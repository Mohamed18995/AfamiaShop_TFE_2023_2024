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pPr w:leftFromText="180" w:rightFromText="180" w:vertAnchor="page" w:horzAnchor="margin" w:tblpXSpec="center" w:tblpY="1093"/>
        <w:tblW w:w="9772" w:type="dxa"/>
        <w:tblInd w:w="0" w:type="dxa"/>
        <w:tblCellMar>
          <w:left w:w="165" w:type="dxa"/>
          <w:right w:w="115" w:type="dxa"/>
        </w:tblCellMar>
        <w:tblLook w:val="04A0" w:firstRow="1" w:lastRow="0" w:firstColumn="1" w:lastColumn="0" w:noHBand="0" w:noVBand="1"/>
      </w:tblPr>
      <w:tblGrid>
        <w:gridCol w:w="9772"/>
      </w:tblGrid>
      <w:tr w:rsidR="00C025A4" w:rsidRPr="00AA7C7F" w14:paraId="4D58A995" w14:textId="77777777" w:rsidTr="6F207977">
        <w:trPr>
          <w:trHeight w:val="14719"/>
        </w:trPr>
        <w:tc>
          <w:tcPr>
            <w:tcW w:w="977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672A6659" w14:textId="5614EF66" w:rsidR="00C025A4" w:rsidRDefault="00402FAC" w:rsidP="004324D4">
            <w:pPr>
              <w:spacing w:after="0" w:line="360" w:lineRule="auto"/>
              <w:ind w:left="0" w:firstLine="0"/>
              <w:jc w:val="center"/>
            </w:pPr>
            <w:r>
              <w:rPr>
                <w:noProof/>
              </w:rPr>
              <w:drawing>
                <wp:inline distT="0" distB="0" distL="0" distR="0" wp14:anchorId="1C2B5CE0" wp14:editId="5A920F2C">
                  <wp:extent cx="4617720" cy="1272540"/>
                  <wp:effectExtent l="0" t="0" r="0" b="3810"/>
                  <wp:docPr id="2" name="Picture 2" descr="log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7720" cy="1272540"/>
                          </a:xfrm>
                          <a:prstGeom prst="rect">
                            <a:avLst/>
                          </a:prstGeom>
                          <a:noFill/>
                          <a:ln>
                            <a:noFill/>
                          </a:ln>
                        </pic:spPr>
                      </pic:pic>
                    </a:graphicData>
                  </a:graphic>
                </wp:inline>
              </w:drawing>
            </w:r>
          </w:p>
          <w:p w14:paraId="0A37501D" w14:textId="77777777" w:rsidR="00C025A4" w:rsidRDefault="00C025A4" w:rsidP="004324D4">
            <w:pPr>
              <w:spacing w:after="0" w:line="259" w:lineRule="auto"/>
              <w:ind w:left="0" w:firstLine="0"/>
              <w:jc w:val="center"/>
            </w:pPr>
          </w:p>
          <w:p w14:paraId="5DAB6C7B" w14:textId="77777777" w:rsidR="00C025A4" w:rsidRDefault="00C025A4" w:rsidP="004324D4">
            <w:pPr>
              <w:spacing w:after="0" w:line="259" w:lineRule="auto"/>
              <w:ind w:left="0" w:firstLine="0"/>
              <w:jc w:val="center"/>
            </w:pPr>
          </w:p>
          <w:p w14:paraId="02EB378F" w14:textId="77777777" w:rsidR="00C025A4" w:rsidRDefault="00C025A4" w:rsidP="004324D4">
            <w:pPr>
              <w:spacing w:after="0" w:line="259" w:lineRule="auto"/>
              <w:ind w:left="0" w:firstLine="0"/>
              <w:jc w:val="center"/>
            </w:pPr>
          </w:p>
          <w:p w14:paraId="6A05A809" w14:textId="77777777" w:rsidR="00C025A4" w:rsidRDefault="00C025A4" w:rsidP="004324D4">
            <w:pPr>
              <w:spacing w:after="0" w:line="259" w:lineRule="auto"/>
              <w:ind w:left="0" w:firstLine="0"/>
              <w:jc w:val="center"/>
            </w:pPr>
          </w:p>
          <w:p w14:paraId="5A39BBE3" w14:textId="77777777" w:rsidR="00C025A4" w:rsidRDefault="00C025A4" w:rsidP="004324D4">
            <w:pPr>
              <w:spacing w:after="0" w:line="259" w:lineRule="auto"/>
              <w:ind w:left="0" w:firstLine="0"/>
              <w:jc w:val="center"/>
            </w:pPr>
          </w:p>
          <w:p w14:paraId="4248E9E9" w14:textId="0015FD8A" w:rsidR="00C025A4" w:rsidRPr="0037648A" w:rsidRDefault="00C025A4" w:rsidP="6F207977">
            <w:pPr>
              <w:spacing w:after="77" w:line="259" w:lineRule="auto"/>
              <w:ind w:left="0" w:right="73" w:firstLine="0"/>
              <w:jc w:val="center"/>
              <w:rPr>
                <w:rFonts w:ascii="Segoe UI" w:eastAsia="Segoe UI" w:hAnsi="Segoe UI" w:cs="Segoe UI"/>
                <w:b/>
                <w:bCs/>
                <w:color w:val="2E74B5" w:themeColor="accent1" w:themeShade="BF"/>
                <w:sz w:val="40"/>
                <w:szCs w:val="40"/>
                <w:lang w:val="fr-FR"/>
              </w:rPr>
            </w:pPr>
            <w:r w:rsidRPr="6F207977">
              <w:rPr>
                <w:rFonts w:ascii="Segoe UI" w:eastAsia="Segoe UI" w:hAnsi="Segoe UI" w:cs="Segoe UI"/>
                <w:b/>
                <w:bCs/>
                <w:color w:val="2E74B5" w:themeColor="accent1" w:themeShade="BF"/>
                <w:sz w:val="40"/>
                <w:szCs w:val="40"/>
                <w:lang w:val="fr-FR"/>
              </w:rPr>
              <w:t>Rapport de projet de Fin d’Études</w:t>
            </w:r>
          </w:p>
          <w:p w14:paraId="41C8F396" w14:textId="77777777" w:rsidR="00C025A4" w:rsidRDefault="00C025A4" w:rsidP="004324D4">
            <w:pPr>
              <w:spacing w:after="77" w:line="259" w:lineRule="auto"/>
              <w:ind w:left="0" w:right="73" w:firstLine="0"/>
              <w:jc w:val="center"/>
              <w:rPr>
                <w:rFonts w:ascii="Segoe UI" w:eastAsia="Segoe UI" w:hAnsi="Segoe UI" w:cs="Segoe UI"/>
                <w:b/>
                <w:color w:val="00000A"/>
                <w:sz w:val="44"/>
                <w:lang w:val="fr-FR"/>
              </w:rPr>
            </w:pPr>
          </w:p>
          <w:p w14:paraId="72A3D3EC" w14:textId="77777777" w:rsidR="00C025A4" w:rsidRPr="0048440D" w:rsidRDefault="00C025A4" w:rsidP="004324D4">
            <w:pPr>
              <w:spacing w:after="77" w:line="259" w:lineRule="auto"/>
              <w:ind w:left="0" w:right="73" w:firstLine="0"/>
              <w:jc w:val="center"/>
              <w:rPr>
                <w:lang w:val="fr-FR"/>
              </w:rPr>
            </w:pPr>
          </w:p>
          <w:p w14:paraId="1BE574D4" w14:textId="77777777" w:rsidR="00C025A4" w:rsidRPr="00AA7C7F" w:rsidRDefault="00C025A4" w:rsidP="004324D4">
            <w:pPr>
              <w:spacing w:after="203" w:line="259" w:lineRule="auto"/>
              <w:ind w:left="0" w:right="53" w:firstLine="0"/>
              <w:jc w:val="center"/>
              <w:rPr>
                <w:lang w:val="fr-FR"/>
              </w:rPr>
            </w:pPr>
            <w:r w:rsidRPr="00AA7C7F">
              <w:rPr>
                <w:rFonts w:ascii="Segoe UI" w:eastAsia="Segoe UI" w:hAnsi="Segoe UI" w:cs="Segoe UI"/>
                <w:b/>
                <w:color w:val="00000A"/>
                <w:sz w:val="29"/>
                <w:lang w:val="fr-FR"/>
              </w:rPr>
              <w:t>En vue d'obtention du</w:t>
            </w:r>
          </w:p>
          <w:p w14:paraId="1793E29C" w14:textId="16A01000" w:rsidR="00C025A4" w:rsidRPr="00AA7C7F" w:rsidRDefault="00C025A4" w:rsidP="004324D4">
            <w:pPr>
              <w:spacing w:after="263" w:line="259" w:lineRule="auto"/>
              <w:ind w:left="0" w:right="76" w:firstLine="0"/>
              <w:jc w:val="center"/>
              <w:rPr>
                <w:lang w:val="fr-FR"/>
              </w:rPr>
            </w:pPr>
            <w:r w:rsidRPr="00AA7C7F">
              <w:rPr>
                <w:rFonts w:ascii="Segoe UI" w:eastAsia="Segoe UI" w:hAnsi="Segoe UI" w:cs="Segoe UI"/>
                <w:b/>
                <w:color w:val="00000A"/>
                <w:sz w:val="29"/>
                <w:lang w:val="fr-FR"/>
              </w:rPr>
              <w:t xml:space="preserve">Brevet d’enseignement supérieur de </w:t>
            </w:r>
            <w:proofErr w:type="spellStart"/>
            <w:r w:rsidRPr="00AA7C7F">
              <w:rPr>
                <w:rFonts w:ascii="Segoe UI" w:eastAsia="Segoe UI" w:hAnsi="Segoe UI" w:cs="Segoe UI"/>
                <w:b/>
                <w:color w:val="00000A"/>
                <w:sz w:val="29"/>
                <w:lang w:val="fr-FR"/>
              </w:rPr>
              <w:t>webdeveloper</w:t>
            </w:r>
            <w:proofErr w:type="spellEnd"/>
          </w:p>
          <w:p w14:paraId="04C242AA" w14:textId="77777777" w:rsidR="00A12E22" w:rsidRDefault="00C025A4" w:rsidP="6F207977">
            <w:pPr>
              <w:spacing w:after="40" w:line="259" w:lineRule="auto"/>
              <w:ind w:left="0" w:right="65" w:firstLine="0"/>
              <w:jc w:val="center"/>
              <w:rPr>
                <w:rFonts w:ascii="Segoe UI" w:eastAsia="Segoe UI" w:hAnsi="Segoe UI" w:cs="Segoe UI"/>
                <w:b/>
                <w:bCs/>
                <w:color w:val="00000A"/>
                <w:sz w:val="32"/>
                <w:szCs w:val="32"/>
                <w:lang w:val="fr-FR"/>
              </w:rPr>
            </w:pPr>
            <w:r w:rsidRPr="00AA7C7F">
              <w:rPr>
                <w:rFonts w:ascii="Segoe UI" w:eastAsia="Segoe UI" w:hAnsi="Segoe UI" w:cs="Segoe UI"/>
                <w:b/>
                <w:bCs/>
                <w:color w:val="00000A"/>
                <w:sz w:val="32"/>
                <w:szCs w:val="32"/>
                <w:lang w:val="fr-FR"/>
              </w:rPr>
              <w:t xml:space="preserve">Réalisation d'un site Web d’e-commerce </w:t>
            </w:r>
          </w:p>
          <w:p w14:paraId="737197AB" w14:textId="2B84394B" w:rsidR="00C025A4" w:rsidRPr="00A12E22" w:rsidRDefault="00C025A4" w:rsidP="6F207977">
            <w:pPr>
              <w:spacing w:after="40" w:line="259" w:lineRule="auto"/>
              <w:ind w:left="0" w:right="65" w:firstLine="0"/>
              <w:jc w:val="center"/>
              <w:rPr>
                <w:rFonts w:ascii="Segoe UI" w:eastAsia="Segoe UI" w:hAnsi="Segoe UI" w:cs="Segoe UI"/>
                <w:b/>
                <w:bCs/>
                <w:color w:val="2E74B5" w:themeColor="accent1" w:themeShade="BF"/>
                <w:sz w:val="32"/>
                <w:szCs w:val="32"/>
                <w:lang w:val="fr-FR"/>
              </w:rPr>
            </w:pPr>
            <w:proofErr w:type="spellStart"/>
            <w:r w:rsidRPr="00A12E22">
              <w:rPr>
                <w:rFonts w:ascii="Segoe UI" w:eastAsia="Segoe UI" w:hAnsi="Segoe UI" w:cs="Segoe UI"/>
                <w:b/>
                <w:bCs/>
                <w:color w:val="2E74B5" w:themeColor="accent1" w:themeShade="BF"/>
                <w:sz w:val="32"/>
                <w:szCs w:val="32"/>
                <w:lang w:val="fr-FR"/>
              </w:rPr>
              <w:t>AfamiaShop</w:t>
            </w:r>
            <w:proofErr w:type="spellEnd"/>
          </w:p>
          <w:p w14:paraId="0D0B940D" w14:textId="77777777" w:rsidR="00C025A4" w:rsidRDefault="00C025A4" w:rsidP="004324D4">
            <w:pPr>
              <w:spacing w:after="40" w:line="259" w:lineRule="auto"/>
              <w:ind w:left="0" w:right="65" w:firstLine="0"/>
              <w:jc w:val="center"/>
              <w:rPr>
                <w:rFonts w:ascii="Segoe UI" w:eastAsia="Segoe UI" w:hAnsi="Segoe UI" w:cs="Segoe UI"/>
                <w:b/>
                <w:color w:val="00000A"/>
                <w:sz w:val="32"/>
                <w:lang w:val="fr-FR"/>
              </w:rPr>
            </w:pPr>
          </w:p>
          <w:p w14:paraId="0E27B00A" w14:textId="77777777" w:rsidR="00C025A4" w:rsidRDefault="00C025A4" w:rsidP="004324D4">
            <w:pPr>
              <w:spacing w:after="40" w:line="259" w:lineRule="auto"/>
              <w:ind w:left="0" w:right="65" w:firstLine="0"/>
              <w:jc w:val="center"/>
              <w:rPr>
                <w:rFonts w:ascii="Segoe UI" w:eastAsia="Segoe UI" w:hAnsi="Segoe UI" w:cs="Segoe UI"/>
                <w:b/>
                <w:color w:val="00000A"/>
                <w:sz w:val="32"/>
                <w:lang w:val="fr-FR"/>
              </w:rPr>
            </w:pPr>
          </w:p>
          <w:p w14:paraId="29D6B04F" w14:textId="77777777" w:rsidR="00C025A4" w:rsidRPr="0048440D" w:rsidRDefault="00C025A4" w:rsidP="004324D4">
            <w:pPr>
              <w:spacing w:after="40" w:line="259" w:lineRule="auto"/>
              <w:ind w:left="0" w:right="65" w:firstLine="0"/>
              <w:jc w:val="center"/>
              <w:rPr>
                <w:lang w:val="fr-FR"/>
              </w:rPr>
            </w:pPr>
            <w:r w:rsidRPr="0048440D">
              <w:rPr>
                <w:rFonts w:ascii="Segoe UI" w:eastAsia="Segoe UI" w:hAnsi="Segoe UI" w:cs="Segoe UI"/>
                <w:b/>
                <w:color w:val="00000A"/>
                <w:sz w:val="32"/>
                <w:lang w:val="fr-FR"/>
              </w:rPr>
              <w:t xml:space="preserve"> </w:t>
            </w:r>
          </w:p>
          <w:p w14:paraId="0A6959E7" w14:textId="77777777" w:rsidR="00C025A4" w:rsidRPr="0048440D" w:rsidRDefault="00C025A4" w:rsidP="004324D4">
            <w:pPr>
              <w:spacing w:after="190" w:line="259" w:lineRule="auto"/>
              <w:ind w:left="22" w:firstLine="0"/>
              <w:jc w:val="center"/>
              <w:rPr>
                <w:lang w:val="fr-FR"/>
              </w:rPr>
            </w:pPr>
            <w:r w:rsidRPr="0048440D">
              <w:rPr>
                <w:rFonts w:ascii="Segoe UI" w:eastAsia="Segoe UI" w:hAnsi="Segoe UI" w:cs="Segoe UI"/>
                <w:b/>
                <w:color w:val="00000A"/>
                <w:sz w:val="32"/>
                <w:lang w:val="fr-FR"/>
              </w:rPr>
              <w:t xml:space="preserve"> </w:t>
            </w:r>
          </w:p>
          <w:p w14:paraId="29F01D34" w14:textId="5F3B3A89" w:rsidR="00C025A4" w:rsidRPr="0048440D" w:rsidRDefault="00C025A4" w:rsidP="004324D4">
            <w:pPr>
              <w:spacing w:after="250" w:line="259" w:lineRule="auto"/>
              <w:ind w:left="0" w:right="53" w:firstLine="0"/>
              <w:jc w:val="center"/>
              <w:rPr>
                <w:lang w:val="fr-FR"/>
              </w:rPr>
            </w:pPr>
            <w:r w:rsidRPr="0048440D">
              <w:rPr>
                <w:rFonts w:ascii="Segoe UI" w:eastAsia="Segoe UI" w:hAnsi="Segoe UI" w:cs="Segoe UI"/>
                <w:b/>
                <w:color w:val="00000A"/>
                <w:sz w:val="29"/>
                <w:lang w:val="fr-FR"/>
              </w:rPr>
              <w:t>Réalisé par</w:t>
            </w:r>
          </w:p>
          <w:p w14:paraId="78B47601" w14:textId="7D234A70" w:rsidR="00C025A4" w:rsidRPr="0048440D" w:rsidRDefault="00C025A4" w:rsidP="6F207977">
            <w:pPr>
              <w:spacing w:after="0" w:line="259" w:lineRule="auto"/>
              <w:ind w:left="0" w:right="72" w:firstLine="0"/>
              <w:jc w:val="center"/>
              <w:rPr>
                <w:rFonts w:ascii="Segoe UI" w:eastAsia="Segoe UI" w:hAnsi="Segoe UI" w:cs="Segoe UI"/>
                <w:b/>
                <w:bCs/>
                <w:color w:val="2E74B5" w:themeColor="accent1" w:themeShade="BF"/>
                <w:sz w:val="30"/>
                <w:szCs w:val="30"/>
                <w:lang w:val="fr-FR"/>
              </w:rPr>
            </w:pPr>
            <w:r w:rsidRPr="6F207977">
              <w:rPr>
                <w:rFonts w:ascii="Segoe UI" w:eastAsia="Segoe UI" w:hAnsi="Segoe UI" w:cs="Segoe UI"/>
                <w:b/>
                <w:bCs/>
                <w:color w:val="2E74B5" w:themeColor="accent1" w:themeShade="BF"/>
                <w:sz w:val="30"/>
                <w:szCs w:val="30"/>
                <w:lang w:val="fr-FR"/>
              </w:rPr>
              <w:t>ALSHAHOUD Mohamed</w:t>
            </w:r>
          </w:p>
          <w:p w14:paraId="100C5B58" w14:textId="77777777" w:rsidR="00C025A4" w:rsidRPr="0048440D" w:rsidRDefault="00C025A4" w:rsidP="004324D4">
            <w:pPr>
              <w:spacing w:after="224" w:line="259" w:lineRule="auto"/>
              <w:ind w:left="1" w:firstLine="0"/>
              <w:jc w:val="center"/>
              <w:rPr>
                <w:lang w:val="fr-FR"/>
              </w:rPr>
            </w:pPr>
            <w:r w:rsidRPr="0048440D">
              <w:rPr>
                <w:rFonts w:ascii="Segoe UI" w:eastAsia="Segoe UI" w:hAnsi="Segoe UI" w:cs="Segoe UI"/>
                <w:b/>
                <w:color w:val="2E74B5"/>
                <w:lang w:val="fr-FR"/>
              </w:rPr>
              <w:t xml:space="preserve"> </w:t>
            </w:r>
          </w:p>
          <w:p w14:paraId="12F40E89" w14:textId="77777777" w:rsidR="00C025A4" w:rsidRPr="0048440D" w:rsidRDefault="00C025A4" w:rsidP="004324D4">
            <w:pPr>
              <w:spacing w:after="182" w:line="259" w:lineRule="auto"/>
              <w:ind w:left="0" w:firstLine="0"/>
              <w:jc w:val="left"/>
              <w:rPr>
                <w:lang w:val="fr-FR"/>
              </w:rPr>
            </w:pPr>
            <w:r w:rsidRPr="0048440D">
              <w:rPr>
                <w:rFonts w:ascii="Segoe UI" w:eastAsia="Segoe UI" w:hAnsi="Segoe UI" w:cs="Segoe UI"/>
                <w:b/>
                <w:color w:val="2E74B5"/>
                <w:sz w:val="30"/>
                <w:lang w:val="fr-FR"/>
              </w:rPr>
              <w:t xml:space="preserve"> </w:t>
            </w:r>
          </w:p>
          <w:p w14:paraId="4FA25A9C" w14:textId="77777777" w:rsidR="00C025A4" w:rsidRDefault="00C025A4" w:rsidP="004324D4">
            <w:pPr>
              <w:spacing w:after="0" w:line="259" w:lineRule="auto"/>
              <w:ind w:left="0" w:right="71" w:firstLine="0"/>
              <w:jc w:val="center"/>
              <w:rPr>
                <w:rFonts w:ascii="Segoe UI" w:eastAsia="Segoe UI" w:hAnsi="Segoe UI" w:cs="Segoe UI"/>
                <w:b/>
                <w:color w:val="00000A"/>
                <w:lang w:val="fr-FR"/>
              </w:rPr>
            </w:pPr>
            <w:r w:rsidRPr="008E64EF">
              <w:rPr>
                <w:rFonts w:ascii="Segoe UI" w:eastAsia="Segoe UI" w:hAnsi="Segoe UI" w:cs="Segoe UI"/>
                <w:b/>
                <w:color w:val="00000A"/>
                <w:lang w:val="fr-FR"/>
              </w:rPr>
              <w:t>Année académique : 2023/2024</w:t>
            </w:r>
          </w:p>
          <w:p w14:paraId="64B8131E" w14:textId="77777777" w:rsidR="00A12E22" w:rsidRDefault="00A12E22" w:rsidP="004324D4">
            <w:pPr>
              <w:spacing w:after="0" w:line="259" w:lineRule="auto"/>
              <w:ind w:left="0" w:right="71" w:firstLine="0"/>
              <w:jc w:val="center"/>
              <w:rPr>
                <w:rFonts w:ascii="Segoe UI" w:eastAsia="Segoe UI" w:hAnsi="Segoe UI" w:cs="Segoe UI"/>
                <w:b/>
                <w:color w:val="00000A"/>
                <w:lang w:val="fr-FR"/>
              </w:rPr>
            </w:pPr>
          </w:p>
          <w:p w14:paraId="2EC8507F" w14:textId="21CD8225" w:rsidR="00402FAC" w:rsidRPr="00A12E22" w:rsidRDefault="00A12E22" w:rsidP="004324D4">
            <w:pPr>
              <w:spacing w:after="0" w:line="259" w:lineRule="auto"/>
              <w:ind w:left="0" w:right="71" w:firstLine="0"/>
              <w:jc w:val="center"/>
              <w:rPr>
                <w:lang w:val="fr-FR"/>
              </w:rPr>
            </w:pPr>
            <w:proofErr w:type="gramStart"/>
            <w:r w:rsidRPr="00A12E22">
              <w:rPr>
                <w:rFonts w:ascii="Segoe UI" w:eastAsia="Segoe UI" w:hAnsi="Segoe UI" w:cs="Segoe UI"/>
                <w:color w:val="00000A"/>
                <w:lang w:val="fr-FR"/>
              </w:rPr>
              <w:t>Liège ,</w:t>
            </w:r>
            <w:proofErr w:type="gramEnd"/>
            <w:r w:rsidRPr="00A12E22">
              <w:rPr>
                <w:rFonts w:ascii="Segoe UI" w:eastAsia="Segoe UI" w:hAnsi="Segoe UI" w:cs="Segoe UI"/>
                <w:color w:val="00000A"/>
                <w:lang w:val="fr-FR"/>
              </w:rPr>
              <w:t xml:space="preserve"> le </w:t>
            </w:r>
            <w:r w:rsidR="004E7BF8">
              <w:rPr>
                <w:rFonts w:ascii="Segoe UI" w:eastAsia="Segoe UI" w:hAnsi="Segoe UI" w:cs="Segoe UI"/>
                <w:color w:val="00000A"/>
                <w:lang w:val="fr-FR"/>
              </w:rPr>
              <w:t>13 Juin</w:t>
            </w:r>
            <w:r w:rsidRPr="00A12E22">
              <w:rPr>
                <w:rFonts w:ascii="Segoe UI" w:eastAsia="Segoe UI" w:hAnsi="Segoe UI" w:cs="Segoe UI"/>
                <w:color w:val="00000A"/>
                <w:lang w:val="fr-FR"/>
              </w:rPr>
              <w:t xml:space="preserve"> 2024</w:t>
            </w:r>
          </w:p>
        </w:tc>
      </w:tr>
    </w:tbl>
    <w:p w14:paraId="3F349E83" w14:textId="77777777" w:rsidR="00C025A4" w:rsidRPr="00D3135C" w:rsidRDefault="00C025A4" w:rsidP="009877BF">
      <w:pPr>
        <w:pStyle w:val="Heading1"/>
        <w:spacing w:after="0"/>
        <w:ind w:left="0" w:firstLine="0"/>
        <w:jc w:val="left"/>
        <w:rPr>
          <w:rFonts w:ascii="Segoe UI" w:hAnsi="Segoe UI" w:cs="Segoe UI"/>
          <w:color w:val="2E74B5" w:themeColor="accent1" w:themeShade="BF"/>
          <w:sz w:val="44"/>
          <w:szCs w:val="44"/>
        </w:rPr>
      </w:pPr>
      <w:bookmarkStart w:id="0" w:name="_Toc167122697"/>
      <w:proofErr w:type="spellStart"/>
      <w:r w:rsidRPr="00D3135C">
        <w:rPr>
          <w:rFonts w:ascii="Segoe UI" w:hAnsi="Segoe UI" w:cs="Segoe UI"/>
          <w:color w:val="2E74B5" w:themeColor="accent1" w:themeShade="BF"/>
          <w:sz w:val="44"/>
          <w:szCs w:val="44"/>
        </w:rPr>
        <w:lastRenderedPageBreak/>
        <w:t>Dédicaces</w:t>
      </w:r>
      <w:bookmarkEnd w:id="0"/>
      <w:proofErr w:type="spellEnd"/>
      <w:r w:rsidRPr="00D3135C">
        <w:rPr>
          <w:rFonts w:ascii="Segoe UI" w:hAnsi="Segoe UI" w:cs="Segoe UI"/>
          <w:sz w:val="44"/>
          <w:szCs w:val="44"/>
        </w:rPr>
        <w:t xml:space="preserve"> </w:t>
      </w:r>
    </w:p>
    <w:p w14:paraId="60061E4C" w14:textId="77777777" w:rsidR="00C025A4" w:rsidRDefault="00C025A4" w:rsidP="00C025A4">
      <w:pPr>
        <w:ind w:left="0" w:firstLine="0"/>
      </w:pPr>
      <w:r>
        <w:rPr>
          <w:rFonts w:ascii="Calibri" w:eastAsia="Calibri" w:hAnsi="Calibri" w:cs="Calibri"/>
          <w:noProof/>
          <w:sz w:val="22"/>
        </w:rPr>
        <mc:AlternateContent>
          <mc:Choice Requires="wpg">
            <w:drawing>
              <wp:inline distT="0" distB="0" distL="0" distR="0" wp14:anchorId="42666178" wp14:editId="6CB61FB1">
                <wp:extent cx="6132195" cy="20318"/>
                <wp:effectExtent l="0" t="0" r="1905" b="0"/>
                <wp:docPr id="41" name="Group 41"/>
                <wp:cNvGraphicFramePr/>
                <a:graphic xmlns:a="http://schemas.openxmlformats.org/drawingml/2006/main">
                  <a:graphicData uri="http://schemas.microsoft.com/office/word/2010/wordprocessingGroup">
                    <wpg:wgp>
                      <wpg:cNvGrpSpPr/>
                      <wpg:grpSpPr>
                        <a:xfrm>
                          <a:off x="0" y="0"/>
                          <a:ext cx="6132195" cy="20318"/>
                          <a:chOff x="0" y="0"/>
                          <a:chExt cx="6133084" cy="20320"/>
                        </a:xfrm>
                      </wpg:grpSpPr>
                      <wps:wsp>
                        <wps:cNvPr id="42" name="Shape 68158"/>
                        <wps:cNvSpPr/>
                        <wps:spPr>
                          <a:xfrm>
                            <a:off x="0" y="0"/>
                            <a:ext cx="6124575" cy="19050"/>
                          </a:xfrm>
                          <a:custGeom>
                            <a:avLst/>
                            <a:gdLst/>
                            <a:ahLst/>
                            <a:cxnLst/>
                            <a:rect l="0" t="0" r="0" b="0"/>
                            <a:pathLst>
                              <a:path w="6124575" h="19050">
                                <a:moveTo>
                                  <a:pt x="0" y="0"/>
                                </a:moveTo>
                                <a:lnTo>
                                  <a:pt x="6124575" y="0"/>
                                </a:lnTo>
                                <a:lnTo>
                                  <a:pt x="61245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 name="Shape 68159"/>
                        <wps:cNvSpPr/>
                        <wps:spPr>
                          <a:xfrm>
                            <a:off x="953"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 name="Shape 68160"/>
                        <wps:cNvSpPr/>
                        <wps:spPr>
                          <a:xfrm>
                            <a:off x="10478" y="1270"/>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 name="Shape 68161"/>
                        <wps:cNvSpPr/>
                        <wps:spPr>
                          <a:xfrm>
                            <a:off x="6123559"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6" name="Shape 68162"/>
                        <wps:cNvSpPr/>
                        <wps:spPr>
                          <a:xfrm>
                            <a:off x="953"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 name="Shape 68163"/>
                        <wps:cNvSpPr/>
                        <wps:spPr>
                          <a:xfrm>
                            <a:off x="10478" y="10795"/>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8" name="Shape 68164"/>
                        <wps:cNvSpPr/>
                        <wps:spPr>
                          <a:xfrm>
                            <a:off x="6123559"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a14="http://schemas.microsoft.com/office/drawing/2010/main" xmlns:wp14="http://schemas.microsoft.com/office/word/2010/wordml">
            <w:pict w14:anchorId="1BCC779A">
              <v:group id="Group 41" style="width:482.85pt;height:1.6pt;mso-position-horizontal-relative:char;mso-position-vertical-relative:line" coordsize="61330,203" o:spid="_x0000_s1026" w14:anchorId="1436E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">
                <v:shape id="Shape 68158" style="position:absolute;width:61245;height:190;visibility:visible;mso-wrap-style:square;v-text-anchor:top" coordsize="6124575,19050" o:spid="_x0000_s1027" fillcolor="#a0a0a0" stroked="f" strokeweight="0" path="m,l6124575,r,19050l,1905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o0i8QA&#10;AADbAAAADwAAAGRycy9kb3ducmV2LnhtbESPT4vCMBTE7wt+h/AEb2vaICLVKCoUFjz5Z2G9PZpn&#10;W2xeSpOtdT/9RljY4zAzv2FWm8E2oqfO1441pNMEBHHhTM2lhss5f1+A8AHZYOOYNDzJw2Y9elth&#10;ZtyDj9SfQikihH2GGqoQ2kxKX1Rk0U9dSxy9m+sshii7UpoOHxFuG6mSZC4t1hwXKmxpX1FxP31b&#10;DYO6pOe8X+SfX+qwa2/XXB1/Uq0n42G7BBFoCP/hv/aH0TBT8Po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aNIvEAAAA2wAAAA8AAAAAAAAAAAAAAAAAmAIAAGRycy9k&#10;b3ducmV2LnhtbFBLBQYAAAAABAAEAPUAAACJAwAAAAA=&#10;">
                  <v:stroke miterlimit="83231f" joinstyle="miter"/>
                  <v:path textboxrect="0,0,6124575,19050" arrowok="t"/>
                </v:shape>
                <v:shape id="Shape 68159" style="position:absolute;left:9;top:12;width:95;height:95;visibility:visible;mso-wrap-style:square;v-text-anchor:top" coordsize="9525,9525" o:spid="_x0000_s1028"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sW9sMA&#10;AADbAAAADwAAAGRycy9kb3ducmV2LnhtbESPT4vCMBTE78J+h/AW9mZTrYhWoyxCYS8e/IfXR/Ns&#10;i81LabIa/fRmYcHjMDO/YZbrYFpxo941lhWMkhQEcWl1w5WC46EYzkA4j6yxtUwKHuRgvfoYLDHX&#10;9s47uu19JSKEXY4Kau+7XEpX1mTQJbYjjt7F9gZ9lH0ldY/3CDetHKfpVBpsOC7U2NGmpvK6/zUK&#10;smLcyvT03G7C85yFg9TF5DpX6uszfC9AeAr+Hf5v/2gFkwz+vs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sW9sMAAADbAAAADwAAAAAAAAAAAAAAAACYAgAAZHJzL2Rv&#10;d25yZXYueG1sUEsFBgAAAAAEAAQA9QAAAIgDAAAAAA==&#10;">
                  <v:stroke miterlimit="83231f" joinstyle="miter"/>
                  <v:path textboxrect="0,0,9525,9525" arrowok="t"/>
                </v:shape>
                <v:shape id="Shape 68160" style="position:absolute;left:104;top:12;width:61132;height:95;visibility:visible;mso-wrap-style:square;v-text-anchor:top" coordsize="6113145,9525" o:spid="_x0000_s1029" fillcolor="#a0a0a0"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FTsMA&#10;AADbAAAADwAAAGRycy9kb3ducmV2LnhtbESP3WrCQBSE7wu+w3IE7+qJoiWNruIPLcULQe0DHLLH&#10;JG32bMiumrx9t1Do5TAz3zDLdWdrdefWV040TMYJKJbcmUoKDZ+Xt+cUlA8khmonrKFnD+vV4GlJ&#10;mXEPOfH9HAoVIeIz0lCG0GSIPi/Zkh+7hiV6V9daClG2BZqWHhFua5wmyQtaqiQulNTwruT8+3yz&#10;Gr7SA0p/fPfpNn/dH7CfB4NzrUfDbrMAFbgL/+G/9ofRMJvB75f4A3D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FTsMAAADbAAAADwAAAAAAAAAAAAAAAACYAgAAZHJzL2Rv&#10;d25yZXYueG1sUEsFBgAAAAAEAAQA9QAAAIgDAAAAAA==&#10;">
                  <v:stroke miterlimit="83231f" joinstyle="miter"/>
                  <v:path textboxrect="0,0,6113145,9525" arrowok="t"/>
                </v:shape>
                <v:shape id="Shape 68161" style="position:absolute;left:61235;top:12;width:95;height:95;visibility:visible;mso-wrap-style:square;v-text-anchor:top" coordsize="9525,9525" o:spid="_x0000_s1030"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4rGcUA&#10;AADbAAAADwAAAGRycy9kb3ducmV2LnhtbESPzWrDMBCE74W8g9hAb42cn5bEiWxKwJBLD01Scl2s&#10;jW1irYyl2mqePioUehxm5htmlwfTioF611hWMJ8lIIhLqxuuFJxPxcsahPPIGlvLpOCHHOTZ5GmH&#10;qbYjf9Jw9JWIEHYpKqi971IpXVmTQTezHXH0rrY36KPsK6l7HCPctHKRJG/SYMNxocaO9jWVt+O3&#10;UbAsFq1Mvu4f+3C/LMNJ6mJ12yj1PA3vWxCegv8P/7UPWsHqFX6/xB8g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isZxQAAANsAAAAPAAAAAAAAAAAAAAAAAJgCAABkcnMv&#10;ZG93bnJldi54bWxQSwUGAAAAAAQABAD1AAAAigMAAAAA&#10;">
                  <v:stroke miterlimit="83231f" joinstyle="miter"/>
                  <v:path textboxrect="0,0,9525,9525" arrowok="t"/>
                </v:shape>
                <v:shape id="Shape 68162" style="position:absolute;left:9;top:107;width:95;height:96;visibility:visible;mso-wrap-style:square;v-text-anchor:top" coordsize="9525,9525" o:spid="_x0000_s1031"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66cQA&#10;AADbAAAADwAAAGRycy9kb3ducmV2LnhtbESPW4vCMBSE3wX/QziCb5p6QdxqFPECslIW3YV9PTTH&#10;ttqclCZq998bYcHHYWa+YebLxpTiTrUrLCsY9CMQxKnVBWcKfr53vSkI55E1lpZJwR85WC7arTnG&#10;2j74SPeTz0SAsItRQe59FUvp0pwMur6tiIN3trVBH2SdSV3jI8BNKYdRNJEGCw4LOVa0zim9nm5G&#10;wddwm4w+ks/9OdkUv1oeNje/uyjV7TSrGQhPjX+H/9t7rWA8gdeX8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f+unEAAAA2wAAAA8AAAAAAAAAAAAAAAAAmAIAAGRycy9k&#10;b3ducmV2LnhtbFBLBQYAAAAABAAEAPUAAACJAwAAAAA=&#10;">
                  <v:stroke miterlimit="83231f" joinstyle="miter"/>
                  <v:path textboxrect="0,0,9525,9525" arrowok="t"/>
                </v:shape>
                <v:shape id="Shape 68163" style="position:absolute;left:104;top:107;width:61132;height:96;visibility:visible;mso-wrap-style:square;v-text-anchor:top" coordsize="6113145,9525" o:spid="_x0000_s1032" fillcolor="#e3e3e3"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ZCKMQA&#10;AADbAAAADwAAAGRycy9kb3ducmV2LnhtbESPT2vCQBTE70K/w/IKvemmof4hukotFCr0ohHPj+wz&#10;iWbfxuyqWz99VxA8DjPzG2a2CKYRF+pcbVnB+yABQVxYXXOpYJt/9ycgnEfW2FgmBX/kYDF/6c0w&#10;0/bKa7psfCkihF2GCirv20xKV1Rk0A1sSxy9ve0M+ii7UuoOrxFuGpkmyUgarDkuVNjSV0XFcXM2&#10;CtJ8G/a783q4Oyxv6fiXVycMQ6XeXsPnFISn4J/hR/tHK/gYw/1L/A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GQijEAAAA2wAAAA8AAAAAAAAAAAAAAAAAmAIAAGRycy9k&#10;b3ducmV2LnhtbFBLBQYAAAAABAAEAPUAAACJAwAAAAA=&#10;">
                  <v:stroke miterlimit="83231f" joinstyle="miter"/>
                  <v:path textboxrect="0,0,6113145,9525" arrowok="t"/>
                </v:shape>
                <v:shape id="Shape 68164" style="position:absolute;left:61235;top:107;width:95;height:96;visibility:visible;mso-wrap-style:square;v-text-anchor:top" coordsize="9525,9525" o:spid="_x0000_s1033"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LAMEA&#10;AADbAAAADwAAAGRycy9kb3ducmV2LnhtbERPy4rCMBTdD/gP4QruxtQHg1ajDKOCKEV8gNtLc22r&#10;zU1pota/N4sBl4fzns4bU4oH1a6wrKDXjUAQp1YXnCk4HVffIxDOI2ssLZOCFzmYz1pfU4y1ffKe&#10;HgefiRDCLkYFufdVLKVLczLourYiDtzF1gZ9gHUmdY3PEG5K2Y+iH2mw4NCQY0V/OaW3w90o2PWX&#10;yWCcbNaXZFGctdwu7n51VarTbn4nIDw1/iP+d6+1gmEYG76EHy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MywDBAAAA2wAAAA8AAAAAAAAAAAAAAAAAmAIAAGRycy9kb3du&#10;cmV2LnhtbFBLBQYAAAAABAAEAPUAAACGAwAAAAA=&#10;">
                  <v:stroke miterlimit="83231f" joinstyle="miter"/>
                  <v:path textboxrect="0,0,9525,9525" arrowok="t"/>
                </v:shape>
                <w10:anchorlock/>
              </v:group>
            </w:pict>
          </mc:Fallback>
        </mc:AlternateContent>
      </w:r>
    </w:p>
    <w:p w14:paraId="32CE827E" w14:textId="77777777" w:rsidR="00C025A4" w:rsidRDefault="00C025A4" w:rsidP="006F2526">
      <w:pPr>
        <w:spacing w:before="300" w:after="156" w:line="360" w:lineRule="auto"/>
        <w:ind w:left="0" w:right="11" w:firstLine="0"/>
        <w:rPr>
          <w:rFonts w:ascii="Segoe UI" w:eastAsia="Segoe UI" w:hAnsi="Segoe UI" w:cs="Segoe UI"/>
          <w:b/>
          <w:i/>
          <w:color w:val="2E74B5" w:themeColor="accent1" w:themeShade="BF"/>
          <w:sz w:val="28"/>
          <w:szCs w:val="28"/>
          <w:lang w:val="fr-FR"/>
        </w:rPr>
      </w:pPr>
      <w:r>
        <w:rPr>
          <w:rFonts w:ascii="Segoe UI" w:eastAsia="Segoe UI" w:hAnsi="Segoe UI" w:cs="Segoe UI"/>
          <w:b/>
          <w:i/>
          <w:color w:val="2E74B5" w:themeColor="accent1" w:themeShade="BF"/>
          <w:sz w:val="28"/>
          <w:szCs w:val="28"/>
          <w:lang w:val="fr-FR"/>
        </w:rPr>
        <w:t>A mon cher père,</w:t>
      </w:r>
    </w:p>
    <w:p w14:paraId="757C48AC" w14:textId="77777777" w:rsidR="00F801C3" w:rsidRDefault="00C025A4" w:rsidP="00E93B10">
      <w:pPr>
        <w:spacing w:after="0" w:line="360" w:lineRule="auto"/>
        <w:ind w:left="-6" w:right="11" w:hanging="11"/>
        <w:rPr>
          <w:rFonts w:ascii="Segoe UI" w:eastAsia="Segoe UI" w:hAnsi="Segoe UI" w:cs="Segoe UI"/>
          <w:b/>
          <w:i/>
          <w:sz w:val="28"/>
          <w:szCs w:val="28"/>
          <w:lang w:val="fr-FR"/>
        </w:rPr>
      </w:pPr>
      <w:r>
        <w:rPr>
          <w:rFonts w:ascii="Segoe UI" w:eastAsia="Segoe UI" w:hAnsi="Segoe UI" w:cs="Segoe UI"/>
          <w:b/>
          <w:i/>
          <w:sz w:val="28"/>
          <w:szCs w:val="28"/>
          <w:lang w:val="fr-FR"/>
        </w:rPr>
        <w:t>Q</w:t>
      </w:r>
      <w:r w:rsidRPr="00C5341C">
        <w:rPr>
          <w:rFonts w:ascii="Segoe UI" w:eastAsia="Segoe UI" w:hAnsi="Segoe UI" w:cs="Segoe UI"/>
          <w:b/>
          <w:i/>
          <w:sz w:val="28"/>
          <w:szCs w:val="28"/>
          <w:lang w:val="fr-FR"/>
        </w:rPr>
        <w:t>ui a toujours su me soutenir, me conseiller, m’assister, et m’indiquer le bon chemin… L’amour qu’il me voue est irremplaçable … ses sacrifices pour mon éducation et mes études sont énormes. Je lui dois beaucoup, et je lui suis plus que reconnaissante.</w:t>
      </w:r>
    </w:p>
    <w:p w14:paraId="4CC6BC3B" w14:textId="77777777" w:rsidR="00C025A4" w:rsidRPr="007C713D" w:rsidRDefault="00C025A4" w:rsidP="006F2526">
      <w:pPr>
        <w:spacing w:before="300" w:after="182" w:line="360" w:lineRule="auto"/>
        <w:ind w:left="-6" w:right="11" w:hanging="11"/>
        <w:rPr>
          <w:rFonts w:ascii="Segoe UI" w:eastAsia="Segoe UI" w:hAnsi="Segoe UI" w:cs="Segoe UI"/>
          <w:b/>
          <w:i/>
          <w:color w:val="2E74B5" w:themeColor="accent1" w:themeShade="BF"/>
          <w:sz w:val="28"/>
          <w:szCs w:val="28"/>
          <w:lang w:val="fr-FR"/>
        </w:rPr>
      </w:pPr>
      <w:r w:rsidRPr="007C713D">
        <w:rPr>
          <w:rFonts w:ascii="Segoe UI" w:eastAsia="Segoe UI" w:hAnsi="Segoe UI" w:cs="Segoe UI"/>
          <w:b/>
          <w:i/>
          <w:color w:val="2E74B5" w:themeColor="accent1" w:themeShade="BF"/>
          <w:sz w:val="28"/>
          <w:szCs w:val="28"/>
          <w:lang w:val="fr-FR"/>
        </w:rPr>
        <w:t>A ma chère mère</w:t>
      </w:r>
      <w:r>
        <w:rPr>
          <w:rFonts w:ascii="Segoe UI" w:eastAsia="Segoe UI" w:hAnsi="Segoe UI" w:cs="Segoe UI"/>
          <w:b/>
          <w:i/>
          <w:color w:val="2E74B5" w:themeColor="accent1" w:themeShade="BF"/>
          <w:sz w:val="28"/>
          <w:szCs w:val="28"/>
          <w:lang w:val="fr-FR"/>
        </w:rPr>
        <w:t>,</w:t>
      </w:r>
    </w:p>
    <w:p w14:paraId="0169B43E" w14:textId="77777777" w:rsidR="00232AD5" w:rsidRPr="00C5341C" w:rsidRDefault="00C025A4" w:rsidP="00E93B10">
      <w:pPr>
        <w:spacing w:after="120" w:line="360" w:lineRule="auto"/>
        <w:ind w:left="-6" w:right="11" w:hanging="11"/>
        <w:rPr>
          <w:rFonts w:ascii="Segoe UI" w:eastAsia="Segoe UI" w:hAnsi="Segoe UI" w:cs="Segoe UI"/>
          <w:b/>
          <w:i/>
          <w:sz w:val="28"/>
          <w:szCs w:val="28"/>
          <w:lang w:val="fr-FR"/>
        </w:rPr>
      </w:pPr>
      <w:r>
        <w:rPr>
          <w:rFonts w:ascii="Segoe UI" w:eastAsia="Segoe UI" w:hAnsi="Segoe UI" w:cs="Segoe UI"/>
          <w:b/>
          <w:i/>
          <w:sz w:val="28"/>
          <w:szCs w:val="28"/>
          <w:lang w:val="fr-FR"/>
        </w:rPr>
        <w:t>T</w:t>
      </w:r>
      <w:r w:rsidRPr="00C5341C">
        <w:rPr>
          <w:rFonts w:ascii="Segoe UI" w:eastAsia="Segoe UI" w:hAnsi="Segoe UI" w:cs="Segoe UI"/>
          <w:b/>
          <w:i/>
          <w:sz w:val="28"/>
          <w:szCs w:val="28"/>
          <w:lang w:val="fr-FR"/>
        </w:rPr>
        <w:t>oujours serviable et dévouée, tout mon amour sans limites, pour sa douceur, sa tendresse et toute l’affection qu’elle m’a donné tout au long de ma vie … Je lui dois beaucoup, et je lui suis plus que reconnaissante, elle demeurera pour moi, la source d’amour infini…</w:t>
      </w:r>
    </w:p>
    <w:p w14:paraId="51834AC6" w14:textId="77777777" w:rsidR="00C025A4" w:rsidRDefault="00C025A4" w:rsidP="006F2526">
      <w:pPr>
        <w:spacing w:before="300" w:after="182" w:line="360" w:lineRule="auto"/>
        <w:ind w:left="-6" w:right="11" w:hanging="11"/>
        <w:rPr>
          <w:rFonts w:ascii="Segoe UI" w:eastAsia="Segoe UI" w:hAnsi="Segoe UI" w:cs="Segoe UI"/>
          <w:b/>
          <w:i/>
          <w:color w:val="2E74B5" w:themeColor="accent1" w:themeShade="BF"/>
          <w:sz w:val="28"/>
          <w:szCs w:val="28"/>
          <w:lang w:val="fr-FR"/>
        </w:rPr>
      </w:pPr>
      <w:r w:rsidRPr="007C713D">
        <w:rPr>
          <w:rFonts w:ascii="Segoe UI" w:eastAsia="Segoe UI" w:hAnsi="Segoe UI" w:cs="Segoe UI"/>
          <w:b/>
          <w:i/>
          <w:color w:val="2E74B5" w:themeColor="accent1" w:themeShade="BF"/>
          <w:sz w:val="28"/>
          <w:szCs w:val="28"/>
          <w:lang w:val="fr-FR"/>
        </w:rPr>
        <w:t>A ma chère Épouse</w:t>
      </w:r>
      <w:r>
        <w:rPr>
          <w:rFonts w:ascii="Segoe UI" w:eastAsia="Segoe UI" w:hAnsi="Segoe UI" w:cs="Segoe UI"/>
          <w:b/>
          <w:i/>
          <w:color w:val="2E74B5" w:themeColor="accent1" w:themeShade="BF"/>
          <w:sz w:val="28"/>
          <w:szCs w:val="28"/>
          <w:lang w:val="fr-FR"/>
        </w:rPr>
        <w:t>,</w:t>
      </w:r>
    </w:p>
    <w:p w14:paraId="05F830CC" w14:textId="77777777" w:rsidR="00232AD5" w:rsidRPr="00C5341C" w:rsidRDefault="00C025A4" w:rsidP="00E93B10">
      <w:pPr>
        <w:spacing w:after="120" w:line="360" w:lineRule="auto"/>
        <w:ind w:left="-6" w:right="11" w:hanging="11"/>
        <w:rPr>
          <w:rFonts w:ascii="Segoe UI" w:eastAsia="Segoe UI" w:hAnsi="Segoe UI" w:cs="Segoe UI"/>
          <w:b/>
          <w:i/>
          <w:sz w:val="28"/>
          <w:szCs w:val="28"/>
          <w:lang w:val="fr-FR"/>
        </w:rPr>
      </w:pPr>
      <w:r>
        <w:rPr>
          <w:rFonts w:ascii="Segoe UI" w:eastAsia="Segoe UI" w:hAnsi="Segoe UI" w:cs="Segoe UI"/>
          <w:b/>
          <w:i/>
          <w:sz w:val="28"/>
          <w:szCs w:val="28"/>
          <w:lang w:val="fr-FR"/>
        </w:rPr>
        <w:t>Q</w:t>
      </w:r>
      <w:r w:rsidRPr="00C5341C">
        <w:rPr>
          <w:rFonts w:ascii="Segoe UI" w:eastAsia="Segoe UI" w:hAnsi="Segoe UI" w:cs="Segoe UI"/>
          <w:b/>
          <w:i/>
          <w:sz w:val="28"/>
          <w:szCs w:val="28"/>
          <w:lang w:val="fr-FR"/>
        </w:rPr>
        <w:t xml:space="preserve">ui a été ma source inépuisable de soutien, d'encouragement et d'amour tout au long de cette période d'études. Ton soutien inconditionnel a été ma lumière dans les moments sombres et ma force dans les moments de doute. Ce rapport est dédié à toi, pour ta patience infinie et ta croyance inébranlable en moi. Merci d'être la femme de ma </w:t>
      </w:r>
      <w:proofErr w:type="gramStart"/>
      <w:r w:rsidRPr="00C5341C">
        <w:rPr>
          <w:rFonts w:ascii="Segoe UI" w:eastAsia="Segoe UI" w:hAnsi="Segoe UI" w:cs="Segoe UI"/>
          <w:b/>
          <w:i/>
          <w:sz w:val="28"/>
          <w:szCs w:val="28"/>
          <w:lang w:val="fr-FR"/>
        </w:rPr>
        <w:t>vie ,</w:t>
      </w:r>
      <w:proofErr w:type="gramEnd"/>
      <w:r w:rsidRPr="00C5341C">
        <w:rPr>
          <w:rFonts w:ascii="Segoe UI" w:eastAsia="Segoe UI" w:hAnsi="Segoe UI" w:cs="Segoe UI"/>
          <w:b/>
          <w:i/>
          <w:sz w:val="28"/>
          <w:szCs w:val="28"/>
          <w:lang w:val="fr-FR"/>
        </w:rPr>
        <w:t xml:space="preserve"> ma tendre moitié et mon amour éternel.</w:t>
      </w:r>
    </w:p>
    <w:p w14:paraId="5EAF4D6A" w14:textId="77777777" w:rsidR="00C025A4" w:rsidRPr="000E1460" w:rsidRDefault="00C025A4" w:rsidP="00E93B10">
      <w:pPr>
        <w:tabs>
          <w:tab w:val="center" w:pos="3334"/>
        </w:tabs>
        <w:spacing w:before="300" w:after="120" w:line="262" w:lineRule="auto"/>
        <w:ind w:left="0" w:firstLine="0"/>
        <w:jc w:val="left"/>
        <w:rPr>
          <w:rFonts w:ascii="Segoe UI" w:eastAsia="Segoe UI" w:hAnsi="Segoe UI" w:cs="Segoe UI"/>
          <w:b/>
          <w:i/>
          <w:color w:val="2E74B5" w:themeColor="accent1" w:themeShade="BF"/>
          <w:sz w:val="28"/>
          <w:szCs w:val="28"/>
          <w:lang w:val="fr-FR"/>
        </w:rPr>
      </w:pPr>
      <w:r w:rsidRPr="007C713D">
        <w:rPr>
          <w:rFonts w:ascii="Segoe UI" w:eastAsia="Segoe UI" w:hAnsi="Segoe UI" w:cs="Segoe UI"/>
          <w:b/>
          <w:i/>
          <w:color w:val="2E74B5" w:themeColor="accent1" w:themeShade="BF"/>
          <w:sz w:val="28"/>
          <w:szCs w:val="28"/>
          <w:lang w:val="fr-FR"/>
        </w:rPr>
        <w:t xml:space="preserve">A mes chers frères et ma chère sœur. </w:t>
      </w:r>
    </w:p>
    <w:p w14:paraId="40AD367C" w14:textId="77777777" w:rsidR="00C025A4" w:rsidRPr="007C713D" w:rsidRDefault="00C025A4" w:rsidP="00E93B10">
      <w:pPr>
        <w:tabs>
          <w:tab w:val="center" w:pos="4735"/>
        </w:tabs>
        <w:spacing w:before="240" w:after="120" w:line="262" w:lineRule="auto"/>
        <w:ind w:left="0" w:firstLine="0"/>
        <w:jc w:val="left"/>
        <w:rPr>
          <w:sz w:val="28"/>
          <w:szCs w:val="28"/>
          <w:lang w:val="fr-FR"/>
        </w:rPr>
        <w:sectPr w:rsidR="00C025A4" w:rsidRPr="007C713D" w:rsidSect="004324D4">
          <w:headerReference w:type="default" r:id="rId9"/>
          <w:footerReference w:type="even" r:id="rId10"/>
          <w:footerReference w:type="default" r:id="rId11"/>
          <w:headerReference w:type="first" r:id="rId12"/>
          <w:footerReference w:type="first" r:id="rId13"/>
          <w:pgSz w:w="11910" w:h="16845"/>
          <w:pgMar w:top="518" w:right="1111" w:bottom="1152" w:left="1142" w:header="0" w:footer="340" w:gutter="0"/>
          <w:pgNumType w:fmt="upperRoman"/>
          <w:cols w:space="720"/>
          <w:titlePg/>
          <w:docGrid w:linePitch="326"/>
        </w:sectPr>
      </w:pPr>
      <w:r w:rsidRPr="00C5341C">
        <w:rPr>
          <w:rFonts w:ascii="Segoe UI" w:eastAsia="Segoe UI" w:hAnsi="Segoe UI" w:cs="Segoe UI"/>
          <w:b/>
          <w:i/>
          <w:sz w:val="28"/>
          <w:szCs w:val="28"/>
          <w:lang w:val="fr-FR"/>
        </w:rPr>
        <w:t>Puisse Dieu, le Tout Puissant, l</w:t>
      </w:r>
      <w:r w:rsidR="00D3135C">
        <w:rPr>
          <w:rFonts w:ascii="Segoe UI" w:eastAsia="Segoe UI" w:hAnsi="Segoe UI" w:cs="Segoe UI"/>
          <w:b/>
          <w:i/>
          <w:sz w:val="28"/>
          <w:szCs w:val="28"/>
          <w:lang w:val="fr-FR"/>
        </w:rPr>
        <w:t>es garder en bonne santé</w:t>
      </w:r>
    </w:p>
    <w:p w14:paraId="4A9167FC" w14:textId="77777777" w:rsidR="00C025A4" w:rsidRPr="00616138" w:rsidRDefault="00C025A4" w:rsidP="002E222D">
      <w:pPr>
        <w:pStyle w:val="Heading1"/>
        <w:spacing w:before="360" w:after="0"/>
        <w:ind w:left="0" w:firstLine="0"/>
        <w:jc w:val="both"/>
        <w:rPr>
          <w:rFonts w:ascii="Segoe UI" w:hAnsi="Segoe UI" w:cs="Segoe UI"/>
          <w:sz w:val="44"/>
          <w:szCs w:val="44"/>
          <w:lang w:val="fr-FR"/>
        </w:rPr>
      </w:pPr>
      <w:bookmarkStart w:id="1" w:name="_Toc167122698"/>
      <w:r w:rsidRPr="00616138">
        <w:rPr>
          <w:rFonts w:ascii="Segoe UI" w:hAnsi="Segoe UI" w:cs="Segoe UI"/>
          <w:color w:val="2E74B5" w:themeColor="accent1" w:themeShade="BF"/>
          <w:sz w:val="44"/>
          <w:szCs w:val="44"/>
          <w:lang w:val="fr-FR"/>
        </w:rPr>
        <w:lastRenderedPageBreak/>
        <w:t>Remerciements</w:t>
      </w:r>
      <w:bookmarkEnd w:id="1"/>
      <w:r w:rsidRPr="00616138">
        <w:rPr>
          <w:rFonts w:ascii="Segoe UI" w:hAnsi="Segoe UI" w:cs="Segoe UI"/>
          <w:sz w:val="44"/>
          <w:szCs w:val="44"/>
          <w:lang w:val="fr-FR"/>
        </w:rPr>
        <w:t xml:space="preserve"> </w:t>
      </w:r>
    </w:p>
    <w:p w14:paraId="608DEACE" w14:textId="77777777" w:rsidR="00C025A4" w:rsidRPr="00E57459" w:rsidRDefault="00C025A4" w:rsidP="00C025A4">
      <w:pPr>
        <w:tabs>
          <w:tab w:val="right" w:pos="10309"/>
        </w:tabs>
        <w:spacing w:after="103" w:line="259" w:lineRule="auto"/>
        <w:ind w:left="-2" w:firstLine="0"/>
        <w:jc w:val="left"/>
        <w:rPr>
          <w:lang w:val="fr-FR"/>
        </w:rPr>
      </w:pPr>
      <w:r>
        <w:rPr>
          <w:rFonts w:ascii="Calibri" w:eastAsia="Calibri" w:hAnsi="Calibri" w:cs="Calibri"/>
          <w:noProof/>
          <w:sz w:val="22"/>
        </w:rPr>
        <mc:AlternateContent>
          <mc:Choice Requires="wpg">
            <w:drawing>
              <wp:inline distT="0" distB="0" distL="0" distR="0" wp14:anchorId="45C723D6" wp14:editId="03B69CF7">
                <wp:extent cx="6133084" cy="20320"/>
                <wp:effectExtent l="0" t="0" r="0" b="0"/>
                <wp:docPr id="50468" name="Group 50468"/>
                <wp:cNvGraphicFramePr/>
                <a:graphic xmlns:a="http://schemas.openxmlformats.org/drawingml/2006/main">
                  <a:graphicData uri="http://schemas.microsoft.com/office/word/2010/wordprocessingGroup">
                    <wpg:wgp>
                      <wpg:cNvGrpSpPr/>
                      <wpg:grpSpPr>
                        <a:xfrm>
                          <a:off x="0" y="0"/>
                          <a:ext cx="6133084" cy="20320"/>
                          <a:chOff x="0" y="0"/>
                          <a:chExt cx="6133084" cy="20320"/>
                        </a:xfrm>
                      </wpg:grpSpPr>
                      <wps:wsp>
                        <wps:cNvPr id="68158" name="Shape 68158"/>
                        <wps:cNvSpPr/>
                        <wps:spPr>
                          <a:xfrm>
                            <a:off x="0" y="0"/>
                            <a:ext cx="6124575" cy="19050"/>
                          </a:xfrm>
                          <a:custGeom>
                            <a:avLst/>
                            <a:gdLst/>
                            <a:ahLst/>
                            <a:cxnLst/>
                            <a:rect l="0" t="0" r="0" b="0"/>
                            <a:pathLst>
                              <a:path w="6124575" h="19050">
                                <a:moveTo>
                                  <a:pt x="0" y="0"/>
                                </a:moveTo>
                                <a:lnTo>
                                  <a:pt x="6124575" y="0"/>
                                </a:lnTo>
                                <a:lnTo>
                                  <a:pt x="61245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159" name="Shape 68159"/>
                        <wps:cNvSpPr/>
                        <wps:spPr>
                          <a:xfrm>
                            <a:off x="953"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160" name="Shape 68160"/>
                        <wps:cNvSpPr/>
                        <wps:spPr>
                          <a:xfrm>
                            <a:off x="10478" y="1270"/>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161" name="Shape 68161"/>
                        <wps:cNvSpPr/>
                        <wps:spPr>
                          <a:xfrm>
                            <a:off x="6123559"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162" name="Shape 68162"/>
                        <wps:cNvSpPr/>
                        <wps:spPr>
                          <a:xfrm>
                            <a:off x="953"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163" name="Shape 68163"/>
                        <wps:cNvSpPr/>
                        <wps:spPr>
                          <a:xfrm>
                            <a:off x="10478" y="10795"/>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164" name="Shape 68164"/>
                        <wps:cNvSpPr/>
                        <wps:spPr>
                          <a:xfrm>
                            <a:off x="6123559"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a14="http://schemas.microsoft.com/office/drawing/2010/main" xmlns:wp14="http://schemas.microsoft.com/office/word/2010/wordml">
            <w:pict w14:anchorId="6FEBF085">
              <v:group id="Group 50468" style="width:482.9pt;height:1.6pt;mso-position-horizontal-relative:char;mso-position-vertical-relative:line" coordsize="61330,203" o:spid="_x0000_s1026" w14:anchorId="6B701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">
                <v:shape id="Shape 68158" style="position:absolute;width:61245;height:190;visibility:visible;mso-wrap-style:square;v-text-anchor:top" coordsize="6124575,19050" o:spid="_x0000_s1027" fillcolor="#a0a0a0" stroked="f" strokeweight="0" path="m,l6124575,r,19050l,1905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sMA&#10;AADeAAAADwAAAGRycy9kb3ducmV2LnhtbERPy4rCMBTdC/MP4Q64s2kLI6VjFGegIMzKFzi7S3Nt&#10;i81NaWKtfr1ZCC4P571YjaYVA/WusawgiWIQxKXVDVcKDvtiloFwHllja5kU3MnBavkxWWCu7Y23&#10;NOx8JUIIuxwV1N53uZSurMmgi2xHHLiz7Q36APtK6h5vIdy0Mo3juTTYcGiosaPfmsrL7moUjOkh&#10;2RdDVhxP6d9Pd/4v0u0jUWr6Oa6/QXga/Vv8cm+0gnmWfIW94U64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S/sMAAADeAAAADwAAAAAAAAAAAAAAAACYAgAAZHJzL2Rv&#10;d25yZXYueG1sUEsFBgAAAAAEAAQA9QAAAIgDAAAAAA==&#10;">
                  <v:stroke miterlimit="83231f" joinstyle="miter"/>
                  <v:path textboxrect="0,0,6124575,19050" arrowok="t"/>
                </v:shape>
                <v:shape id="Shape 68159" style="position:absolute;left:9;top:12;width:95;height:95;visibility:visible;mso-wrap-style:square;v-text-anchor:top" coordsize="9525,9525" o:spid="_x0000_s1028"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5AMUA&#10;AADeAAAADwAAAGRycy9kb3ducmV2LnhtbESPT4vCMBTE78J+h/AWvGnqX7RrlEUo7MWDVtnro3nb&#10;FpuX0kTN+umNIHgcZuY3zGoTTCOu1LnasoLRMAFBXFhdc6ngmGeDBQjnkTU2lknBPznYrD96K0y1&#10;vfGergdfighhl6KCyvs2ldIVFRl0Q9sSR+/PdgZ9lF0pdYe3CDeNHCfJXBqsOS5U2NK2ouJ8uBgF&#10;k2zcyOR0323D/XcScqmz6XmpVP8zfH+B8BT8O/xq/2gF88VotoTnnXgF5P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ZjkAxQAAAN4AAAAPAAAAAAAAAAAAAAAAAJgCAABkcnMv&#10;ZG93bnJldi54bWxQSwUGAAAAAAQABAD1AAAAigMAAAAA&#10;">
                  <v:stroke miterlimit="83231f" joinstyle="miter"/>
                  <v:path textboxrect="0,0,9525,9525" arrowok="t"/>
                </v:shape>
                <v:shape id="Shape 68160" style="position:absolute;left:104;top:12;width:61132;height:95;visibility:visible;mso-wrap-style:square;v-text-anchor:top" coordsize="6113145,9525" o:spid="_x0000_s1029" fillcolor="#a0a0a0"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F5N8QA&#10;AADeAAAADwAAAGRycy9kb3ducmV2LnhtbESPz2rCQBDG7wXfYRmhtzpJwRCja9CWFvFQ0PYBhuyY&#10;pM3OhuxWk7fvHoQeP75//DblaDt15cG3TjSkiwQUS+VMK7WGr8+3pxyUDySGOiesYWIP5Xb2sKHC&#10;uJuc+HoOtYoj4gvS0ITQF4i+atiSX7ieJXoXN1gKUQ41moFucdx2+JwkGVpqJT401PNLw9XP+ddq&#10;+M6PKNPHu8/31er1iNMyGFxq/Tgfd2tQgcfwH763D0ZDlqdZBIg4EQVw+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BeTfEAAAA3gAAAA8AAAAAAAAAAAAAAAAAmAIAAGRycy9k&#10;b3ducmV2LnhtbFBLBQYAAAAABAAEAPUAAACJAwAAAAA=&#10;">
                  <v:stroke miterlimit="83231f" joinstyle="miter"/>
                  <v:path textboxrect="0,0,6113145,9525" arrowok="t"/>
                </v:shape>
                <v:shape id="Shape 68161" style="position:absolute;left:61235;top:12;width:95;height:95;visibility:visible;mso-wrap-style:square;v-text-anchor:top" coordsize="9525,9525" o:spid="_x0000_s1030"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z/u8UA&#10;AADeAAAADwAAAGRycy9kb3ducmV2LnhtbESPT4vCMBTE78J+h/AWvGlaleJ2jbIIBS8e/MdeH83b&#10;tti8lCar0U9vBMHjMDO/YRarYFpxod41lhWk4wQEcWl1w5WC46EYzUE4j6yxtUwKbuRgtfwYLDDX&#10;9so7uux9JSKEXY4Kau+7XEpX1mTQjW1HHL0/2xv0UfaV1D1eI9y0cpIkmTTYcFyosaN1TeV5/28U&#10;TItJK5PTfbsO999pOEhdzM5fSg0/w883CE/Bv8Ov9kYryOZplsLzTrw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P+7xQAAAN4AAAAPAAAAAAAAAAAAAAAAAJgCAABkcnMv&#10;ZG93bnJldi54bWxQSwUGAAAAAAQABAD1AAAAigMAAAAA&#10;">
                  <v:stroke miterlimit="83231f" joinstyle="miter"/>
                  <v:path textboxrect="0,0,9525,9525" arrowok="t"/>
                </v:shape>
                <v:shape id="Shape 68162" style="position:absolute;left:9;top:107;width:95;height:96;visibility:visible;mso-wrap-style:square;v-text-anchor:top" coordsize="9525,9525" o:spid="_x0000_s1031"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Em28YA&#10;AADeAAAADwAAAGRycy9kb3ducmV2LnhtbESPQWvCQBSE70L/w/IEb3VjCsFGV5FaQZQgtQWvj+wz&#10;iWbfhuyq8d+7QsHjMDPfMNN5Z2pxpdZVlhWMhhEI4tzqigsFf7+r9zEI55E11pZJwZ0czGdvvSmm&#10;2t74h657X4gAYZeigtL7JpXS5SUZdEPbEAfvaFuDPsi2kLrFW4CbWsZRlEiDFYeFEhv6Kik/7y9G&#10;wS7+zj4+s836mC2rg5bb5cWvTkoN+t1iAsJT51/h//ZaK0jGoySG551wBeT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Em28YAAADeAAAADwAAAAAAAAAAAAAAAACYAgAAZHJz&#10;L2Rvd25yZXYueG1sUEsFBgAAAAAEAAQA9QAAAIsDAAAAAA==&#10;">
                  <v:stroke miterlimit="83231f" joinstyle="miter"/>
                  <v:path textboxrect="0,0,9525,9525" arrowok="t"/>
                </v:shape>
                <v:shape id="Shape 68163" style="position:absolute;left:104;top:107;width:61132;height:96;visibility:visible;mso-wrap-style:square;v-text-anchor:top" coordsize="6113145,9525" o:spid="_x0000_s1032" fillcolor="#e3e3e3"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pOiscA&#10;AADeAAAADwAAAGRycy9kb3ducmV2LnhtbESPT2vCQBTE7wW/w/IEb3VjiqmkrlKFgkIv/sHzI/tM&#10;0mbfptlVVz+9WxA8DjPzG2Y6D6YRZ+pcbVnBaJiAIC6srrlUsN99vU5AOI+ssbFMCq7kYD7rvUwx&#10;1/bCGzpvfSkihF2OCirv21xKV1Rk0A1tSxy9o+0M+ii7UuoOLxFuGpkmSSYN1hwXKmxpWVHxuz0Z&#10;BeluH46H02Z8+Fnc0vdvXv9hGCs16IfPDxCegn+GH+2VVpBNRtkb/N+JV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qTorHAAAA3gAAAA8AAAAAAAAAAAAAAAAAmAIAAGRy&#10;cy9kb3ducmV2LnhtbFBLBQYAAAAABAAEAPUAAACMAwAAAAA=&#10;">
                  <v:stroke miterlimit="83231f" joinstyle="miter"/>
                  <v:path textboxrect="0,0,6113145,9525" arrowok="t"/>
                </v:shape>
                <v:shape id="Shape 68164" style="position:absolute;left:61235;top:107;width:95;height:96;visibility:visible;mso-wrap-style:square;v-text-anchor:top" coordsize="9525,9525" o:spid="_x0000_s1033"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NMcA&#10;AADeAAAADwAAAGRycy9kb3ducmV2LnhtbESP3WrCQBSE7wt9h+UUvKsbtQSNWUVqBamEUhW8PWRP&#10;fjR7NmRXTd/eLRR6OczMN0y67E0jbtS52rKC0TACQZxbXXOp4HjYvE5BOI+ssbFMCn7IwXLx/JRi&#10;ou2dv+m296UIEHYJKqi8bxMpXV6RQTe0LXHwCtsZ9EF2pdQd3gPcNHIcRbE0WHNYqLCl94ryy/5q&#10;FHyNP7LJLPvcFtm6Pmm5W1/95qzU4KVfzUF46v1/+K+91Qri6Sh+g9874QrIx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kGzTHAAAA3gAAAA8AAAAAAAAAAAAAAAAAmAIAAGRy&#10;cy9kb3ducmV2LnhtbFBLBQYAAAAABAAEAPUAAACMAwAAAAA=&#10;">
                  <v:stroke miterlimit="83231f" joinstyle="miter"/>
                  <v:path textboxrect="0,0,9525,9525" arrowok="t"/>
                </v:shape>
                <w10:anchorlock/>
              </v:group>
            </w:pict>
          </mc:Fallback>
        </mc:AlternateContent>
      </w:r>
      <w:r w:rsidRPr="00E57459">
        <w:rPr>
          <w:rFonts w:ascii="Segoe UI" w:eastAsia="Segoe UI" w:hAnsi="Segoe UI" w:cs="Segoe UI"/>
          <w:b/>
          <w:lang w:val="fr-FR"/>
        </w:rPr>
        <w:tab/>
        <w:t xml:space="preserve"> </w:t>
      </w:r>
    </w:p>
    <w:p w14:paraId="007D6F7F" w14:textId="2A8E38B7" w:rsidR="00C025A4" w:rsidRPr="00172659" w:rsidRDefault="00C025A4" w:rsidP="006F2526">
      <w:pPr>
        <w:spacing w:before="600" w:after="0" w:line="259" w:lineRule="auto"/>
        <w:ind w:left="0" w:firstLine="0"/>
        <w:jc w:val="left"/>
        <w:rPr>
          <w:lang w:val="fr-FR"/>
        </w:rPr>
      </w:pPr>
      <w:r w:rsidRPr="00C5341C">
        <w:rPr>
          <w:rFonts w:ascii="Segoe UI" w:eastAsia="Segoe UI" w:hAnsi="Segoe UI" w:cs="Segoe UI"/>
          <w:b/>
          <w:sz w:val="28"/>
          <w:szCs w:val="28"/>
          <w:lang w:val="fr-FR"/>
        </w:rPr>
        <w:t>En préambule à ce rapport, je souhaite adresser ici tous mes reme</w:t>
      </w:r>
      <w:r w:rsidR="00A12E22">
        <w:rPr>
          <w:rFonts w:ascii="Segoe UI" w:eastAsia="Segoe UI" w:hAnsi="Segoe UI" w:cs="Segoe UI"/>
          <w:b/>
          <w:sz w:val="28"/>
          <w:szCs w:val="28"/>
          <w:lang w:val="fr-FR"/>
        </w:rPr>
        <w:t>rciements aux personnes qui m’</w:t>
      </w:r>
      <w:r w:rsidRPr="00C5341C">
        <w:rPr>
          <w:rFonts w:ascii="Segoe UI" w:eastAsia="Segoe UI" w:hAnsi="Segoe UI" w:cs="Segoe UI"/>
          <w:b/>
          <w:sz w:val="28"/>
          <w:szCs w:val="28"/>
          <w:lang w:val="fr-FR"/>
        </w:rPr>
        <w:t xml:space="preserve">ont apporté leur </w:t>
      </w:r>
      <w:proofErr w:type="gramStart"/>
      <w:r w:rsidRPr="00C5341C">
        <w:rPr>
          <w:rFonts w:ascii="Segoe UI" w:eastAsia="Segoe UI" w:hAnsi="Segoe UI" w:cs="Segoe UI"/>
          <w:b/>
          <w:sz w:val="28"/>
          <w:szCs w:val="28"/>
          <w:lang w:val="fr-FR"/>
        </w:rPr>
        <w:t>aide .</w:t>
      </w:r>
      <w:proofErr w:type="gramEnd"/>
    </w:p>
    <w:p w14:paraId="2BAC6FC9" w14:textId="77777777" w:rsidR="00C025A4" w:rsidRPr="00C5341C" w:rsidRDefault="00C025A4" w:rsidP="00C025A4">
      <w:pPr>
        <w:spacing w:after="158" w:line="259" w:lineRule="auto"/>
        <w:ind w:left="0" w:firstLine="0"/>
        <w:jc w:val="left"/>
        <w:rPr>
          <w:sz w:val="28"/>
          <w:szCs w:val="28"/>
          <w:lang w:val="fr-FR"/>
        </w:rPr>
      </w:pPr>
      <w:r w:rsidRPr="00C5341C">
        <w:rPr>
          <w:rFonts w:ascii="Segoe UI" w:eastAsia="Segoe UI" w:hAnsi="Segoe UI" w:cs="Segoe UI"/>
          <w:b/>
          <w:sz w:val="28"/>
          <w:szCs w:val="28"/>
          <w:lang w:val="fr-FR"/>
        </w:rPr>
        <w:t xml:space="preserve"> </w:t>
      </w:r>
    </w:p>
    <w:p w14:paraId="12144E32" w14:textId="77777777" w:rsidR="00C025A4" w:rsidRPr="00C5341C" w:rsidRDefault="00C025A4" w:rsidP="00620475">
      <w:pPr>
        <w:spacing w:before="300" w:after="0" w:line="360" w:lineRule="auto"/>
        <w:ind w:left="11" w:hanging="11"/>
        <w:rPr>
          <w:sz w:val="28"/>
          <w:szCs w:val="28"/>
          <w:lang w:val="fr-FR"/>
        </w:rPr>
      </w:pPr>
      <w:r w:rsidRPr="00C5341C">
        <w:rPr>
          <w:rFonts w:ascii="Segoe UI" w:eastAsia="Segoe UI" w:hAnsi="Segoe UI" w:cs="Segoe UI"/>
          <w:b/>
          <w:sz w:val="28"/>
          <w:szCs w:val="28"/>
          <w:lang w:val="fr-FR"/>
        </w:rPr>
        <w:t xml:space="preserve">Je tiens à remercier dans un premier temps, tous mes professeurs de saint </w:t>
      </w:r>
      <w:proofErr w:type="spellStart"/>
      <w:r w:rsidRPr="00C5341C">
        <w:rPr>
          <w:rFonts w:ascii="Segoe UI" w:eastAsia="Segoe UI" w:hAnsi="Segoe UI" w:cs="Segoe UI"/>
          <w:b/>
          <w:sz w:val="28"/>
          <w:szCs w:val="28"/>
          <w:lang w:val="fr-FR"/>
        </w:rPr>
        <w:t>laurent</w:t>
      </w:r>
      <w:proofErr w:type="spellEnd"/>
      <w:r w:rsidRPr="00C5341C">
        <w:rPr>
          <w:rFonts w:ascii="Segoe UI" w:eastAsia="Segoe UI" w:hAnsi="Segoe UI" w:cs="Segoe UI"/>
          <w:b/>
          <w:sz w:val="28"/>
          <w:szCs w:val="28"/>
          <w:lang w:val="fr-FR"/>
        </w:rPr>
        <w:t xml:space="preserve"> et les intervenants professionnels responsables de la formation </w:t>
      </w:r>
      <w:proofErr w:type="spellStart"/>
      <w:r w:rsidRPr="00C5341C">
        <w:rPr>
          <w:rFonts w:ascii="Segoe UI" w:eastAsia="Segoe UI" w:hAnsi="Segoe UI" w:cs="Segoe UI"/>
          <w:b/>
          <w:sz w:val="28"/>
          <w:szCs w:val="28"/>
          <w:lang w:val="fr-FR"/>
        </w:rPr>
        <w:t>webdeveloper</w:t>
      </w:r>
      <w:proofErr w:type="spellEnd"/>
      <w:r w:rsidRPr="00C5341C">
        <w:rPr>
          <w:rFonts w:ascii="Segoe UI" w:eastAsia="Segoe UI" w:hAnsi="Segoe UI" w:cs="Segoe UI"/>
          <w:b/>
          <w:sz w:val="28"/>
          <w:szCs w:val="28"/>
          <w:lang w:val="fr-FR"/>
        </w:rPr>
        <w:t xml:space="preserve">, pour avoir assuré la  partie théorique de celle-ci. </w:t>
      </w:r>
    </w:p>
    <w:p w14:paraId="156A6281" w14:textId="77777777" w:rsidR="00C025A4" w:rsidRPr="00C5341C" w:rsidRDefault="00C025A4" w:rsidP="00C025A4">
      <w:pPr>
        <w:tabs>
          <w:tab w:val="left" w:pos="1416"/>
        </w:tabs>
        <w:spacing w:after="143" w:line="259" w:lineRule="auto"/>
        <w:ind w:left="0" w:firstLine="0"/>
        <w:jc w:val="left"/>
        <w:rPr>
          <w:sz w:val="28"/>
          <w:szCs w:val="28"/>
          <w:lang w:val="fr-FR"/>
        </w:rPr>
      </w:pPr>
      <w:r w:rsidRPr="00C5341C">
        <w:rPr>
          <w:rFonts w:ascii="Segoe UI" w:eastAsia="Segoe UI" w:hAnsi="Segoe UI" w:cs="Segoe UI"/>
          <w:b/>
          <w:sz w:val="28"/>
          <w:szCs w:val="28"/>
          <w:lang w:val="fr-FR"/>
        </w:rPr>
        <w:t xml:space="preserve"> </w:t>
      </w:r>
      <w:r w:rsidRPr="00C5341C">
        <w:rPr>
          <w:rFonts w:ascii="Segoe UI" w:eastAsia="Segoe UI" w:hAnsi="Segoe UI" w:cs="Segoe UI"/>
          <w:b/>
          <w:sz w:val="28"/>
          <w:szCs w:val="28"/>
          <w:lang w:val="fr-FR"/>
        </w:rPr>
        <w:tab/>
      </w:r>
    </w:p>
    <w:p w14:paraId="2641412E" w14:textId="77777777" w:rsidR="00C025A4" w:rsidRPr="00C5341C" w:rsidRDefault="00C025A4" w:rsidP="00620475">
      <w:pPr>
        <w:spacing w:before="300" w:after="0" w:line="360" w:lineRule="auto"/>
        <w:ind w:left="11" w:hanging="11"/>
        <w:rPr>
          <w:sz w:val="28"/>
          <w:szCs w:val="28"/>
          <w:lang w:val="fr-FR"/>
        </w:rPr>
      </w:pPr>
      <w:r w:rsidRPr="00C5341C">
        <w:rPr>
          <w:rFonts w:ascii="Segoe UI" w:eastAsia="Segoe UI" w:hAnsi="Segoe UI" w:cs="Segoe UI"/>
          <w:b/>
          <w:sz w:val="28"/>
          <w:szCs w:val="28"/>
          <w:lang w:val="fr-FR"/>
        </w:rPr>
        <w:t xml:space="preserve">Je tiens à exprimer également ma profonde reconnaissance à Monsieur </w:t>
      </w:r>
      <w:r w:rsidRPr="00C5341C">
        <w:rPr>
          <w:rFonts w:ascii="Segoe UI" w:eastAsia="Segoe UI" w:hAnsi="Segoe UI" w:cs="Segoe UI"/>
          <w:b/>
          <w:i/>
          <w:sz w:val="28"/>
          <w:szCs w:val="28"/>
          <w:lang w:val="fr-FR"/>
        </w:rPr>
        <w:t xml:space="preserve">BECK </w:t>
      </w:r>
      <w:proofErr w:type="spellStart"/>
      <w:r w:rsidRPr="00C5341C">
        <w:rPr>
          <w:rFonts w:ascii="Segoe UI" w:eastAsia="Segoe UI" w:hAnsi="Segoe UI" w:cs="Segoe UI"/>
          <w:b/>
          <w:i/>
          <w:sz w:val="28"/>
          <w:szCs w:val="28"/>
          <w:lang w:val="fr-FR"/>
        </w:rPr>
        <w:t>christophe</w:t>
      </w:r>
      <w:proofErr w:type="spellEnd"/>
      <w:r w:rsidRPr="00C5341C">
        <w:rPr>
          <w:rFonts w:ascii="Segoe UI" w:eastAsia="Segoe UI" w:hAnsi="Segoe UI" w:cs="Segoe UI"/>
          <w:b/>
          <w:i/>
          <w:sz w:val="28"/>
          <w:szCs w:val="28"/>
          <w:lang w:val="fr-FR"/>
        </w:rPr>
        <w:t xml:space="preserve"> et Monsieur ALAIN Corda </w:t>
      </w:r>
      <w:r w:rsidRPr="00C5341C">
        <w:rPr>
          <w:rFonts w:ascii="Segoe UI" w:eastAsia="Segoe UI" w:hAnsi="Segoe UI" w:cs="Segoe UI"/>
          <w:b/>
          <w:sz w:val="28"/>
          <w:szCs w:val="28"/>
          <w:lang w:val="fr-FR"/>
        </w:rPr>
        <w:t xml:space="preserve">qui m’ont encadré durant ce projet de fin d'étude, pour l'aide et les conseils concernant les missions évoquées dans ce projet, qu'ils m’ont apporté lors des différents suivis. </w:t>
      </w:r>
    </w:p>
    <w:p w14:paraId="20876B09" w14:textId="77777777" w:rsidR="00C025A4" w:rsidRPr="00C5341C" w:rsidRDefault="00C025A4" w:rsidP="00C025A4">
      <w:pPr>
        <w:spacing w:after="143" w:line="259" w:lineRule="auto"/>
        <w:ind w:left="0" w:firstLine="0"/>
        <w:jc w:val="left"/>
        <w:rPr>
          <w:sz w:val="28"/>
          <w:szCs w:val="28"/>
          <w:lang w:val="fr-FR"/>
        </w:rPr>
      </w:pPr>
      <w:r w:rsidRPr="00C5341C">
        <w:rPr>
          <w:rFonts w:ascii="Segoe UI" w:eastAsia="Segoe UI" w:hAnsi="Segoe UI" w:cs="Segoe UI"/>
          <w:b/>
          <w:sz w:val="28"/>
          <w:szCs w:val="28"/>
          <w:lang w:val="fr-FR"/>
        </w:rPr>
        <w:t xml:space="preserve"> </w:t>
      </w:r>
    </w:p>
    <w:p w14:paraId="5755D36F" w14:textId="2D22A0F2" w:rsidR="00C025A4" w:rsidRPr="00C5341C" w:rsidRDefault="00C025A4" w:rsidP="00620475">
      <w:pPr>
        <w:spacing w:before="300" w:after="0" w:line="360" w:lineRule="auto"/>
        <w:ind w:left="11" w:hanging="11"/>
        <w:rPr>
          <w:sz w:val="28"/>
          <w:szCs w:val="28"/>
          <w:lang w:val="fr-FR"/>
        </w:rPr>
      </w:pPr>
      <w:r w:rsidRPr="00C5341C">
        <w:rPr>
          <w:rFonts w:ascii="Segoe UI" w:eastAsia="Segoe UI" w:hAnsi="Segoe UI" w:cs="Segoe UI"/>
          <w:b/>
          <w:sz w:val="28"/>
          <w:szCs w:val="28"/>
          <w:lang w:val="fr-FR"/>
        </w:rPr>
        <w:t>J’exprime ma sincère gratitude aux membres du jury, qui ont accepté d'évaluer ce projet de fin d'étude</w:t>
      </w:r>
      <w:r w:rsidR="00A12E22">
        <w:rPr>
          <w:rFonts w:ascii="Segoe UI" w:eastAsia="Segoe UI" w:hAnsi="Segoe UI" w:cs="Segoe UI"/>
          <w:b/>
          <w:sz w:val="28"/>
          <w:szCs w:val="28"/>
          <w:lang w:val="fr-FR"/>
        </w:rPr>
        <w:t>s</w:t>
      </w:r>
      <w:r w:rsidRPr="00C5341C">
        <w:rPr>
          <w:rFonts w:ascii="Segoe UI" w:eastAsia="Segoe UI" w:hAnsi="Segoe UI" w:cs="Segoe UI"/>
          <w:b/>
          <w:sz w:val="28"/>
          <w:szCs w:val="28"/>
          <w:lang w:val="fr-FR"/>
        </w:rPr>
        <w:t xml:space="preserve">. </w:t>
      </w:r>
    </w:p>
    <w:p w14:paraId="10146664" w14:textId="77777777" w:rsidR="00C025A4" w:rsidRPr="00C5341C" w:rsidRDefault="00C025A4" w:rsidP="00C025A4">
      <w:pPr>
        <w:spacing w:after="158" w:line="259" w:lineRule="auto"/>
        <w:ind w:left="0" w:firstLine="0"/>
        <w:jc w:val="left"/>
        <w:rPr>
          <w:sz w:val="28"/>
          <w:szCs w:val="28"/>
          <w:lang w:val="fr-FR"/>
        </w:rPr>
      </w:pPr>
      <w:r w:rsidRPr="00C5341C">
        <w:rPr>
          <w:rFonts w:ascii="Segoe UI" w:eastAsia="Segoe UI" w:hAnsi="Segoe UI" w:cs="Segoe UI"/>
          <w:b/>
          <w:sz w:val="28"/>
          <w:szCs w:val="28"/>
          <w:lang w:val="fr-FR"/>
        </w:rPr>
        <w:t xml:space="preserve"> </w:t>
      </w:r>
    </w:p>
    <w:p w14:paraId="09BD4CEE" w14:textId="35CDE920" w:rsidR="00C025A4" w:rsidRPr="00DD058C" w:rsidRDefault="00C025A4" w:rsidP="00620475">
      <w:pPr>
        <w:spacing w:before="300" w:after="0" w:line="360" w:lineRule="auto"/>
        <w:ind w:left="11" w:hanging="11"/>
        <w:rPr>
          <w:rFonts w:ascii="Segoe UI" w:eastAsia="Segoe UI" w:hAnsi="Segoe UI" w:cs="Segoe UI"/>
          <w:b/>
          <w:sz w:val="28"/>
          <w:szCs w:val="28"/>
          <w:lang w:val="fr-FR"/>
        </w:rPr>
      </w:pPr>
      <w:r w:rsidRPr="00C5341C">
        <w:rPr>
          <w:rFonts w:ascii="Segoe UI" w:eastAsia="Segoe UI" w:hAnsi="Segoe UI" w:cs="Segoe UI"/>
          <w:b/>
          <w:sz w:val="28"/>
          <w:szCs w:val="28"/>
          <w:lang w:val="fr-FR"/>
        </w:rPr>
        <w:t>Enfin, j’adresse mes plus sincères remerciements à tous mes proches et amis qui m’ont toujours soutenu et encouragé au cours de la réalisati</w:t>
      </w:r>
      <w:r w:rsidR="003909A7">
        <w:rPr>
          <w:rFonts w:ascii="Segoe UI" w:eastAsia="Segoe UI" w:hAnsi="Segoe UI" w:cs="Segoe UI"/>
          <w:b/>
          <w:sz w:val="28"/>
          <w:szCs w:val="28"/>
          <w:lang w:val="fr-FR"/>
        </w:rPr>
        <w:t>on de ce projet de fin d'étude.</w:t>
      </w:r>
    </w:p>
    <w:p w14:paraId="44EAFD9C" w14:textId="77777777" w:rsidR="002E222D" w:rsidRDefault="002E222D" w:rsidP="00000E9F">
      <w:pPr>
        <w:pStyle w:val="Heading1"/>
        <w:rPr>
          <w:color w:val="2E74B5" w:themeColor="accent1" w:themeShade="BF"/>
          <w:sz w:val="44"/>
          <w:szCs w:val="44"/>
          <w:lang w:val="fr-FR"/>
        </w:rPr>
      </w:pPr>
    </w:p>
    <w:p w14:paraId="6B1A6D4F" w14:textId="77777777" w:rsidR="00D3135C" w:rsidRPr="00000E9F" w:rsidRDefault="00000E9F" w:rsidP="006F2526">
      <w:pPr>
        <w:pStyle w:val="Heading1"/>
        <w:ind w:left="147" w:hanging="11"/>
        <w:rPr>
          <w:color w:val="2E74B5" w:themeColor="accent1" w:themeShade="BF"/>
          <w:sz w:val="44"/>
          <w:szCs w:val="44"/>
          <w:lang w:val="fr-FR"/>
        </w:rPr>
      </w:pPr>
      <w:bookmarkStart w:id="2" w:name="_Toc167122699"/>
      <w:r w:rsidRPr="00000E9F">
        <w:rPr>
          <w:color w:val="2E74B5" w:themeColor="accent1" w:themeShade="BF"/>
          <w:sz w:val="44"/>
          <w:szCs w:val="44"/>
          <w:lang w:val="fr-FR"/>
        </w:rPr>
        <w:t>Table des matières</w:t>
      </w:r>
      <w:bookmarkEnd w:id="2"/>
    </w:p>
    <w:sdt>
      <w:sdtPr>
        <w:rPr>
          <w:rFonts w:ascii="Arial" w:eastAsia="Arial" w:hAnsi="Arial" w:cs="Arial"/>
          <w:color w:val="000000"/>
          <w:sz w:val="24"/>
          <w:szCs w:val="22"/>
        </w:rPr>
        <w:id w:val="2015497480"/>
        <w:docPartObj>
          <w:docPartGallery w:val="Table of Contents"/>
          <w:docPartUnique/>
        </w:docPartObj>
      </w:sdtPr>
      <w:sdtEndPr>
        <w:rPr>
          <w:b/>
          <w:bCs/>
          <w:noProof/>
          <w:color w:val="000000" w:themeColor="text1"/>
          <w:szCs w:val="24"/>
        </w:rPr>
      </w:sdtEndPr>
      <w:sdtContent>
        <w:p w14:paraId="4B94D5A5" w14:textId="77777777" w:rsidR="00000E9F" w:rsidRDefault="00000E9F">
          <w:pPr>
            <w:pStyle w:val="TOCHeading"/>
          </w:pPr>
        </w:p>
        <w:p w14:paraId="5DA6A882" w14:textId="121CE863" w:rsidR="00A41E90" w:rsidRDefault="00000E9F">
          <w:pPr>
            <w:pStyle w:val="TOC1"/>
            <w:rPr>
              <w:rFonts w:asciiTheme="minorHAnsi" w:hAnsiTheme="minorHAnsi" w:cstheme="minorBidi"/>
              <w:color w:val="auto"/>
              <w:sz w:val="22"/>
              <w:szCs w:val="22"/>
              <w:lang w:val="en-US"/>
            </w:rPr>
          </w:pPr>
          <w:r w:rsidRPr="004D3193">
            <w:rPr>
              <w:bCs/>
            </w:rPr>
            <w:fldChar w:fldCharType="begin"/>
          </w:r>
          <w:r w:rsidRPr="004D3193">
            <w:rPr>
              <w:bCs/>
            </w:rPr>
            <w:instrText xml:space="preserve"> TOC \o "1-3" \h \z \u </w:instrText>
          </w:r>
          <w:r w:rsidRPr="004D3193">
            <w:rPr>
              <w:bCs/>
            </w:rPr>
            <w:fldChar w:fldCharType="separate"/>
          </w:r>
          <w:hyperlink w:anchor="_Toc167122697" w:history="1">
            <w:r w:rsidR="00A41E90" w:rsidRPr="006B04CC">
              <w:rPr>
                <w:rStyle w:val="Hyperlink"/>
                <w:rFonts w:ascii="Segoe UI" w:hAnsi="Segoe UI" w:cs="Segoe UI"/>
              </w:rPr>
              <w:t>Dédicaces</w:t>
            </w:r>
            <w:r w:rsidR="00A41E90">
              <w:rPr>
                <w:webHidden/>
              </w:rPr>
              <w:tab/>
              <w:t>2</w:t>
            </w:r>
          </w:hyperlink>
        </w:p>
        <w:p w14:paraId="5D9B7078" w14:textId="77777777" w:rsidR="00A41E90" w:rsidRDefault="00547346">
          <w:pPr>
            <w:pStyle w:val="TOC1"/>
            <w:rPr>
              <w:rFonts w:asciiTheme="minorHAnsi" w:hAnsiTheme="minorHAnsi" w:cstheme="minorBidi"/>
              <w:color w:val="auto"/>
              <w:sz w:val="22"/>
              <w:szCs w:val="22"/>
              <w:lang w:val="en-US"/>
            </w:rPr>
          </w:pPr>
          <w:hyperlink w:anchor="_Toc167122698" w:history="1">
            <w:r w:rsidR="00A41E90" w:rsidRPr="006B04CC">
              <w:rPr>
                <w:rStyle w:val="Hyperlink"/>
                <w:rFonts w:ascii="Segoe UI" w:hAnsi="Segoe UI" w:cs="Segoe UI"/>
              </w:rPr>
              <w:t>Remerciements</w:t>
            </w:r>
            <w:r w:rsidR="00A41E90">
              <w:rPr>
                <w:webHidden/>
              </w:rPr>
              <w:tab/>
            </w:r>
            <w:r w:rsidR="00A41E90">
              <w:rPr>
                <w:webHidden/>
              </w:rPr>
              <w:fldChar w:fldCharType="begin"/>
            </w:r>
            <w:r w:rsidR="00A41E90">
              <w:rPr>
                <w:webHidden/>
              </w:rPr>
              <w:instrText xml:space="preserve"> PAGEREF _Toc167122698 \h </w:instrText>
            </w:r>
            <w:r w:rsidR="00A41E90">
              <w:rPr>
                <w:webHidden/>
              </w:rPr>
            </w:r>
            <w:r w:rsidR="00A41E90">
              <w:rPr>
                <w:webHidden/>
              </w:rPr>
              <w:fldChar w:fldCharType="separate"/>
            </w:r>
            <w:r w:rsidR="00077667">
              <w:rPr>
                <w:webHidden/>
              </w:rPr>
              <w:t>3</w:t>
            </w:r>
            <w:r w:rsidR="00A41E90">
              <w:rPr>
                <w:webHidden/>
              </w:rPr>
              <w:fldChar w:fldCharType="end"/>
            </w:r>
          </w:hyperlink>
        </w:p>
        <w:p w14:paraId="2F36A55B" w14:textId="77777777" w:rsidR="00A41E90" w:rsidRDefault="00547346">
          <w:pPr>
            <w:pStyle w:val="TOC1"/>
            <w:rPr>
              <w:rFonts w:asciiTheme="minorHAnsi" w:hAnsiTheme="minorHAnsi" w:cstheme="minorBidi"/>
              <w:color w:val="auto"/>
              <w:sz w:val="22"/>
              <w:szCs w:val="22"/>
              <w:lang w:val="en-US"/>
            </w:rPr>
          </w:pPr>
          <w:hyperlink w:anchor="_Toc167122699" w:history="1">
            <w:r w:rsidR="00A41E90" w:rsidRPr="006B04CC">
              <w:rPr>
                <w:rStyle w:val="Hyperlink"/>
              </w:rPr>
              <w:t>Table des matières</w:t>
            </w:r>
            <w:r w:rsidR="00A41E90">
              <w:rPr>
                <w:webHidden/>
              </w:rPr>
              <w:tab/>
            </w:r>
            <w:r w:rsidR="00A41E90">
              <w:rPr>
                <w:webHidden/>
              </w:rPr>
              <w:fldChar w:fldCharType="begin"/>
            </w:r>
            <w:r w:rsidR="00A41E90">
              <w:rPr>
                <w:webHidden/>
              </w:rPr>
              <w:instrText xml:space="preserve"> PAGEREF _Toc167122699 \h </w:instrText>
            </w:r>
            <w:r w:rsidR="00A41E90">
              <w:rPr>
                <w:webHidden/>
              </w:rPr>
            </w:r>
            <w:r w:rsidR="00A41E90">
              <w:rPr>
                <w:webHidden/>
              </w:rPr>
              <w:fldChar w:fldCharType="separate"/>
            </w:r>
            <w:r w:rsidR="00077667">
              <w:rPr>
                <w:webHidden/>
              </w:rPr>
              <w:t>4</w:t>
            </w:r>
            <w:r w:rsidR="00A41E90">
              <w:rPr>
                <w:webHidden/>
              </w:rPr>
              <w:fldChar w:fldCharType="end"/>
            </w:r>
          </w:hyperlink>
        </w:p>
        <w:p w14:paraId="5E724DE7" w14:textId="77777777" w:rsidR="00A41E90" w:rsidRDefault="00547346">
          <w:pPr>
            <w:pStyle w:val="TOC1"/>
            <w:rPr>
              <w:rFonts w:asciiTheme="minorHAnsi" w:hAnsiTheme="minorHAnsi" w:cstheme="minorBidi"/>
              <w:color w:val="auto"/>
              <w:sz w:val="22"/>
              <w:szCs w:val="22"/>
              <w:lang w:val="en-US"/>
            </w:rPr>
          </w:pPr>
          <w:hyperlink w:anchor="_Toc167122700" w:history="1">
            <w:r w:rsidR="00A41E90" w:rsidRPr="006B04CC">
              <w:rPr>
                <w:rStyle w:val="Hyperlink"/>
              </w:rPr>
              <w:t>1. Introduction</w:t>
            </w:r>
            <w:r w:rsidR="00A41E90">
              <w:rPr>
                <w:webHidden/>
              </w:rPr>
              <w:tab/>
            </w:r>
            <w:r w:rsidR="00A41E90">
              <w:rPr>
                <w:webHidden/>
              </w:rPr>
              <w:fldChar w:fldCharType="begin"/>
            </w:r>
            <w:r w:rsidR="00A41E90">
              <w:rPr>
                <w:webHidden/>
              </w:rPr>
              <w:instrText xml:space="preserve"> PAGEREF _Toc167122700 \h </w:instrText>
            </w:r>
            <w:r w:rsidR="00A41E90">
              <w:rPr>
                <w:webHidden/>
              </w:rPr>
            </w:r>
            <w:r w:rsidR="00A41E90">
              <w:rPr>
                <w:webHidden/>
              </w:rPr>
              <w:fldChar w:fldCharType="separate"/>
            </w:r>
            <w:r w:rsidR="00077667">
              <w:rPr>
                <w:webHidden/>
              </w:rPr>
              <w:t>6</w:t>
            </w:r>
            <w:r w:rsidR="00A41E90">
              <w:rPr>
                <w:webHidden/>
              </w:rPr>
              <w:fldChar w:fldCharType="end"/>
            </w:r>
          </w:hyperlink>
        </w:p>
        <w:p w14:paraId="05F70527" w14:textId="77777777" w:rsidR="00A41E90" w:rsidRDefault="00547346">
          <w:pPr>
            <w:pStyle w:val="TOC1"/>
            <w:rPr>
              <w:rFonts w:asciiTheme="minorHAnsi" w:hAnsiTheme="minorHAnsi" w:cstheme="minorBidi"/>
              <w:color w:val="auto"/>
              <w:sz w:val="22"/>
              <w:szCs w:val="22"/>
              <w:lang w:val="en-US"/>
            </w:rPr>
          </w:pPr>
          <w:hyperlink w:anchor="_Toc167122702" w:history="1">
            <w:r w:rsidR="00A41E90" w:rsidRPr="006B04CC">
              <w:rPr>
                <w:rStyle w:val="Hyperlink"/>
              </w:rPr>
              <w:t>2. Description du site</w:t>
            </w:r>
            <w:r w:rsidR="00A41E90">
              <w:rPr>
                <w:webHidden/>
              </w:rPr>
              <w:tab/>
            </w:r>
            <w:r w:rsidR="00A41E90">
              <w:rPr>
                <w:webHidden/>
              </w:rPr>
              <w:fldChar w:fldCharType="begin"/>
            </w:r>
            <w:r w:rsidR="00A41E90">
              <w:rPr>
                <w:webHidden/>
              </w:rPr>
              <w:instrText xml:space="preserve"> PAGEREF _Toc167122702 \h </w:instrText>
            </w:r>
            <w:r w:rsidR="00A41E90">
              <w:rPr>
                <w:webHidden/>
              </w:rPr>
            </w:r>
            <w:r w:rsidR="00A41E90">
              <w:rPr>
                <w:webHidden/>
              </w:rPr>
              <w:fldChar w:fldCharType="separate"/>
            </w:r>
            <w:r w:rsidR="00077667">
              <w:rPr>
                <w:webHidden/>
              </w:rPr>
              <w:t>7</w:t>
            </w:r>
            <w:r w:rsidR="00A41E90">
              <w:rPr>
                <w:webHidden/>
              </w:rPr>
              <w:fldChar w:fldCharType="end"/>
            </w:r>
          </w:hyperlink>
        </w:p>
        <w:p w14:paraId="777056E8"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04" w:history="1">
            <w:r w:rsidR="00A41E90" w:rsidRPr="006B04CC">
              <w:rPr>
                <w:rStyle w:val="Hyperlink"/>
              </w:rPr>
              <w:t>2.1.Thème et brève description</w:t>
            </w:r>
            <w:r w:rsidR="00A41E90">
              <w:rPr>
                <w:webHidden/>
              </w:rPr>
              <w:tab/>
            </w:r>
            <w:r w:rsidR="00A41E90">
              <w:rPr>
                <w:webHidden/>
              </w:rPr>
              <w:fldChar w:fldCharType="begin"/>
            </w:r>
            <w:r w:rsidR="00A41E90">
              <w:rPr>
                <w:webHidden/>
              </w:rPr>
              <w:instrText xml:space="preserve"> PAGEREF _Toc167122704 \h </w:instrText>
            </w:r>
            <w:r w:rsidR="00A41E90">
              <w:rPr>
                <w:webHidden/>
              </w:rPr>
            </w:r>
            <w:r w:rsidR="00A41E90">
              <w:rPr>
                <w:webHidden/>
              </w:rPr>
              <w:fldChar w:fldCharType="separate"/>
            </w:r>
            <w:r w:rsidR="00077667">
              <w:rPr>
                <w:webHidden/>
              </w:rPr>
              <w:t>7</w:t>
            </w:r>
            <w:r w:rsidR="00A41E90">
              <w:rPr>
                <w:webHidden/>
              </w:rPr>
              <w:fldChar w:fldCharType="end"/>
            </w:r>
          </w:hyperlink>
        </w:p>
        <w:p w14:paraId="2BC301E3"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05" w:history="1">
            <w:r w:rsidR="00A41E90" w:rsidRPr="006B04CC">
              <w:rPr>
                <w:rStyle w:val="Hyperlink"/>
              </w:rPr>
              <w:t>2.2.Objectif</w:t>
            </w:r>
            <w:r w:rsidR="00A41E90">
              <w:rPr>
                <w:webHidden/>
              </w:rPr>
              <w:tab/>
            </w:r>
            <w:r w:rsidR="00A41E90">
              <w:rPr>
                <w:webHidden/>
              </w:rPr>
              <w:fldChar w:fldCharType="begin"/>
            </w:r>
            <w:r w:rsidR="00A41E90">
              <w:rPr>
                <w:webHidden/>
              </w:rPr>
              <w:instrText xml:space="preserve"> PAGEREF _Toc167122705 \h </w:instrText>
            </w:r>
            <w:r w:rsidR="00A41E90">
              <w:rPr>
                <w:webHidden/>
              </w:rPr>
            </w:r>
            <w:r w:rsidR="00A41E90">
              <w:rPr>
                <w:webHidden/>
              </w:rPr>
              <w:fldChar w:fldCharType="separate"/>
            </w:r>
            <w:r w:rsidR="00077667">
              <w:rPr>
                <w:webHidden/>
              </w:rPr>
              <w:t>8</w:t>
            </w:r>
            <w:r w:rsidR="00A41E90">
              <w:rPr>
                <w:webHidden/>
              </w:rPr>
              <w:fldChar w:fldCharType="end"/>
            </w:r>
          </w:hyperlink>
        </w:p>
        <w:p w14:paraId="732C21D3"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06" w:history="1">
            <w:r w:rsidR="00A41E90" w:rsidRPr="006B04CC">
              <w:rPr>
                <w:rStyle w:val="Hyperlink"/>
              </w:rPr>
              <w:t>2.3.Public cible</w:t>
            </w:r>
            <w:r w:rsidR="00A41E90">
              <w:rPr>
                <w:webHidden/>
              </w:rPr>
              <w:tab/>
            </w:r>
            <w:r w:rsidR="00A41E90">
              <w:rPr>
                <w:webHidden/>
              </w:rPr>
              <w:fldChar w:fldCharType="begin"/>
            </w:r>
            <w:r w:rsidR="00A41E90">
              <w:rPr>
                <w:webHidden/>
              </w:rPr>
              <w:instrText xml:space="preserve"> PAGEREF _Toc167122706 \h </w:instrText>
            </w:r>
            <w:r w:rsidR="00A41E90">
              <w:rPr>
                <w:webHidden/>
              </w:rPr>
            </w:r>
            <w:r w:rsidR="00A41E90">
              <w:rPr>
                <w:webHidden/>
              </w:rPr>
              <w:fldChar w:fldCharType="separate"/>
            </w:r>
            <w:r w:rsidR="00077667">
              <w:rPr>
                <w:webHidden/>
              </w:rPr>
              <w:t>8</w:t>
            </w:r>
            <w:r w:rsidR="00A41E90">
              <w:rPr>
                <w:webHidden/>
              </w:rPr>
              <w:fldChar w:fldCharType="end"/>
            </w:r>
          </w:hyperlink>
        </w:p>
        <w:p w14:paraId="7F1A9CFA" w14:textId="77777777" w:rsidR="00A41E90" w:rsidRDefault="00547346">
          <w:pPr>
            <w:pStyle w:val="TOC1"/>
            <w:rPr>
              <w:rFonts w:asciiTheme="minorHAnsi" w:hAnsiTheme="minorHAnsi" w:cstheme="minorBidi"/>
              <w:color w:val="auto"/>
              <w:sz w:val="22"/>
              <w:szCs w:val="22"/>
              <w:lang w:val="en-US"/>
            </w:rPr>
          </w:pPr>
          <w:hyperlink w:anchor="_Toc167122707" w:history="1">
            <w:r w:rsidR="00A41E90" w:rsidRPr="006B04CC">
              <w:rPr>
                <w:rStyle w:val="Hyperlink"/>
              </w:rPr>
              <w:t>3. Exigences fonctionnelles</w:t>
            </w:r>
            <w:r w:rsidR="00A41E90">
              <w:rPr>
                <w:webHidden/>
              </w:rPr>
              <w:tab/>
            </w:r>
            <w:r w:rsidR="00A41E90">
              <w:rPr>
                <w:webHidden/>
              </w:rPr>
              <w:fldChar w:fldCharType="begin"/>
            </w:r>
            <w:r w:rsidR="00A41E90">
              <w:rPr>
                <w:webHidden/>
              </w:rPr>
              <w:instrText xml:space="preserve"> PAGEREF _Toc167122707 \h </w:instrText>
            </w:r>
            <w:r w:rsidR="00A41E90">
              <w:rPr>
                <w:webHidden/>
              </w:rPr>
            </w:r>
            <w:r w:rsidR="00A41E90">
              <w:rPr>
                <w:webHidden/>
              </w:rPr>
              <w:fldChar w:fldCharType="separate"/>
            </w:r>
            <w:r w:rsidR="00077667">
              <w:rPr>
                <w:webHidden/>
              </w:rPr>
              <w:t>9</w:t>
            </w:r>
            <w:r w:rsidR="00A41E90">
              <w:rPr>
                <w:webHidden/>
              </w:rPr>
              <w:fldChar w:fldCharType="end"/>
            </w:r>
          </w:hyperlink>
        </w:p>
        <w:p w14:paraId="3B051071"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08" w:history="1">
            <w:r w:rsidR="00A41E90" w:rsidRPr="006B04CC">
              <w:rPr>
                <w:rStyle w:val="Hyperlink"/>
              </w:rPr>
              <w:t>3.1.Fonctionnalités</w:t>
            </w:r>
            <w:r w:rsidR="00A41E90">
              <w:rPr>
                <w:webHidden/>
              </w:rPr>
              <w:tab/>
            </w:r>
            <w:r w:rsidR="00A41E90">
              <w:rPr>
                <w:webHidden/>
              </w:rPr>
              <w:fldChar w:fldCharType="begin"/>
            </w:r>
            <w:r w:rsidR="00A41E90">
              <w:rPr>
                <w:webHidden/>
              </w:rPr>
              <w:instrText xml:space="preserve"> PAGEREF _Toc167122708 \h </w:instrText>
            </w:r>
            <w:r w:rsidR="00A41E90">
              <w:rPr>
                <w:webHidden/>
              </w:rPr>
            </w:r>
            <w:r w:rsidR="00A41E90">
              <w:rPr>
                <w:webHidden/>
              </w:rPr>
              <w:fldChar w:fldCharType="separate"/>
            </w:r>
            <w:r w:rsidR="00077667">
              <w:rPr>
                <w:webHidden/>
              </w:rPr>
              <w:t>9</w:t>
            </w:r>
            <w:r w:rsidR="00A41E90">
              <w:rPr>
                <w:webHidden/>
              </w:rPr>
              <w:fldChar w:fldCharType="end"/>
            </w:r>
          </w:hyperlink>
        </w:p>
        <w:p w14:paraId="4C548F00" w14:textId="77777777" w:rsidR="00A41E90" w:rsidRDefault="00547346">
          <w:pPr>
            <w:pStyle w:val="TOC3"/>
            <w:rPr>
              <w:rFonts w:asciiTheme="minorHAnsi" w:hAnsiTheme="minorHAnsi" w:cstheme="minorBidi"/>
              <w:color w:val="auto"/>
              <w:lang w:val="en-US"/>
            </w:rPr>
          </w:pPr>
          <w:hyperlink w:anchor="_Toc167122709" w:history="1">
            <w:r w:rsidR="00A41E90" w:rsidRPr="006B04CC">
              <w:rPr>
                <w:rStyle w:val="Hyperlink"/>
                <w:b/>
              </w:rPr>
              <w:t>1.</w:t>
            </w:r>
            <w:r w:rsidR="00A41E90">
              <w:rPr>
                <w:rFonts w:asciiTheme="minorHAnsi" w:hAnsiTheme="minorHAnsi" w:cstheme="minorBidi"/>
                <w:color w:val="auto"/>
                <w:lang w:val="en-US"/>
              </w:rPr>
              <w:tab/>
            </w:r>
            <w:r w:rsidR="00A41E90" w:rsidRPr="006B04CC">
              <w:rPr>
                <w:rStyle w:val="Hyperlink"/>
                <w:b/>
              </w:rPr>
              <w:t>Accès Utilisateur authentifié</w:t>
            </w:r>
            <w:r w:rsidR="00A41E90">
              <w:rPr>
                <w:webHidden/>
              </w:rPr>
              <w:tab/>
            </w:r>
            <w:r w:rsidR="00A41E90">
              <w:rPr>
                <w:webHidden/>
              </w:rPr>
              <w:fldChar w:fldCharType="begin"/>
            </w:r>
            <w:r w:rsidR="00A41E90">
              <w:rPr>
                <w:webHidden/>
              </w:rPr>
              <w:instrText xml:space="preserve"> PAGEREF _Toc167122709 \h </w:instrText>
            </w:r>
            <w:r w:rsidR="00A41E90">
              <w:rPr>
                <w:webHidden/>
              </w:rPr>
            </w:r>
            <w:r w:rsidR="00A41E90">
              <w:rPr>
                <w:webHidden/>
              </w:rPr>
              <w:fldChar w:fldCharType="separate"/>
            </w:r>
            <w:r w:rsidR="00077667">
              <w:rPr>
                <w:webHidden/>
              </w:rPr>
              <w:t>9</w:t>
            </w:r>
            <w:r w:rsidR="00A41E90">
              <w:rPr>
                <w:webHidden/>
              </w:rPr>
              <w:fldChar w:fldCharType="end"/>
            </w:r>
          </w:hyperlink>
        </w:p>
        <w:p w14:paraId="62FEC592" w14:textId="77777777" w:rsidR="00A41E90" w:rsidRDefault="00547346">
          <w:pPr>
            <w:pStyle w:val="TOC3"/>
            <w:rPr>
              <w:rFonts w:asciiTheme="minorHAnsi" w:hAnsiTheme="minorHAnsi" w:cstheme="minorBidi"/>
              <w:color w:val="auto"/>
              <w:lang w:val="en-US"/>
            </w:rPr>
          </w:pPr>
          <w:hyperlink w:anchor="_Toc167122710" w:history="1">
            <w:r w:rsidR="00A41E90" w:rsidRPr="006B04CC">
              <w:rPr>
                <w:rStyle w:val="Hyperlink"/>
                <w:b/>
              </w:rPr>
              <w:t>2.</w:t>
            </w:r>
            <w:r w:rsidR="00A41E90">
              <w:rPr>
                <w:rFonts w:asciiTheme="minorHAnsi" w:hAnsiTheme="minorHAnsi" w:cstheme="minorBidi"/>
                <w:color w:val="auto"/>
                <w:lang w:val="en-US"/>
              </w:rPr>
              <w:tab/>
            </w:r>
            <w:r w:rsidR="00A41E90" w:rsidRPr="006B04CC">
              <w:rPr>
                <w:rStyle w:val="Hyperlink"/>
                <w:b/>
              </w:rPr>
              <w:t>Accès Utilisateur non authentifié ( visiteur )</w:t>
            </w:r>
            <w:r w:rsidR="00A41E90">
              <w:rPr>
                <w:webHidden/>
              </w:rPr>
              <w:tab/>
            </w:r>
            <w:r w:rsidR="00A41E90">
              <w:rPr>
                <w:webHidden/>
              </w:rPr>
              <w:fldChar w:fldCharType="begin"/>
            </w:r>
            <w:r w:rsidR="00A41E90">
              <w:rPr>
                <w:webHidden/>
              </w:rPr>
              <w:instrText xml:space="preserve"> PAGEREF _Toc167122710 \h </w:instrText>
            </w:r>
            <w:r w:rsidR="00A41E90">
              <w:rPr>
                <w:webHidden/>
              </w:rPr>
            </w:r>
            <w:r w:rsidR="00A41E90">
              <w:rPr>
                <w:webHidden/>
              </w:rPr>
              <w:fldChar w:fldCharType="separate"/>
            </w:r>
            <w:r w:rsidR="00077667">
              <w:rPr>
                <w:webHidden/>
              </w:rPr>
              <w:t>11</w:t>
            </w:r>
            <w:r w:rsidR="00A41E90">
              <w:rPr>
                <w:webHidden/>
              </w:rPr>
              <w:fldChar w:fldCharType="end"/>
            </w:r>
          </w:hyperlink>
        </w:p>
        <w:p w14:paraId="62EE5252" w14:textId="77777777" w:rsidR="00A41E90" w:rsidRDefault="00547346">
          <w:pPr>
            <w:pStyle w:val="TOC3"/>
            <w:rPr>
              <w:rFonts w:asciiTheme="minorHAnsi" w:hAnsiTheme="minorHAnsi" w:cstheme="minorBidi"/>
              <w:color w:val="auto"/>
              <w:lang w:val="en-US"/>
            </w:rPr>
          </w:pPr>
          <w:hyperlink w:anchor="_Toc167122711" w:history="1">
            <w:r w:rsidR="00A41E90" w:rsidRPr="006B04CC">
              <w:rPr>
                <w:rStyle w:val="Hyperlink"/>
                <w:b/>
              </w:rPr>
              <w:t>3.</w:t>
            </w:r>
            <w:r w:rsidR="00A41E90">
              <w:rPr>
                <w:rFonts w:asciiTheme="minorHAnsi" w:hAnsiTheme="minorHAnsi" w:cstheme="minorBidi"/>
                <w:color w:val="auto"/>
                <w:lang w:val="en-US"/>
              </w:rPr>
              <w:tab/>
            </w:r>
            <w:r w:rsidR="00A41E90" w:rsidRPr="006B04CC">
              <w:rPr>
                <w:rStyle w:val="Hyperlink"/>
                <w:b/>
              </w:rPr>
              <w:t>Accès Administrateur</w:t>
            </w:r>
            <w:r w:rsidR="00A41E90">
              <w:rPr>
                <w:webHidden/>
              </w:rPr>
              <w:tab/>
            </w:r>
            <w:r w:rsidR="00A41E90">
              <w:rPr>
                <w:webHidden/>
              </w:rPr>
              <w:fldChar w:fldCharType="begin"/>
            </w:r>
            <w:r w:rsidR="00A41E90">
              <w:rPr>
                <w:webHidden/>
              </w:rPr>
              <w:instrText xml:space="preserve"> PAGEREF _Toc167122711 \h </w:instrText>
            </w:r>
            <w:r w:rsidR="00A41E90">
              <w:rPr>
                <w:webHidden/>
              </w:rPr>
            </w:r>
            <w:r w:rsidR="00A41E90">
              <w:rPr>
                <w:webHidden/>
              </w:rPr>
              <w:fldChar w:fldCharType="separate"/>
            </w:r>
            <w:r w:rsidR="00077667">
              <w:rPr>
                <w:webHidden/>
              </w:rPr>
              <w:t>12</w:t>
            </w:r>
            <w:r w:rsidR="00A41E90">
              <w:rPr>
                <w:webHidden/>
              </w:rPr>
              <w:fldChar w:fldCharType="end"/>
            </w:r>
          </w:hyperlink>
        </w:p>
        <w:p w14:paraId="6BD8FD49"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12" w:history="1">
            <w:r w:rsidR="00A41E90" w:rsidRPr="006B04CC">
              <w:rPr>
                <w:rStyle w:val="Hyperlink"/>
              </w:rPr>
              <w:t>3.2.Règles métiers</w:t>
            </w:r>
            <w:r w:rsidR="00A41E90">
              <w:rPr>
                <w:webHidden/>
              </w:rPr>
              <w:tab/>
            </w:r>
            <w:r w:rsidR="00A41E90">
              <w:rPr>
                <w:webHidden/>
              </w:rPr>
              <w:fldChar w:fldCharType="begin"/>
            </w:r>
            <w:r w:rsidR="00A41E90">
              <w:rPr>
                <w:webHidden/>
              </w:rPr>
              <w:instrText xml:space="preserve"> PAGEREF _Toc167122712 \h </w:instrText>
            </w:r>
            <w:r w:rsidR="00A41E90">
              <w:rPr>
                <w:webHidden/>
              </w:rPr>
            </w:r>
            <w:r w:rsidR="00A41E90">
              <w:rPr>
                <w:webHidden/>
              </w:rPr>
              <w:fldChar w:fldCharType="separate"/>
            </w:r>
            <w:r w:rsidR="00077667">
              <w:rPr>
                <w:webHidden/>
              </w:rPr>
              <w:t>13</w:t>
            </w:r>
            <w:r w:rsidR="00A41E90">
              <w:rPr>
                <w:webHidden/>
              </w:rPr>
              <w:fldChar w:fldCharType="end"/>
            </w:r>
          </w:hyperlink>
        </w:p>
        <w:p w14:paraId="7E79D021"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13" w:history="1">
            <w:r w:rsidR="00A41E90" w:rsidRPr="006B04CC">
              <w:rPr>
                <w:rStyle w:val="Hyperlink"/>
              </w:rPr>
              <w:t>3.3.Interface</w:t>
            </w:r>
            <w:r w:rsidR="00A41E90">
              <w:rPr>
                <w:webHidden/>
              </w:rPr>
              <w:tab/>
            </w:r>
            <w:r w:rsidR="00A41E90">
              <w:rPr>
                <w:webHidden/>
              </w:rPr>
              <w:fldChar w:fldCharType="begin"/>
            </w:r>
            <w:r w:rsidR="00A41E90">
              <w:rPr>
                <w:webHidden/>
              </w:rPr>
              <w:instrText xml:space="preserve"> PAGEREF _Toc167122713 \h </w:instrText>
            </w:r>
            <w:r w:rsidR="00A41E90">
              <w:rPr>
                <w:webHidden/>
              </w:rPr>
            </w:r>
            <w:r w:rsidR="00A41E90">
              <w:rPr>
                <w:webHidden/>
              </w:rPr>
              <w:fldChar w:fldCharType="separate"/>
            </w:r>
            <w:r w:rsidR="00077667">
              <w:rPr>
                <w:webHidden/>
              </w:rPr>
              <w:t>13</w:t>
            </w:r>
            <w:r w:rsidR="00A41E90">
              <w:rPr>
                <w:webHidden/>
              </w:rPr>
              <w:fldChar w:fldCharType="end"/>
            </w:r>
          </w:hyperlink>
        </w:p>
        <w:p w14:paraId="22327082" w14:textId="77777777" w:rsidR="00A41E90" w:rsidRDefault="00547346">
          <w:pPr>
            <w:pStyle w:val="TOC1"/>
            <w:rPr>
              <w:rFonts w:asciiTheme="minorHAnsi" w:hAnsiTheme="minorHAnsi" w:cstheme="minorBidi"/>
              <w:color w:val="auto"/>
              <w:sz w:val="22"/>
              <w:szCs w:val="22"/>
              <w:lang w:val="en-US"/>
            </w:rPr>
          </w:pPr>
          <w:hyperlink w:anchor="_Toc167122714" w:history="1">
            <w:r w:rsidR="00A41E90" w:rsidRPr="006B04CC">
              <w:rPr>
                <w:rStyle w:val="Hyperlink"/>
              </w:rPr>
              <w:t>4. Exigences non fonctionnelles</w:t>
            </w:r>
            <w:r w:rsidR="00A41E90">
              <w:rPr>
                <w:webHidden/>
              </w:rPr>
              <w:tab/>
            </w:r>
            <w:r w:rsidR="00A41E90">
              <w:rPr>
                <w:webHidden/>
              </w:rPr>
              <w:fldChar w:fldCharType="begin"/>
            </w:r>
            <w:r w:rsidR="00A41E90">
              <w:rPr>
                <w:webHidden/>
              </w:rPr>
              <w:instrText xml:space="preserve"> PAGEREF _Toc167122714 \h </w:instrText>
            </w:r>
            <w:r w:rsidR="00A41E90">
              <w:rPr>
                <w:webHidden/>
              </w:rPr>
            </w:r>
            <w:r w:rsidR="00A41E90">
              <w:rPr>
                <w:webHidden/>
              </w:rPr>
              <w:fldChar w:fldCharType="separate"/>
            </w:r>
            <w:r w:rsidR="00077667">
              <w:rPr>
                <w:webHidden/>
              </w:rPr>
              <w:t>14</w:t>
            </w:r>
            <w:r w:rsidR="00A41E90">
              <w:rPr>
                <w:webHidden/>
              </w:rPr>
              <w:fldChar w:fldCharType="end"/>
            </w:r>
          </w:hyperlink>
        </w:p>
        <w:p w14:paraId="04130213"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15" w:history="1">
            <w:r w:rsidR="00A41E90" w:rsidRPr="006B04CC">
              <w:rPr>
                <w:rStyle w:val="Hyperlink"/>
              </w:rPr>
              <w:t>4.1.Conception</w:t>
            </w:r>
            <w:r w:rsidR="00A41E90">
              <w:rPr>
                <w:webHidden/>
              </w:rPr>
              <w:tab/>
            </w:r>
            <w:r w:rsidR="00A41E90">
              <w:rPr>
                <w:webHidden/>
              </w:rPr>
              <w:fldChar w:fldCharType="begin"/>
            </w:r>
            <w:r w:rsidR="00A41E90">
              <w:rPr>
                <w:webHidden/>
              </w:rPr>
              <w:instrText xml:space="preserve"> PAGEREF _Toc167122715 \h </w:instrText>
            </w:r>
            <w:r w:rsidR="00A41E90">
              <w:rPr>
                <w:webHidden/>
              </w:rPr>
            </w:r>
            <w:r w:rsidR="00A41E90">
              <w:rPr>
                <w:webHidden/>
              </w:rPr>
              <w:fldChar w:fldCharType="separate"/>
            </w:r>
            <w:r w:rsidR="00077667">
              <w:rPr>
                <w:webHidden/>
              </w:rPr>
              <w:t>14</w:t>
            </w:r>
            <w:r w:rsidR="00A41E90">
              <w:rPr>
                <w:webHidden/>
              </w:rPr>
              <w:fldChar w:fldCharType="end"/>
            </w:r>
          </w:hyperlink>
        </w:p>
        <w:p w14:paraId="68433405"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16" w:history="1">
            <w:r w:rsidR="00A41E90" w:rsidRPr="006B04CC">
              <w:rPr>
                <w:rStyle w:val="Hyperlink"/>
              </w:rPr>
              <w:t>4.2.Acteurs</w:t>
            </w:r>
            <w:r w:rsidR="00A41E90">
              <w:rPr>
                <w:webHidden/>
              </w:rPr>
              <w:tab/>
            </w:r>
            <w:r w:rsidR="00A41E90">
              <w:rPr>
                <w:webHidden/>
              </w:rPr>
              <w:fldChar w:fldCharType="begin"/>
            </w:r>
            <w:r w:rsidR="00A41E90">
              <w:rPr>
                <w:webHidden/>
              </w:rPr>
              <w:instrText xml:space="preserve"> PAGEREF _Toc167122716 \h </w:instrText>
            </w:r>
            <w:r w:rsidR="00A41E90">
              <w:rPr>
                <w:webHidden/>
              </w:rPr>
            </w:r>
            <w:r w:rsidR="00A41E90">
              <w:rPr>
                <w:webHidden/>
              </w:rPr>
              <w:fldChar w:fldCharType="separate"/>
            </w:r>
            <w:r w:rsidR="00077667">
              <w:rPr>
                <w:webHidden/>
              </w:rPr>
              <w:t>14</w:t>
            </w:r>
            <w:r w:rsidR="00A41E90">
              <w:rPr>
                <w:webHidden/>
              </w:rPr>
              <w:fldChar w:fldCharType="end"/>
            </w:r>
          </w:hyperlink>
        </w:p>
        <w:p w14:paraId="752F8898" w14:textId="77777777" w:rsidR="00A41E90" w:rsidRDefault="00547346">
          <w:pPr>
            <w:pStyle w:val="TOC1"/>
            <w:rPr>
              <w:rFonts w:asciiTheme="minorHAnsi" w:hAnsiTheme="minorHAnsi" w:cstheme="minorBidi"/>
              <w:color w:val="auto"/>
              <w:sz w:val="22"/>
              <w:szCs w:val="22"/>
              <w:lang w:val="en-US"/>
            </w:rPr>
          </w:pPr>
          <w:hyperlink w:anchor="_Toc167122717" w:history="1">
            <w:r w:rsidR="00A41E90" w:rsidRPr="006B04CC">
              <w:rPr>
                <w:rStyle w:val="Hyperlink"/>
              </w:rPr>
              <w:t>5. Cas d’utilisation</w:t>
            </w:r>
            <w:r w:rsidR="00A41E90">
              <w:rPr>
                <w:webHidden/>
              </w:rPr>
              <w:tab/>
            </w:r>
            <w:r w:rsidR="00A41E90">
              <w:rPr>
                <w:webHidden/>
              </w:rPr>
              <w:fldChar w:fldCharType="begin"/>
            </w:r>
            <w:r w:rsidR="00A41E90">
              <w:rPr>
                <w:webHidden/>
              </w:rPr>
              <w:instrText xml:space="preserve"> PAGEREF _Toc167122717 \h </w:instrText>
            </w:r>
            <w:r w:rsidR="00A41E90">
              <w:rPr>
                <w:webHidden/>
              </w:rPr>
            </w:r>
            <w:r w:rsidR="00A41E90">
              <w:rPr>
                <w:webHidden/>
              </w:rPr>
              <w:fldChar w:fldCharType="separate"/>
            </w:r>
            <w:r w:rsidR="00077667">
              <w:rPr>
                <w:webHidden/>
              </w:rPr>
              <w:t>15</w:t>
            </w:r>
            <w:r w:rsidR="00A41E90">
              <w:rPr>
                <w:webHidden/>
              </w:rPr>
              <w:fldChar w:fldCharType="end"/>
            </w:r>
          </w:hyperlink>
        </w:p>
        <w:p w14:paraId="3B9814D2"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18" w:history="1">
            <w:r w:rsidR="00A41E90" w:rsidRPr="006B04CC">
              <w:rPr>
                <w:rStyle w:val="Hyperlink"/>
              </w:rPr>
              <w:t>5.1. Un utilisatuer authentifié souhaite  commander un produit et payer</w:t>
            </w:r>
            <w:r w:rsidR="00A41E90">
              <w:rPr>
                <w:webHidden/>
              </w:rPr>
              <w:tab/>
            </w:r>
            <w:r w:rsidR="00A41E90">
              <w:rPr>
                <w:webHidden/>
              </w:rPr>
              <w:fldChar w:fldCharType="begin"/>
            </w:r>
            <w:r w:rsidR="00A41E90">
              <w:rPr>
                <w:webHidden/>
              </w:rPr>
              <w:instrText xml:space="preserve"> PAGEREF _Toc167122718 \h </w:instrText>
            </w:r>
            <w:r w:rsidR="00A41E90">
              <w:rPr>
                <w:webHidden/>
              </w:rPr>
            </w:r>
            <w:r w:rsidR="00A41E90">
              <w:rPr>
                <w:webHidden/>
              </w:rPr>
              <w:fldChar w:fldCharType="separate"/>
            </w:r>
            <w:r w:rsidR="00077667">
              <w:rPr>
                <w:webHidden/>
              </w:rPr>
              <w:t>15</w:t>
            </w:r>
            <w:r w:rsidR="00A41E90">
              <w:rPr>
                <w:webHidden/>
              </w:rPr>
              <w:fldChar w:fldCharType="end"/>
            </w:r>
          </w:hyperlink>
        </w:p>
        <w:p w14:paraId="5463A1D1"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19" w:history="1">
            <w:r w:rsidR="00A41E90" w:rsidRPr="006B04CC">
              <w:rPr>
                <w:rStyle w:val="Hyperlink"/>
              </w:rPr>
              <w:t>5.2. Un client souhaite réinitialiser son mot de passe</w:t>
            </w:r>
            <w:r w:rsidR="00A41E90">
              <w:rPr>
                <w:webHidden/>
              </w:rPr>
              <w:tab/>
            </w:r>
            <w:r w:rsidR="00A41E90">
              <w:rPr>
                <w:webHidden/>
              </w:rPr>
              <w:fldChar w:fldCharType="begin"/>
            </w:r>
            <w:r w:rsidR="00A41E90">
              <w:rPr>
                <w:webHidden/>
              </w:rPr>
              <w:instrText xml:space="preserve"> PAGEREF _Toc167122719 \h </w:instrText>
            </w:r>
            <w:r w:rsidR="00A41E90">
              <w:rPr>
                <w:webHidden/>
              </w:rPr>
            </w:r>
            <w:r w:rsidR="00A41E90">
              <w:rPr>
                <w:webHidden/>
              </w:rPr>
              <w:fldChar w:fldCharType="separate"/>
            </w:r>
            <w:r w:rsidR="00077667">
              <w:rPr>
                <w:webHidden/>
              </w:rPr>
              <w:t>16</w:t>
            </w:r>
            <w:r w:rsidR="00A41E90">
              <w:rPr>
                <w:webHidden/>
              </w:rPr>
              <w:fldChar w:fldCharType="end"/>
            </w:r>
          </w:hyperlink>
        </w:p>
        <w:p w14:paraId="0D43AD7D"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20" w:history="1">
            <w:r w:rsidR="00A41E90" w:rsidRPr="006B04CC">
              <w:rPr>
                <w:rStyle w:val="Hyperlink"/>
              </w:rPr>
              <w:t>5.3. Un Administrateur souhaite ajouter un produit</w:t>
            </w:r>
            <w:r w:rsidR="00A41E90">
              <w:rPr>
                <w:webHidden/>
              </w:rPr>
              <w:tab/>
            </w:r>
            <w:r w:rsidR="00A41E90">
              <w:rPr>
                <w:webHidden/>
              </w:rPr>
              <w:fldChar w:fldCharType="begin"/>
            </w:r>
            <w:r w:rsidR="00A41E90">
              <w:rPr>
                <w:webHidden/>
              </w:rPr>
              <w:instrText xml:space="preserve"> PAGEREF _Toc167122720 \h </w:instrText>
            </w:r>
            <w:r w:rsidR="00A41E90">
              <w:rPr>
                <w:webHidden/>
              </w:rPr>
            </w:r>
            <w:r w:rsidR="00A41E90">
              <w:rPr>
                <w:webHidden/>
              </w:rPr>
              <w:fldChar w:fldCharType="separate"/>
            </w:r>
            <w:r w:rsidR="00077667">
              <w:rPr>
                <w:webHidden/>
              </w:rPr>
              <w:t>17</w:t>
            </w:r>
            <w:r w:rsidR="00A41E90">
              <w:rPr>
                <w:webHidden/>
              </w:rPr>
              <w:fldChar w:fldCharType="end"/>
            </w:r>
          </w:hyperlink>
        </w:p>
        <w:p w14:paraId="786350B9" w14:textId="77777777" w:rsidR="00A41E90" w:rsidRDefault="00547346">
          <w:pPr>
            <w:pStyle w:val="TOC1"/>
            <w:rPr>
              <w:rFonts w:asciiTheme="minorHAnsi" w:hAnsiTheme="minorHAnsi" w:cstheme="minorBidi"/>
              <w:color w:val="auto"/>
              <w:sz w:val="22"/>
              <w:szCs w:val="22"/>
              <w:lang w:val="en-US"/>
            </w:rPr>
          </w:pPr>
          <w:hyperlink w:anchor="_Toc167122721" w:history="1">
            <w:r w:rsidR="00A41E90" w:rsidRPr="006B04CC">
              <w:rPr>
                <w:rStyle w:val="Hyperlink"/>
              </w:rPr>
              <w:t>6. Description de la base de données</w:t>
            </w:r>
            <w:r w:rsidR="00A41E90">
              <w:rPr>
                <w:webHidden/>
              </w:rPr>
              <w:tab/>
            </w:r>
            <w:r w:rsidR="00A41E90">
              <w:rPr>
                <w:webHidden/>
              </w:rPr>
              <w:fldChar w:fldCharType="begin"/>
            </w:r>
            <w:r w:rsidR="00A41E90">
              <w:rPr>
                <w:webHidden/>
              </w:rPr>
              <w:instrText xml:space="preserve"> PAGEREF _Toc167122721 \h </w:instrText>
            </w:r>
            <w:r w:rsidR="00A41E90">
              <w:rPr>
                <w:webHidden/>
              </w:rPr>
            </w:r>
            <w:r w:rsidR="00A41E90">
              <w:rPr>
                <w:webHidden/>
              </w:rPr>
              <w:fldChar w:fldCharType="separate"/>
            </w:r>
            <w:r w:rsidR="00077667">
              <w:rPr>
                <w:webHidden/>
              </w:rPr>
              <w:t>18</w:t>
            </w:r>
            <w:r w:rsidR="00A41E90">
              <w:rPr>
                <w:webHidden/>
              </w:rPr>
              <w:fldChar w:fldCharType="end"/>
            </w:r>
          </w:hyperlink>
        </w:p>
        <w:p w14:paraId="151CD1E1"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22" w:history="1">
            <w:r w:rsidR="00A41E90" w:rsidRPr="006B04CC">
              <w:rPr>
                <w:rStyle w:val="Hyperlink"/>
              </w:rPr>
              <w:t>6.1.Schéma conceptuel</w:t>
            </w:r>
            <w:r w:rsidR="00A41E90">
              <w:rPr>
                <w:webHidden/>
              </w:rPr>
              <w:tab/>
            </w:r>
            <w:r w:rsidR="00A41E90">
              <w:rPr>
                <w:webHidden/>
              </w:rPr>
              <w:fldChar w:fldCharType="begin"/>
            </w:r>
            <w:r w:rsidR="00A41E90">
              <w:rPr>
                <w:webHidden/>
              </w:rPr>
              <w:instrText xml:space="preserve"> PAGEREF _Toc167122722 \h </w:instrText>
            </w:r>
            <w:r w:rsidR="00A41E90">
              <w:rPr>
                <w:webHidden/>
              </w:rPr>
            </w:r>
            <w:r w:rsidR="00A41E90">
              <w:rPr>
                <w:webHidden/>
              </w:rPr>
              <w:fldChar w:fldCharType="separate"/>
            </w:r>
            <w:r w:rsidR="00077667">
              <w:rPr>
                <w:webHidden/>
              </w:rPr>
              <w:t>18</w:t>
            </w:r>
            <w:r w:rsidR="00A41E90">
              <w:rPr>
                <w:webHidden/>
              </w:rPr>
              <w:fldChar w:fldCharType="end"/>
            </w:r>
          </w:hyperlink>
        </w:p>
        <w:p w14:paraId="0DAC6435" w14:textId="77777777" w:rsidR="00A41E90" w:rsidRDefault="00547346">
          <w:pPr>
            <w:pStyle w:val="TOC3"/>
            <w:rPr>
              <w:rFonts w:asciiTheme="minorHAnsi" w:hAnsiTheme="minorHAnsi" w:cstheme="minorBidi"/>
              <w:color w:val="auto"/>
              <w:lang w:val="en-US"/>
            </w:rPr>
          </w:pPr>
          <w:hyperlink w:anchor="_Toc167122723" w:history="1">
            <w:r w:rsidR="00A41E90" w:rsidRPr="006B04CC">
              <w:rPr>
                <w:rStyle w:val="Hyperlink"/>
                <w:rFonts w:ascii="Segoe UI" w:hAnsi="Segoe UI" w:cs="Segoe UI"/>
                <w:b/>
              </w:rPr>
              <w:t>Figure 1: Schém</w:t>
            </w:r>
            <w:r w:rsidR="00A41E90" w:rsidRPr="006B04CC">
              <w:rPr>
                <w:rStyle w:val="Hyperlink"/>
                <w:rFonts w:ascii="Segoe UI" w:hAnsi="Segoe UI" w:cs="Segoe UI"/>
                <w:b/>
              </w:rPr>
              <w:t>a</w:t>
            </w:r>
            <w:r w:rsidR="00A41E90" w:rsidRPr="006B04CC">
              <w:rPr>
                <w:rStyle w:val="Hyperlink"/>
                <w:rFonts w:ascii="Segoe UI" w:hAnsi="Segoe UI" w:cs="Segoe UI"/>
                <w:b/>
              </w:rPr>
              <w:t xml:space="preserve"> conceptuel</w:t>
            </w:r>
            <w:r w:rsidR="00A41E90">
              <w:rPr>
                <w:webHidden/>
              </w:rPr>
              <w:tab/>
            </w:r>
            <w:r w:rsidR="00A41E90">
              <w:rPr>
                <w:webHidden/>
              </w:rPr>
              <w:fldChar w:fldCharType="begin"/>
            </w:r>
            <w:r w:rsidR="00A41E90">
              <w:rPr>
                <w:webHidden/>
              </w:rPr>
              <w:instrText xml:space="preserve"> PAGEREF _Toc167122723 \h </w:instrText>
            </w:r>
            <w:r w:rsidR="00A41E90">
              <w:rPr>
                <w:webHidden/>
              </w:rPr>
            </w:r>
            <w:r w:rsidR="00A41E90">
              <w:rPr>
                <w:webHidden/>
              </w:rPr>
              <w:fldChar w:fldCharType="separate"/>
            </w:r>
            <w:r w:rsidR="00077667">
              <w:rPr>
                <w:webHidden/>
              </w:rPr>
              <w:t>18</w:t>
            </w:r>
            <w:r w:rsidR="00A41E90">
              <w:rPr>
                <w:webHidden/>
              </w:rPr>
              <w:fldChar w:fldCharType="end"/>
            </w:r>
          </w:hyperlink>
        </w:p>
        <w:p w14:paraId="298CF2F6" w14:textId="77777777" w:rsidR="00A41E90" w:rsidRDefault="00547346">
          <w:pPr>
            <w:pStyle w:val="TOC3"/>
            <w:rPr>
              <w:rFonts w:asciiTheme="minorHAnsi" w:hAnsiTheme="minorHAnsi" w:cstheme="minorBidi"/>
              <w:color w:val="auto"/>
              <w:lang w:val="en-US"/>
            </w:rPr>
          </w:pPr>
          <w:hyperlink w:anchor="_Toc167122724" w:history="1">
            <w:r w:rsidR="00A41E90" w:rsidRPr="006B04CC">
              <w:rPr>
                <w:rStyle w:val="Hyperlink"/>
                <w:rFonts w:ascii="Segoe UI" w:hAnsi="Segoe UI" w:cs="Segoe UI"/>
                <w:b/>
              </w:rPr>
              <w:t>Figure 2: Schéma conceptuel</w:t>
            </w:r>
            <w:r w:rsidR="00A41E90">
              <w:rPr>
                <w:webHidden/>
              </w:rPr>
              <w:tab/>
            </w:r>
            <w:r w:rsidR="00A41E90">
              <w:rPr>
                <w:webHidden/>
              </w:rPr>
              <w:fldChar w:fldCharType="begin"/>
            </w:r>
            <w:r w:rsidR="00A41E90">
              <w:rPr>
                <w:webHidden/>
              </w:rPr>
              <w:instrText xml:space="preserve"> PAGEREF _Toc167122724 \h </w:instrText>
            </w:r>
            <w:r w:rsidR="00A41E90">
              <w:rPr>
                <w:webHidden/>
              </w:rPr>
            </w:r>
            <w:r w:rsidR="00A41E90">
              <w:rPr>
                <w:webHidden/>
              </w:rPr>
              <w:fldChar w:fldCharType="separate"/>
            </w:r>
            <w:r w:rsidR="00077667">
              <w:rPr>
                <w:webHidden/>
              </w:rPr>
              <w:t>19</w:t>
            </w:r>
            <w:r w:rsidR="00A41E90">
              <w:rPr>
                <w:webHidden/>
              </w:rPr>
              <w:fldChar w:fldCharType="end"/>
            </w:r>
          </w:hyperlink>
        </w:p>
        <w:p w14:paraId="1F519991" w14:textId="77777777" w:rsidR="00A41E90" w:rsidRDefault="00547346">
          <w:pPr>
            <w:pStyle w:val="TOC3"/>
            <w:rPr>
              <w:rFonts w:asciiTheme="minorHAnsi" w:hAnsiTheme="minorHAnsi" w:cstheme="minorBidi"/>
              <w:color w:val="auto"/>
              <w:lang w:val="en-US"/>
            </w:rPr>
          </w:pPr>
          <w:hyperlink w:anchor="_Toc167122725" w:history="1">
            <w:r w:rsidR="00A41E90" w:rsidRPr="006B04CC">
              <w:rPr>
                <w:rStyle w:val="Hyperlink"/>
                <w:b/>
              </w:rPr>
              <w:t>Figure 3: Schém</w:t>
            </w:r>
            <w:r w:rsidR="00A41E90" w:rsidRPr="006B04CC">
              <w:rPr>
                <w:rStyle w:val="Hyperlink"/>
                <w:b/>
              </w:rPr>
              <w:t>a</w:t>
            </w:r>
            <w:r w:rsidR="00A41E90" w:rsidRPr="006B04CC">
              <w:rPr>
                <w:rStyle w:val="Hyperlink"/>
                <w:b/>
              </w:rPr>
              <w:t xml:space="preserve"> conceptuel</w:t>
            </w:r>
            <w:r w:rsidR="00A41E90">
              <w:rPr>
                <w:webHidden/>
              </w:rPr>
              <w:tab/>
            </w:r>
            <w:r w:rsidR="00A41E90">
              <w:rPr>
                <w:webHidden/>
              </w:rPr>
              <w:fldChar w:fldCharType="begin"/>
            </w:r>
            <w:r w:rsidR="00A41E90">
              <w:rPr>
                <w:webHidden/>
              </w:rPr>
              <w:instrText xml:space="preserve"> PAGEREF _Toc167122725 \h </w:instrText>
            </w:r>
            <w:r w:rsidR="00A41E90">
              <w:rPr>
                <w:webHidden/>
              </w:rPr>
            </w:r>
            <w:r w:rsidR="00A41E90">
              <w:rPr>
                <w:webHidden/>
              </w:rPr>
              <w:fldChar w:fldCharType="separate"/>
            </w:r>
            <w:r w:rsidR="00077667">
              <w:rPr>
                <w:webHidden/>
              </w:rPr>
              <w:t>20</w:t>
            </w:r>
            <w:r w:rsidR="00A41E90">
              <w:rPr>
                <w:webHidden/>
              </w:rPr>
              <w:fldChar w:fldCharType="end"/>
            </w:r>
          </w:hyperlink>
        </w:p>
        <w:p w14:paraId="187D0D1F"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26" w:history="1">
            <w:r w:rsidR="00A41E90" w:rsidRPr="006B04CC">
              <w:rPr>
                <w:rStyle w:val="Hyperlink"/>
              </w:rPr>
              <w:t>6.2.Schéma physique</w:t>
            </w:r>
            <w:r w:rsidR="00A41E90">
              <w:rPr>
                <w:webHidden/>
              </w:rPr>
              <w:tab/>
            </w:r>
            <w:r w:rsidR="00A41E90">
              <w:rPr>
                <w:webHidden/>
              </w:rPr>
              <w:fldChar w:fldCharType="begin"/>
            </w:r>
            <w:r w:rsidR="00A41E90">
              <w:rPr>
                <w:webHidden/>
              </w:rPr>
              <w:instrText xml:space="preserve"> PAGEREF _Toc167122726 \h </w:instrText>
            </w:r>
            <w:r w:rsidR="00A41E90">
              <w:rPr>
                <w:webHidden/>
              </w:rPr>
            </w:r>
            <w:r w:rsidR="00A41E90">
              <w:rPr>
                <w:webHidden/>
              </w:rPr>
              <w:fldChar w:fldCharType="separate"/>
            </w:r>
            <w:r w:rsidR="00077667">
              <w:rPr>
                <w:webHidden/>
              </w:rPr>
              <w:t>21</w:t>
            </w:r>
            <w:r w:rsidR="00A41E90">
              <w:rPr>
                <w:webHidden/>
              </w:rPr>
              <w:fldChar w:fldCharType="end"/>
            </w:r>
          </w:hyperlink>
        </w:p>
        <w:p w14:paraId="106D0FA5" w14:textId="77777777" w:rsidR="00A41E90" w:rsidRDefault="00547346">
          <w:pPr>
            <w:pStyle w:val="TOC3"/>
            <w:rPr>
              <w:rFonts w:asciiTheme="minorHAnsi" w:hAnsiTheme="minorHAnsi" w:cstheme="minorBidi"/>
              <w:color w:val="auto"/>
              <w:lang w:val="en-US"/>
            </w:rPr>
          </w:pPr>
          <w:hyperlink w:anchor="_Toc167122727" w:history="1">
            <w:r w:rsidR="00A41E90" w:rsidRPr="006B04CC">
              <w:rPr>
                <w:rStyle w:val="Hyperlink"/>
                <w:b/>
              </w:rPr>
              <w:t>Figure 4: Schéma physique</w:t>
            </w:r>
            <w:r w:rsidR="00A41E90">
              <w:rPr>
                <w:webHidden/>
              </w:rPr>
              <w:tab/>
            </w:r>
            <w:r w:rsidR="00A41E90">
              <w:rPr>
                <w:webHidden/>
              </w:rPr>
              <w:fldChar w:fldCharType="begin"/>
            </w:r>
            <w:r w:rsidR="00A41E90">
              <w:rPr>
                <w:webHidden/>
              </w:rPr>
              <w:instrText xml:space="preserve"> PAGEREF _Toc167122727 \h </w:instrText>
            </w:r>
            <w:r w:rsidR="00A41E90">
              <w:rPr>
                <w:webHidden/>
              </w:rPr>
            </w:r>
            <w:r w:rsidR="00A41E90">
              <w:rPr>
                <w:webHidden/>
              </w:rPr>
              <w:fldChar w:fldCharType="separate"/>
            </w:r>
            <w:r w:rsidR="00077667">
              <w:rPr>
                <w:webHidden/>
              </w:rPr>
              <w:t>21</w:t>
            </w:r>
            <w:r w:rsidR="00A41E90">
              <w:rPr>
                <w:webHidden/>
              </w:rPr>
              <w:fldChar w:fldCharType="end"/>
            </w:r>
          </w:hyperlink>
        </w:p>
        <w:p w14:paraId="42FDD4F4" w14:textId="77777777" w:rsidR="00A41E90" w:rsidRDefault="00547346">
          <w:pPr>
            <w:pStyle w:val="TOC3"/>
            <w:rPr>
              <w:rFonts w:asciiTheme="minorHAnsi" w:hAnsiTheme="minorHAnsi" w:cstheme="minorBidi"/>
              <w:color w:val="auto"/>
              <w:lang w:val="en-US"/>
            </w:rPr>
          </w:pPr>
          <w:hyperlink w:anchor="_Toc167122728" w:history="1">
            <w:r w:rsidR="00A41E90" w:rsidRPr="006B04CC">
              <w:rPr>
                <w:rStyle w:val="Hyperlink"/>
                <w:b/>
              </w:rPr>
              <w:t>Figure 5: Schéma physique</w:t>
            </w:r>
            <w:r w:rsidR="00A41E90">
              <w:rPr>
                <w:webHidden/>
              </w:rPr>
              <w:tab/>
            </w:r>
            <w:r w:rsidR="00A41E90">
              <w:rPr>
                <w:webHidden/>
              </w:rPr>
              <w:fldChar w:fldCharType="begin"/>
            </w:r>
            <w:r w:rsidR="00A41E90">
              <w:rPr>
                <w:webHidden/>
              </w:rPr>
              <w:instrText xml:space="preserve"> PAGEREF _Toc167122728 \h </w:instrText>
            </w:r>
            <w:r w:rsidR="00A41E90">
              <w:rPr>
                <w:webHidden/>
              </w:rPr>
            </w:r>
            <w:r w:rsidR="00A41E90">
              <w:rPr>
                <w:webHidden/>
              </w:rPr>
              <w:fldChar w:fldCharType="separate"/>
            </w:r>
            <w:r w:rsidR="00077667">
              <w:rPr>
                <w:webHidden/>
              </w:rPr>
              <w:t>22</w:t>
            </w:r>
            <w:r w:rsidR="00A41E90">
              <w:rPr>
                <w:webHidden/>
              </w:rPr>
              <w:fldChar w:fldCharType="end"/>
            </w:r>
          </w:hyperlink>
        </w:p>
        <w:p w14:paraId="1EDF6E55" w14:textId="77777777" w:rsidR="00A41E90" w:rsidRDefault="00547346">
          <w:pPr>
            <w:pStyle w:val="TOC3"/>
            <w:rPr>
              <w:rFonts w:asciiTheme="minorHAnsi" w:hAnsiTheme="minorHAnsi" w:cstheme="minorBidi"/>
              <w:color w:val="auto"/>
              <w:lang w:val="en-US"/>
            </w:rPr>
          </w:pPr>
          <w:hyperlink w:anchor="_Toc167122729" w:history="1">
            <w:r w:rsidR="00A41E90" w:rsidRPr="006B04CC">
              <w:rPr>
                <w:rStyle w:val="Hyperlink"/>
                <w:b/>
              </w:rPr>
              <w:t>Figure 6: Schéma physique</w:t>
            </w:r>
            <w:r w:rsidR="00A41E90">
              <w:rPr>
                <w:webHidden/>
              </w:rPr>
              <w:tab/>
            </w:r>
            <w:r w:rsidR="00A41E90">
              <w:rPr>
                <w:webHidden/>
              </w:rPr>
              <w:fldChar w:fldCharType="begin"/>
            </w:r>
            <w:r w:rsidR="00A41E90">
              <w:rPr>
                <w:webHidden/>
              </w:rPr>
              <w:instrText xml:space="preserve"> PAGEREF _Toc167122729 \h </w:instrText>
            </w:r>
            <w:r w:rsidR="00A41E90">
              <w:rPr>
                <w:webHidden/>
              </w:rPr>
            </w:r>
            <w:r w:rsidR="00A41E90">
              <w:rPr>
                <w:webHidden/>
              </w:rPr>
              <w:fldChar w:fldCharType="separate"/>
            </w:r>
            <w:r w:rsidR="00077667">
              <w:rPr>
                <w:webHidden/>
              </w:rPr>
              <w:t>23</w:t>
            </w:r>
            <w:r w:rsidR="00A41E90">
              <w:rPr>
                <w:webHidden/>
              </w:rPr>
              <w:fldChar w:fldCharType="end"/>
            </w:r>
          </w:hyperlink>
        </w:p>
        <w:p w14:paraId="7C98769C" w14:textId="77777777" w:rsidR="00A41E90" w:rsidRDefault="00547346">
          <w:pPr>
            <w:pStyle w:val="TOC1"/>
            <w:rPr>
              <w:rFonts w:asciiTheme="minorHAnsi" w:hAnsiTheme="minorHAnsi" w:cstheme="minorBidi"/>
              <w:color w:val="auto"/>
              <w:sz w:val="22"/>
              <w:szCs w:val="22"/>
              <w:lang w:val="en-US"/>
            </w:rPr>
          </w:pPr>
          <w:hyperlink w:anchor="_Toc167122730" w:history="1">
            <w:r w:rsidR="00A41E90" w:rsidRPr="006B04CC">
              <w:rPr>
                <w:rStyle w:val="Hyperlink"/>
              </w:rPr>
              <w:t>7. Presentation des problèmes et solutions envisagées</w:t>
            </w:r>
            <w:r w:rsidR="00A41E90">
              <w:rPr>
                <w:webHidden/>
              </w:rPr>
              <w:tab/>
            </w:r>
            <w:r w:rsidR="00A41E90">
              <w:rPr>
                <w:webHidden/>
              </w:rPr>
              <w:fldChar w:fldCharType="begin"/>
            </w:r>
            <w:r w:rsidR="00A41E90">
              <w:rPr>
                <w:webHidden/>
              </w:rPr>
              <w:instrText xml:space="preserve"> PAGEREF _Toc167122730 \h </w:instrText>
            </w:r>
            <w:r w:rsidR="00A41E90">
              <w:rPr>
                <w:webHidden/>
              </w:rPr>
            </w:r>
            <w:r w:rsidR="00A41E90">
              <w:rPr>
                <w:webHidden/>
              </w:rPr>
              <w:fldChar w:fldCharType="separate"/>
            </w:r>
            <w:r w:rsidR="00077667">
              <w:rPr>
                <w:webHidden/>
              </w:rPr>
              <w:t>24</w:t>
            </w:r>
            <w:r w:rsidR="00A41E90">
              <w:rPr>
                <w:webHidden/>
              </w:rPr>
              <w:fldChar w:fldCharType="end"/>
            </w:r>
          </w:hyperlink>
        </w:p>
        <w:p w14:paraId="000B46AC"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31" w:history="1">
            <w:r w:rsidR="00A41E90" w:rsidRPr="006B04CC">
              <w:rPr>
                <w:rStyle w:val="Hyperlink"/>
              </w:rPr>
              <w:t>7.1.</w:t>
            </w:r>
            <w:r w:rsidR="00A41E90" w:rsidRPr="006B04CC">
              <w:rPr>
                <w:rStyle w:val="Hyperlink"/>
                <w:shd w:val="clear" w:color="auto" w:fill="FFFFFF"/>
              </w:rPr>
              <w:t xml:space="preserve"> Envoi d'emails automatiques</w:t>
            </w:r>
            <w:r w:rsidR="00A41E90">
              <w:rPr>
                <w:webHidden/>
              </w:rPr>
              <w:tab/>
            </w:r>
            <w:r w:rsidR="00A41E90">
              <w:rPr>
                <w:webHidden/>
              </w:rPr>
              <w:fldChar w:fldCharType="begin"/>
            </w:r>
            <w:r w:rsidR="00A41E90">
              <w:rPr>
                <w:webHidden/>
              </w:rPr>
              <w:instrText xml:space="preserve"> PAGEREF _Toc167122731 \h </w:instrText>
            </w:r>
            <w:r w:rsidR="00A41E90">
              <w:rPr>
                <w:webHidden/>
              </w:rPr>
            </w:r>
            <w:r w:rsidR="00A41E90">
              <w:rPr>
                <w:webHidden/>
              </w:rPr>
              <w:fldChar w:fldCharType="separate"/>
            </w:r>
            <w:r w:rsidR="00077667">
              <w:rPr>
                <w:webHidden/>
              </w:rPr>
              <w:t>24</w:t>
            </w:r>
            <w:r w:rsidR="00A41E90">
              <w:rPr>
                <w:webHidden/>
              </w:rPr>
              <w:fldChar w:fldCharType="end"/>
            </w:r>
          </w:hyperlink>
        </w:p>
        <w:p w14:paraId="4BA2DBAC"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32" w:history="1">
            <w:r w:rsidR="00A41E90" w:rsidRPr="006B04CC">
              <w:rPr>
                <w:rStyle w:val="Hyperlink"/>
              </w:rPr>
              <w:t>7.2.</w:t>
            </w:r>
            <w:r w:rsidR="00A41E90" w:rsidRPr="006B04CC">
              <w:rPr>
                <w:rStyle w:val="Hyperlink"/>
                <w:shd w:val="clear" w:color="auto" w:fill="FFFFFF"/>
              </w:rPr>
              <w:t xml:space="preserve"> Ajout de traduction</w:t>
            </w:r>
            <w:r w:rsidR="00A41E90">
              <w:rPr>
                <w:webHidden/>
              </w:rPr>
              <w:tab/>
            </w:r>
            <w:r w:rsidR="00A41E90">
              <w:rPr>
                <w:webHidden/>
              </w:rPr>
              <w:fldChar w:fldCharType="begin"/>
            </w:r>
            <w:r w:rsidR="00A41E90">
              <w:rPr>
                <w:webHidden/>
              </w:rPr>
              <w:instrText xml:space="preserve"> PAGEREF _Toc167122732 \h </w:instrText>
            </w:r>
            <w:r w:rsidR="00A41E90">
              <w:rPr>
                <w:webHidden/>
              </w:rPr>
            </w:r>
            <w:r w:rsidR="00A41E90">
              <w:rPr>
                <w:webHidden/>
              </w:rPr>
              <w:fldChar w:fldCharType="separate"/>
            </w:r>
            <w:r w:rsidR="00077667">
              <w:rPr>
                <w:webHidden/>
              </w:rPr>
              <w:t>24</w:t>
            </w:r>
            <w:r w:rsidR="00A41E90">
              <w:rPr>
                <w:webHidden/>
              </w:rPr>
              <w:fldChar w:fldCharType="end"/>
            </w:r>
          </w:hyperlink>
        </w:p>
        <w:p w14:paraId="41D22F40"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33" w:history="1">
            <w:r w:rsidR="00A41E90" w:rsidRPr="006B04CC">
              <w:rPr>
                <w:rStyle w:val="Hyperlink"/>
              </w:rPr>
              <w:t>7.3. Connexion à l’aide d’un réseau social</w:t>
            </w:r>
            <w:r w:rsidR="00A41E90">
              <w:rPr>
                <w:webHidden/>
              </w:rPr>
              <w:tab/>
            </w:r>
            <w:r w:rsidR="00A41E90">
              <w:rPr>
                <w:webHidden/>
              </w:rPr>
              <w:fldChar w:fldCharType="begin"/>
            </w:r>
            <w:r w:rsidR="00A41E90">
              <w:rPr>
                <w:webHidden/>
              </w:rPr>
              <w:instrText xml:space="preserve"> PAGEREF _Toc167122733 \h </w:instrText>
            </w:r>
            <w:r w:rsidR="00A41E90">
              <w:rPr>
                <w:webHidden/>
              </w:rPr>
            </w:r>
            <w:r w:rsidR="00A41E90">
              <w:rPr>
                <w:webHidden/>
              </w:rPr>
              <w:fldChar w:fldCharType="separate"/>
            </w:r>
            <w:r w:rsidR="00077667">
              <w:rPr>
                <w:webHidden/>
              </w:rPr>
              <w:t>25</w:t>
            </w:r>
            <w:r w:rsidR="00A41E90">
              <w:rPr>
                <w:webHidden/>
              </w:rPr>
              <w:fldChar w:fldCharType="end"/>
            </w:r>
          </w:hyperlink>
        </w:p>
        <w:p w14:paraId="376B8297" w14:textId="77777777" w:rsidR="00A41E90" w:rsidRDefault="00547346">
          <w:pPr>
            <w:pStyle w:val="TOC1"/>
            <w:rPr>
              <w:rFonts w:asciiTheme="minorHAnsi" w:hAnsiTheme="minorHAnsi" w:cstheme="minorBidi"/>
              <w:color w:val="auto"/>
              <w:sz w:val="22"/>
              <w:szCs w:val="22"/>
              <w:lang w:val="en-US"/>
            </w:rPr>
          </w:pPr>
          <w:hyperlink w:anchor="_Toc167122734" w:history="1">
            <w:r w:rsidR="00A41E90" w:rsidRPr="006B04CC">
              <w:rPr>
                <w:rStyle w:val="Hyperlink"/>
              </w:rPr>
              <w:t>8. Outiles de développement</w:t>
            </w:r>
            <w:r w:rsidR="00A41E90">
              <w:rPr>
                <w:webHidden/>
              </w:rPr>
              <w:tab/>
            </w:r>
            <w:r w:rsidR="00A41E90">
              <w:rPr>
                <w:webHidden/>
              </w:rPr>
              <w:fldChar w:fldCharType="begin"/>
            </w:r>
            <w:r w:rsidR="00A41E90">
              <w:rPr>
                <w:webHidden/>
              </w:rPr>
              <w:instrText xml:space="preserve"> PAGEREF _Toc167122734 \h </w:instrText>
            </w:r>
            <w:r w:rsidR="00A41E90">
              <w:rPr>
                <w:webHidden/>
              </w:rPr>
            </w:r>
            <w:r w:rsidR="00A41E90">
              <w:rPr>
                <w:webHidden/>
              </w:rPr>
              <w:fldChar w:fldCharType="separate"/>
            </w:r>
            <w:r w:rsidR="00077667">
              <w:rPr>
                <w:webHidden/>
              </w:rPr>
              <w:t>26</w:t>
            </w:r>
            <w:r w:rsidR="00A41E90">
              <w:rPr>
                <w:webHidden/>
              </w:rPr>
              <w:fldChar w:fldCharType="end"/>
            </w:r>
          </w:hyperlink>
        </w:p>
        <w:p w14:paraId="327DBA9D"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35" w:history="1">
            <w:r w:rsidR="00A41E90" w:rsidRPr="006B04CC">
              <w:rPr>
                <w:rStyle w:val="Hyperlink"/>
              </w:rPr>
              <w:t>8.1.SYMFONY</w:t>
            </w:r>
            <w:r w:rsidR="00A41E90">
              <w:rPr>
                <w:webHidden/>
              </w:rPr>
              <w:tab/>
            </w:r>
            <w:r w:rsidR="00A41E90">
              <w:rPr>
                <w:webHidden/>
              </w:rPr>
              <w:fldChar w:fldCharType="begin"/>
            </w:r>
            <w:r w:rsidR="00A41E90">
              <w:rPr>
                <w:webHidden/>
              </w:rPr>
              <w:instrText xml:space="preserve"> PAGEREF _Toc167122735 \h </w:instrText>
            </w:r>
            <w:r w:rsidR="00A41E90">
              <w:rPr>
                <w:webHidden/>
              </w:rPr>
            </w:r>
            <w:r w:rsidR="00A41E90">
              <w:rPr>
                <w:webHidden/>
              </w:rPr>
              <w:fldChar w:fldCharType="separate"/>
            </w:r>
            <w:r w:rsidR="00077667">
              <w:rPr>
                <w:webHidden/>
              </w:rPr>
              <w:t>26</w:t>
            </w:r>
            <w:r w:rsidR="00A41E90">
              <w:rPr>
                <w:webHidden/>
              </w:rPr>
              <w:fldChar w:fldCharType="end"/>
            </w:r>
          </w:hyperlink>
        </w:p>
        <w:p w14:paraId="1C6CF81F"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36" w:history="1">
            <w:r w:rsidR="00A41E90" w:rsidRPr="006B04CC">
              <w:rPr>
                <w:rStyle w:val="Hyperlink"/>
              </w:rPr>
              <w:t>Quels sont les avantages du framework Symfony ?</w:t>
            </w:r>
            <w:r w:rsidR="00A41E90">
              <w:rPr>
                <w:webHidden/>
              </w:rPr>
              <w:tab/>
            </w:r>
            <w:r w:rsidR="00A41E90">
              <w:rPr>
                <w:webHidden/>
              </w:rPr>
              <w:fldChar w:fldCharType="begin"/>
            </w:r>
            <w:r w:rsidR="00A41E90">
              <w:rPr>
                <w:webHidden/>
              </w:rPr>
              <w:instrText xml:space="preserve"> PAGEREF _Toc167122736 \h </w:instrText>
            </w:r>
            <w:r w:rsidR="00A41E90">
              <w:rPr>
                <w:webHidden/>
              </w:rPr>
            </w:r>
            <w:r w:rsidR="00A41E90">
              <w:rPr>
                <w:webHidden/>
              </w:rPr>
              <w:fldChar w:fldCharType="separate"/>
            </w:r>
            <w:r w:rsidR="00077667">
              <w:rPr>
                <w:webHidden/>
              </w:rPr>
              <w:t>27</w:t>
            </w:r>
            <w:r w:rsidR="00A41E90">
              <w:rPr>
                <w:webHidden/>
              </w:rPr>
              <w:fldChar w:fldCharType="end"/>
            </w:r>
          </w:hyperlink>
        </w:p>
        <w:p w14:paraId="1B7783FF" w14:textId="77777777" w:rsidR="00A41E90" w:rsidRDefault="00547346">
          <w:pPr>
            <w:pStyle w:val="TOC3"/>
            <w:rPr>
              <w:rFonts w:asciiTheme="minorHAnsi" w:hAnsiTheme="minorHAnsi" w:cstheme="minorBidi"/>
              <w:color w:val="auto"/>
              <w:lang w:val="en-US"/>
            </w:rPr>
          </w:pPr>
          <w:hyperlink w:anchor="_Toc167122737" w:history="1">
            <w:r w:rsidR="00A41E90" w:rsidRPr="006B04CC">
              <w:rPr>
                <w:rStyle w:val="Hyperlink"/>
                <w:b/>
              </w:rPr>
              <w:t>Réputation</w:t>
            </w:r>
            <w:r w:rsidR="00A41E90">
              <w:rPr>
                <w:webHidden/>
              </w:rPr>
              <w:tab/>
            </w:r>
            <w:r w:rsidR="00A41E90">
              <w:rPr>
                <w:webHidden/>
              </w:rPr>
              <w:fldChar w:fldCharType="begin"/>
            </w:r>
            <w:r w:rsidR="00A41E90">
              <w:rPr>
                <w:webHidden/>
              </w:rPr>
              <w:instrText xml:space="preserve"> PAGEREF _Toc167122737 \h </w:instrText>
            </w:r>
            <w:r w:rsidR="00A41E90">
              <w:rPr>
                <w:webHidden/>
              </w:rPr>
            </w:r>
            <w:r w:rsidR="00A41E90">
              <w:rPr>
                <w:webHidden/>
              </w:rPr>
              <w:fldChar w:fldCharType="separate"/>
            </w:r>
            <w:r w:rsidR="00077667">
              <w:rPr>
                <w:webHidden/>
              </w:rPr>
              <w:t>28</w:t>
            </w:r>
            <w:r w:rsidR="00A41E90">
              <w:rPr>
                <w:webHidden/>
              </w:rPr>
              <w:fldChar w:fldCharType="end"/>
            </w:r>
          </w:hyperlink>
        </w:p>
        <w:p w14:paraId="530F9318" w14:textId="77777777" w:rsidR="00A41E90" w:rsidRDefault="00547346">
          <w:pPr>
            <w:pStyle w:val="TOC3"/>
            <w:rPr>
              <w:rFonts w:asciiTheme="minorHAnsi" w:hAnsiTheme="minorHAnsi" w:cstheme="minorBidi"/>
              <w:color w:val="auto"/>
              <w:lang w:val="en-US"/>
            </w:rPr>
          </w:pPr>
          <w:hyperlink w:anchor="_Toc167122738" w:history="1">
            <w:r w:rsidR="00A41E90" w:rsidRPr="006B04CC">
              <w:rPr>
                <w:rStyle w:val="Hyperlink"/>
                <w:b/>
              </w:rPr>
              <w:t>Pérennité</w:t>
            </w:r>
            <w:r w:rsidR="00A41E90">
              <w:rPr>
                <w:webHidden/>
              </w:rPr>
              <w:tab/>
            </w:r>
            <w:r w:rsidR="00A41E90">
              <w:rPr>
                <w:webHidden/>
              </w:rPr>
              <w:fldChar w:fldCharType="begin"/>
            </w:r>
            <w:r w:rsidR="00A41E90">
              <w:rPr>
                <w:webHidden/>
              </w:rPr>
              <w:instrText xml:space="preserve"> PAGEREF _Toc167122738 \h </w:instrText>
            </w:r>
            <w:r w:rsidR="00A41E90">
              <w:rPr>
                <w:webHidden/>
              </w:rPr>
            </w:r>
            <w:r w:rsidR="00A41E90">
              <w:rPr>
                <w:webHidden/>
              </w:rPr>
              <w:fldChar w:fldCharType="separate"/>
            </w:r>
            <w:r w:rsidR="00077667">
              <w:rPr>
                <w:webHidden/>
              </w:rPr>
              <w:t>28</w:t>
            </w:r>
            <w:r w:rsidR="00A41E90">
              <w:rPr>
                <w:webHidden/>
              </w:rPr>
              <w:fldChar w:fldCharType="end"/>
            </w:r>
          </w:hyperlink>
        </w:p>
        <w:p w14:paraId="178AE82C" w14:textId="77777777" w:rsidR="00A41E90" w:rsidRDefault="00547346">
          <w:pPr>
            <w:pStyle w:val="TOC3"/>
            <w:rPr>
              <w:rFonts w:asciiTheme="minorHAnsi" w:hAnsiTheme="minorHAnsi" w:cstheme="minorBidi"/>
              <w:color w:val="auto"/>
              <w:lang w:val="en-US"/>
            </w:rPr>
          </w:pPr>
          <w:hyperlink w:anchor="_Toc167122739" w:history="1">
            <w:r w:rsidR="00A41E90" w:rsidRPr="006B04CC">
              <w:rPr>
                <w:rStyle w:val="Hyperlink"/>
                <w:b/>
              </w:rPr>
              <w:t>Fiabilité</w:t>
            </w:r>
            <w:r w:rsidR="00A41E90">
              <w:rPr>
                <w:webHidden/>
              </w:rPr>
              <w:tab/>
            </w:r>
            <w:r w:rsidR="00A41E90">
              <w:rPr>
                <w:webHidden/>
              </w:rPr>
              <w:fldChar w:fldCharType="begin"/>
            </w:r>
            <w:r w:rsidR="00A41E90">
              <w:rPr>
                <w:webHidden/>
              </w:rPr>
              <w:instrText xml:space="preserve"> PAGEREF _Toc167122739 \h </w:instrText>
            </w:r>
            <w:r w:rsidR="00A41E90">
              <w:rPr>
                <w:webHidden/>
              </w:rPr>
            </w:r>
            <w:r w:rsidR="00A41E90">
              <w:rPr>
                <w:webHidden/>
              </w:rPr>
              <w:fldChar w:fldCharType="separate"/>
            </w:r>
            <w:r w:rsidR="00077667">
              <w:rPr>
                <w:webHidden/>
              </w:rPr>
              <w:t>29</w:t>
            </w:r>
            <w:r w:rsidR="00A41E90">
              <w:rPr>
                <w:webHidden/>
              </w:rPr>
              <w:fldChar w:fldCharType="end"/>
            </w:r>
          </w:hyperlink>
        </w:p>
        <w:p w14:paraId="46F99B67" w14:textId="77777777" w:rsidR="00A41E90" w:rsidRDefault="00547346">
          <w:pPr>
            <w:pStyle w:val="TOC3"/>
            <w:rPr>
              <w:rFonts w:asciiTheme="minorHAnsi" w:hAnsiTheme="minorHAnsi" w:cstheme="minorBidi"/>
              <w:color w:val="auto"/>
              <w:lang w:val="en-US"/>
            </w:rPr>
          </w:pPr>
          <w:hyperlink w:anchor="_Toc167122740" w:history="1">
            <w:r w:rsidR="00A41E90" w:rsidRPr="006B04CC">
              <w:rPr>
                <w:rStyle w:val="Hyperlink"/>
                <w:b/>
              </w:rPr>
              <w:t>Documentation</w:t>
            </w:r>
            <w:r w:rsidR="00A41E90">
              <w:rPr>
                <w:webHidden/>
              </w:rPr>
              <w:tab/>
            </w:r>
            <w:r w:rsidR="00A41E90">
              <w:rPr>
                <w:webHidden/>
              </w:rPr>
              <w:fldChar w:fldCharType="begin"/>
            </w:r>
            <w:r w:rsidR="00A41E90">
              <w:rPr>
                <w:webHidden/>
              </w:rPr>
              <w:instrText xml:space="preserve"> PAGEREF _Toc167122740 \h </w:instrText>
            </w:r>
            <w:r w:rsidR="00A41E90">
              <w:rPr>
                <w:webHidden/>
              </w:rPr>
            </w:r>
            <w:r w:rsidR="00A41E90">
              <w:rPr>
                <w:webHidden/>
              </w:rPr>
              <w:fldChar w:fldCharType="separate"/>
            </w:r>
            <w:r w:rsidR="00077667">
              <w:rPr>
                <w:webHidden/>
              </w:rPr>
              <w:t>29</w:t>
            </w:r>
            <w:r w:rsidR="00A41E90">
              <w:rPr>
                <w:webHidden/>
              </w:rPr>
              <w:fldChar w:fldCharType="end"/>
            </w:r>
          </w:hyperlink>
        </w:p>
        <w:p w14:paraId="70CB99D4" w14:textId="77777777" w:rsidR="00A41E90" w:rsidRDefault="00547346">
          <w:pPr>
            <w:pStyle w:val="TOC3"/>
            <w:rPr>
              <w:rFonts w:asciiTheme="minorHAnsi" w:hAnsiTheme="minorHAnsi" w:cstheme="minorBidi"/>
              <w:color w:val="auto"/>
              <w:lang w:val="en-US"/>
            </w:rPr>
          </w:pPr>
          <w:hyperlink w:anchor="_Toc167122741" w:history="1">
            <w:r w:rsidR="00A41E90" w:rsidRPr="006B04CC">
              <w:rPr>
                <w:rStyle w:val="Hyperlink"/>
                <w:b/>
              </w:rPr>
              <w:t>Personnalisation</w:t>
            </w:r>
            <w:r w:rsidR="00A41E90">
              <w:rPr>
                <w:webHidden/>
              </w:rPr>
              <w:tab/>
            </w:r>
            <w:r w:rsidR="00A41E90">
              <w:rPr>
                <w:webHidden/>
              </w:rPr>
              <w:fldChar w:fldCharType="begin"/>
            </w:r>
            <w:r w:rsidR="00A41E90">
              <w:rPr>
                <w:webHidden/>
              </w:rPr>
              <w:instrText xml:space="preserve"> PAGEREF _Toc167122741 \h </w:instrText>
            </w:r>
            <w:r w:rsidR="00A41E90">
              <w:rPr>
                <w:webHidden/>
              </w:rPr>
            </w:r>
            <w:r w:rsidR="00A41E90">
              <w:rPr>
                <w:webHidden/>
              </w:rPr>
              <w:fldChar w:fldCharType="separate"/>
            </w:r>
            <w:r w:rsidR="00077667">
              <w:rPr>
                <w:webHidden/>
              </w:rPr>
              <w:t>29</w:t>
            </w:r>
            <w:r w:rsidR="00A41E90">
              <w:rPr>
                <w:webHidden/>
              </w:rPr>
              <w:fldChar w:fldCharType="end"/>
            </w:r>
          </w:hyperlink>
        </w:p>
        <w:p w14:paraId="4DD94AEF" w14:textId="77777777" w:rsidR="00A41E90" w:rsidRDefault="00547346">
          <w:pPr>
            <w:pStyle w:val="TOC3"/>
            <w:rPr>
              <w:rFonts w:asciiTheme="minorHAnsi" w:hAnsiTheme="minorHAnsi" w:cstheme="minorBidi"/>
              <w:color w:val="auto"/>
              <w:lang w:val="en-US"/>
            </w:rPr>
          </w:pPr>
          <w:hyperlink w:anchor="_Toc167122742" w:history="1">
            <w:r w:rsidR="00A41E90" w:rsidRPr="006B04CC">
              <w:rPr>
                <w:rStyle w:val="Hyperlink"/>
                <w:b/>
              </w:rPr>
              <w:t>Flexibilité</w:t>
            </w:r>
            <w:r w:rsidR="00A41E90">
              <w:rPr>
                <w:webHidden/>
              </w:rPr>
              <w:tab/>
            </w:r>
            <w:r w:rsidR="00A41E90">
              <w:rPr>
                <w:webHidden/>
              </w:rPr>
              <w:fldChar w:fldCharType="begin"/>
            </w:r>
            <w:r w:rsidR="00A41E90">
              <w:rPr>
                <w:webHidden/>
              </w:rPr>
              <w:instrText xml:space="preserve"> PAGEREF _Toc167122742 \h </w:instrText>
            </w:r>
            <w:r w:rsidR="00A41E90">
              <w:rPr>
                <w:webHidden/>
              </w:rPr>
            </w:r>
            <w:r w:rsidR="00A41E90">
              <w:rPr>
                <w:webHidden/>
              </w:rPr>
              <w:fldChar w:fldCharType="separate"/>
            </w:r>
            <w:r w:rsidR="00077667">
              <w:rPr>
                <w:webHidden/>
              </w:rPr>
              <w:t>30</w:t>
            </w:r>
            <w:r w:rsidR="00A41E90">
              <w:rPr>
                <w:webHidden/>
              </w:rPr>
              <w:fldChar w:fldCharType="end"/>
            </w:r>
          </w:hyperlink>
        </w:p>
        <w:p w14:paraId="241C827A" w14:textId="77777777" w:rsidR="00A41E90" w:rsidRDefault="00547346">
          <w:pPr>
            <w:pStyle w:val="TOC3"/>
            <w:rPr>
              <w:rFonts w:asciiTheme="minorHAnsi" w:hAnsiTheme="minorHAnsi" w:cstheme="minorBidi"/>
              <w:color w:val="auto"/>
              <w:lang w:val="en-US"/>
            </w:rPr>
          </w:pPr>
          <w:hyperlink w:anchor="_Toc167122743" w:history="1">
            <w:r w:rsidR="00A41E90" w:rsidRPr="006B04CC">
              <w:rPr>
                <w:rStyle w:val="Hyperlink"/>
                <w:b/>
              </w:rPr>
              <w:t>Gestion du cache</w:t>
            </w:r>
            <w:r w:rsidR="00A41E90">
              <w:rPr>
                <w:webHidden/>
              </w:rPr>
              <w:tab/>
            </w:r>
            <w:r w:rsidR="00A41E90">
              <w:rPr>
                <w:webHidden/>
              </w:rPr>
              <w:fldChar w:fldCharType="begin"/>
            </w:r>
            <w:r w:rsidR="00A41E90">
              <w:rPr>
                <w:webHidden/>
              </w:rPr>
              <w:instrText xml:space="preserve"> PAGEREF _Toc167122743 \h </w:instrText>
            </w:r>
            <w:r w:rsidR="00A41E90">
              <w:rPr>
                <w:webHidden/>
              </w:rPr>
            </w:r>
            <w:r w:rsidR="00A41E90">
              <w:rPr>
                <w:webHidden/>
              </w:rPr>
              <w:fldChar w:fldCharType="separate"/>
            </w:r>
            <w:r w:rsidR="00077667">
              <w:rPr>
                <w:webHidden/>
              </w:rPr>
              <w:t>31</w:t>
            </w:r>
            <w:r w:rsidR="00A41E90">
              <w:rPr>
                <w:webHidden/>
              </w:rPr>
              <w:fldChar w:fldCharType="end"/>
            </w:r>
          </w:hyperlink>
        </w:p>
        <w:p w14:paraId="74C63904" w14:textId="77777777" w:rsidR="00A41E90" w:rsidRDefault="00547346">
          <w:pPr>
            <w:pStyle w:val="TOC3"/>
            <w:rPr>
              <w:rFonts w:asciiTheme="minorHAnsi" w:hAnsiTheme="minorHAnsi" w:cstheme="minorBidi"/>
              <w:color w:val="auto"/>
              <w:lang w:val="en-US"/>
            </w:rPr>
          </w:pPr>
          <w:hyperlink w:anchor="_Toc167122744" w:history="1">
            <w:r w:rsidR="00A41E90" w:rsidRPr="006B04CC">
              <w:rPr>
                <w:rStyle w:val="Hyperlink"/>
                <w:b/>
              </w:rPr>
              <w:t>Facilité de débogage</w:t>
            </w:r>
            <w:r w:rsidR="00A41E90">
              <w:rPr>
                <w:webHidden/>
              </w:rPr>
              <w:tab/>
            </w:r>
            <w:r w:rsidR="00A41E90">
              <w:rPr>
                <w:webHidden/>
              </w:rPr>
              <w:fldChar w:fldCharType="begin"/>
            </w:r>
            <w:r w:rsidR="00A41E90">
              <w:rPr>
                <w:webHidden/>
              </w:rPr>
              <w:instrText xml:space="preserve"> PAGEREF _Toc167122744 \h </w:instrText>
            </w:r>
            <w:r w:rsidR="00A41E90">
              <w:rPr>
                <w:webHidden/>
              </w:rPr>
            </w:r>
            <w:r w:rsidR="00A41E90">
              <w:rPr>
                <w:webHidden/>
              </w:rPr>
              <w:fldChar w:fldCharType="separate"/>
            </w:r>
            <w:r w:rsidR="00077667">
              <w:rPr>
                <w:webHidden/>
              </w:rPr>
              <w:t>31</w:t>
            </w:r>
            <w:r w:rsidR="00A41E90">
              <w:rPr>
                <w:webHidden/>
              </w:rPr>
              <w:fldChar w:fldCharType="end"/>
            </w:r>
          </w:hyperlink>
        </w:p>
        <w:p w14:paraId="73863F38" w14:textId="77777777" w:rsidR="00A41E90" w:rsidRDefault="00547346">
          <w:pPr>
            <w:pStyle w:val="TOC3"/>
            <w:rPr>
              <w:rFonts w:asciiTheme="minorHAnsi" w:hAnsiTheme="minorHAnsi" w:cstheme="minorBidi"/>
              <w:color w:val="auto"/>
              <w:lang w:val="en-US"/>
            </w:rPr>
          </w:pPr>
          <w:hyperlink w:anchor="_Toc167122745" w:history="1">
            <w:r w:rsidR="00A41E90" w:rsidRPr="006B04CC">
              <w:rPr>
                <w:rStyle w:val="Hyperlink"/>
                <w:b/>
              </w:rPr>
              <w:t>Facilité des tests</w:t>
            </w:r>
            <w:r w:rsidR="00A41E90">
              <w:rPr>
                <w:webHidden/>
              </w:rPr>
              <w:tab/>
            </w:r>
            <w:r w:rsidR="00A41E90">
              <w:rPr>
                <w:webHidden/>
              </w:rPr>
              <w:fldChar w:fldCharType="begin"/>
            </w:r>
            <w:r w:rsidR="00A41E90">
              <w:rPr>
                <w:webHidden/>
              </w:rPr>
              <w:instrText xml:space="preserve"> PAGEREF _Toc167122745 \h </w:instrText>
            </w:r>
            <w:r w:rsidR="00A41E90">
              <w:rPr>
                <w:webHidden/>
              </w:rPr>
            </w:r>
            <w:r w:rsidR="00A41E90">
              <w:rPr>
                <w:webHidden/>
              </w:rPr>
              <w:fldChar w:fldCharType="separate"/>
            </w:r>
            <w:r w:rsidR="00077667">
              <w:rPr>
                <w:webHidden/>
              </w:rPr>
              <w:t>32</w:t>
            </w:r>
            <w:r w:rsidR="00A41E90">
              <w:rPr>
                <w:webHidden/>
              </w:rPr>
              <w:fldChar w:fldCharType="end"/>
            </w:r>
          </w:hyperlink>
        </w:p>
        <w:p w14:paraId="00342F6C"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46" w:history="1">
            <w:r w:rsidR="00A41E90" w:rsidRPr="006B04CC">
              <w:rPr>
                <w:rStyle w:val="Hyperlink"/>
              </w:rPr>
              <w:t>8.2.CSS</w:t>
            </w:r>
            <w:r w:rsidR="00A41E90">
              <w:rPr>
                <w:webHidden/>
              </w:rPr>
              <w:tab/>
            </w:r>
            <w:r w:rsidR="00A41E90">
              <w:rPr>
                <w:webHidden/>
              </w:rPr>
              <w:fldChar w:fldCharType="begin"/>
            </w:r>
            <w:r w:rsidR="00A41E90">
              <w:rPr>
                <w:webHidden/>
              </w:rPr>
              <w:instrText xml:space="preserve"> PAGEREF _Toc167122746 \h </w:instrText>
            </w:r>
            <w:r w:rsidR="00A41E90">
              <w:rPr>
                <w:webHidden/>
              </w:rPr>
            </w:r>
            <w:r w:rsidR="00A41E90">
              <w:rPr>
                <w:webHidden/>
              </w:rPr>
              <w:fldChar w:fldCharType="separate"/>
            </w:r>
            <w:r w:rsidR="00077667">
              <w:rPr>
                <w:webHidden/>
              </w:rPr>
              <w:t>32</w:t>
            </w:r>
            <w:r w:rsidR="00A41E90">
              <w:rPr>
                <w:webHidden/>
              </w:rPr>
              <w:fldChar w:fldCharType="end"/>
            </w:r>
          </w:hyperlink>
        </w:p>
        <w:p w14:paraId="6D0C013F"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47" w:history="1">
            <w:r w:rsidR="00A41E90" w:rsidRPr="006B04CC">
              <w:rPr>
                <w:rStyle w:val="Hyperlink"/>
              </w:rPr>
              <w:t>8.3.PHP</w:t>
            </w:r>
            <w:r w:rsidR="00A41E90">
              <w:rPr>
                <w:webHidden/>
              </w:rPr>
              <w:tab/>
            </w:r>
            <w:r w:rsidR="00A41E90">
              <w:rPr>
                <w:webHidden/>
              </w:rPr>
              <w:fldChar w:fldCharType="begin"/>
            </w:r>
            <w:r w:rsidR="00A41E90">
              <w:rPr>
                <w:webHidden/>
              </w:rPr>
              <w:instrText xml:space="preserve"> PAGEREF _Toc167122747 \h </w:instrText>
            </w:r>
            <w:r w:rsidR="00A41E90">
              <w:rPr>
                <w:webHidden/>
              </w:rPr>
            </w:r>
            <w:r w:rsidR="00A41E90">
              <w:rPr>
                <w:webHidden/>
              </w:rPr>
              <w:fldChar w:fldCharType="separate"/>
            </w:r>
            <w:r w:rsidR="00077667">
              <w:rPr>
                <w:webHidden/>
              </w:rPr>
              <w:t>33</w:t>
            </w:r>
            <w:r w:rsidR="00A41E90">
              <w:rPr>
                <w:webHidden/>
              </w:rPr>
              <w:fldChar w:fldCharType="end"/>
            </w:r>
          </w:hyperlink>
        </w:p>
        <w:p w14:paraId="0098C4E1"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48" w:history="1">
            <w:r w:rsidR="00A41E90" w:rsidRPr="006B04CC">
              <w:rPr>
                <w:rStyle w:val="Hyperlink"/>
              </w:rPr>
              <w:t>8.4.MYSQL</w:t>
            </w:r>
            <w:r w:rsidR="00A41E90">
              <w:rPr>
                <w:webHidden/>
              </w:rPr>
              <w:tab/>
            </w:r>
            <w:r w:rsidR="00A41E90">
              <w:rPr>
                <w:webHidden/>
              </w:rPr>
              <w:fldChar w:fldCharType="begin"/>
            </w:r>
            <w:r w:rsidR="00A41E90">
              <w:rPr>
                <w:webHidden/>
              </w:rPr>
              <w:instrText xml:space="preserve"> PAGEREF _Toc167122748 \h </w:instrText>
            </w:r>
            <w:r w:rsidR="00A41E90">
              <w:rPr>
                <w:webHidden/>
              </w:rPr>
            </w:r>
            <w:r w:rsidR="00A41E90">
              <w:rPr>
                <w:webHidden/>
              </w:rPr>
              <w:fldChar w:fldCharType="separate"/>
            </w:r>
            <w:r w:rsidR="00077667">
              <w:rPr>
                <w:webHidden/>
              </w:rPr>
              <w:t>33</w:t>
            </w:r>
            <w:r w:rsidR="00A41E90">
              <w:rPr>
                <w:webHidden/>
              </w:rPr>
              <w:fldChar w:fldCharType="end"/>
            </w:r>
          </w:hyperlink>
        </w:p>
        <w:p w14:paraId="7FC59851"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49" w:history="1">
            <w:r w:rsidR="00A41E90" w:rsidRPr="006B04CC">
              <w:rPr>
                <w:rStyle w:val="Hyperlink"/>
              </w:rPr>
              <w:t>8.5.JAVASCRIPT</w:t>
            </w:r>
            <w:r w:rsidR="00A41E90">
              <w:rPr>
                <w:webHidden/>
              </w:rPr>
              <w:tab/>
            </w:r>
            <w:r w:rsidR="00A41E90">
              <w:rPr>
                <w:webHidden/>
              </w:rPr>
              <w:fldChar w:fldCharType="begin"/>
            </w:r>
            <w:r w:rsidR="00A41E90">
              <w:rPr>
                <w:webHidden/>
              </w:rPr>
              <w:instrText xml:space="preserve"> PAGEREF _Toc167122749 \h </w:instrText>
            </w:r>
            <w:r w:rsidR="00A41E90">
              <w:rPr>
                <w:webHidden/>
              </w:rPr>
            </w:r>
            <w:r w:rsidR="00A41E90">
              <w:rPr>
                <w:webHidden/>
              </w:rPr>
              <w:fldChar w:fldCharType="separate"/>
            </w:r>
            <w:r w:rsidR="00077667">
              <w:rPr>
                <w:webHidden/>
              </w:rPr>
              <w:t>34</w:t>
            </w:r>
            <w:r w:rsidR="00A41E90">
              <w:rPr>
                <w:webHidden/>
              </w:rPr>
              <w:fldChar w:fldCharType="end"/>
            </w:r>
          </w:hyperlink>
        </w:p>
        <w:p w14:paraId="5A715E8D"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50" w:history="1">
            <w:r w:rsidR="00A41E90" w:rsidRPr="006B04CC">
              <w:rPr>
                <w:rStyle w:val="Hyperlink"/>
              </w:rPr>
              <w:t>8.6.XAMPP</w:t>
            </w:r>
            <w:r w:rsidR="00A41E90">
              <w:rPr>
                <w:webHidden/>
              </w:rPr>
              <w:tab/>
            </w:r>
            <w:r w:rsidR="00A41E90">
              <w:rPr>
                <w:webHidden/>
              </w:rPr>
              <w:fldChar w:fldCharType="begin"/>
            </w:r>
            <w:r w:rsidR="00A41E90">
              <w:rPr>
                <w:webHidden/>
              </w:rPr>
              <w:instrText xml:space="preserve"> PAGEREF _Toc167122750 \h </w:instrText>
            </w:r>
            <w:r w:rsidR="00A41E90">
              <w:rPr>
                <w:webHidden/>
              </w:rPr>
            </w:r>
            <w:r w:rsidR="00A41E90">
              <w:rPr>
                <w:webHidden/>
              </w:rPr>
              <w:fldChar w:fldCharType="separate"/>
            </w:r>
            <w:r w:rsidR="00077667">
              <w:rPr>
                <w:webHidden/>
              </w:rPr>
              <w:t>34</w:t>
            </w:r>
            <w:r w:rsidR="00A41E90">
              <w:rPr>
                <w:webHidden/>
              </w:rPr>
              <w:fldChar w:fldCharType="end"/>
            </w:r>
          </w:hyperlink>
        </w:p>
        <w:p w14:paraId="4A4527A8"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51" w:history="1">
            <w:r w:rsidR="00A41E90" w:rsidRPr="006B04CC">
              <w:rPr>
                <w:rStyle w:val="Hyperlink"/>
              </w:rPr>
              <w:t>8.7.HTML</w:t>
            </w:r>
            <w:r w:rsidR="00A41E90">
              <w:rPr>
                <w:webHidden/>
              </w:rPr>
              <w:tab/>
            </w:r>
            <w:r w:rsidR="00A41E90">
              <w:rPr>
                <w:webHidden/>
              </w:rPr>
              <w:fldChar w:fldCharType="begin"/>
            </w:r>
            <w:r w:rsidR="00A41E90">
              <w:rPr>
                <w:webHidden/>
              </w:rPr>
              <w:instrText xml:space="preserve"> PAGEREF _Toc167122751 \h </w:instrText>
            </w:r>
            <w:r w:rsidR="00A41E90">
              <w:rPr>
                <w:webHidden/>
              </w:rPr>
            </w:r>
            <w:r w:rsidR="00A41E90">
              <w:rPr>
                <w:webHidden/>
              </w:rPr>
              <w:fldChar w:fldCharType="separate"/>
            </w:r>
            <w:r w:rsidR="00077667">
              <w:rPr>
                <w:webHidden/>
              </w:rPr>
              <w:t>35</w:t>
            </w:r>
            <w:r w:rsidR="00A41E90">
              <w:rPr>
                <w:webHidden/>
              </w:rPr>
              <w:fldChar w:fldCharType="end"/>
            </w:r>
          </w:hyperlink>
        </w:p>
        <w:p w14:paraId="5A0F291A" w14:textId="77777777" w:rsidR="00A41E90" w:rsidRDefault="00547346">
          <w:pPr>
            <w:pStyle w:val="TOC2"/>
            <w:rPr>
              <w:rFonts w:asciiTheme="minorHAnsi" w:hAnsiTheme="minorHAnsi" w:cstheme="minorBidi"/>
              <w:b w:val="0"/>
              <w:color w:val="auto"/>
              <w:lang w:val="en-US"/>
              <w14:shadow w14:blurRad="0" w14:dist="0" w14:dir="0" w14:sx="0" w14:sy="0" w14:kx="0" w14:ky="0" w14:algn="none">
                <w14:srgbClr w14:val="000000"/>
              </w14:shadow>
              <w14:textOutline w14:w="0" w14:cap="rnd" w14:cmpd="sng" w14:algn="ctr">
                <w14:noFill/>
                <w14:prstDash w14:val="solid"/>
                <w14:bevel/>
              </w14:textOutline>
            </w:rPr>
          </w:pPr>
          <w:hyperlink w:anchor="_Toc167122752" w:history="1">
            <w:r w:rsidR="00A41E90" w:rsidRPr="006B04CC">
              <w:rPr>
                <w:rStyle w:val="Hyperlink"/>
              </w:rPr>
              <w:t>8.8.BOOTSTRAP</w:t>
            </w:r>
            <w:r w:rsidR="00A41E90">
              <w:rPr>
                <w:webHidden/>
              </w:rPr>
              <w:tab/>
            </w:r>
            <w:r w:rsidR="00A41E90">
              <w:rPr>
                <w:webHidden/>
              </w:rPr>
              <w:fldChar w:fldCharType="begin"/>
            </w:r>
            <w:r w:rsidR="00A41E90">
              <w:rPr>
                <w:webHidden/>
              </w:rPr>
              <w:instrText xml:space="preserve"> PAGEREF _Toc167122752 \h </w:instrText>
            </w:r>
            <w:r w:rsidR="00A41E90">
              <w:rPr>
                <w:webHidden/>
              </w:rPr>
            </w:r>
            <w:r w:rsidR="00A41E90">
              <w:rPr>
                <w:webHidden/>
              </w:rPr>
              <w:fldChar w:fldCharType="separate"/>
            </w:r>
            <w:r w:rsidR="00077667">
              <w:rPr>
                <w:webHidden/>
              </w:rPr>
              <w:t>35</w:t>
            </w:r>
            <w:r w:rsidR="00A41E90">
              <w:rPr>
                <w:webHidden/>
              </w:rPr>
              <w:fldChar w:fldCharType="end"/>
            </w:r>
          </w:hyperlink>
        </w:p>
        <w:p w14:paraId="12A8B8D1" w14:textId="77777777" w:rsidR="00A41E90" w:rsidRDefault="00547346">
          <w:pPr>
            <w:pStyle w:val="TOC1"/>
            <w:rPr>
              <w:rFonts w:asciiTheme="minorHAnsi" w:hAnsiTheme="minorHAnsi" w:cstheme="minorBidi"/>
              <w:color w:val="auto"/>
              <w:sz w:val="22"/>
              <w:szCs w:val="22"/>
              <w:lang w:val="en-US"/>
            </w:rPr>
          </w:pPr>
          <w:hyperlink w:anchor="_Toc167122753" w:history="1">
            <w:r w:rsidR="00A41E90" w:rsidRPr="006B04CC">
              <w:rPr>
                <w:rStyle w:val="Hyperlink"/>
              </w:rPr>
              <w:t>9. Conclusion</w:t>
            </w:r>
            <w:r w:rsidR="00A41E90">
              <w:rPr>
                <w:webHidden/>
              </w:rPr>
              <w:tab/>
            </w:r>
            <w:r w:rsidR="00A41E90">
              <w:rPr>
                <w:webHidden/>
              </w:rPr>
              <w:fldChar w:fldCharType="begin"/>
            </w:r>
            <w:r w:rsidR="00A41E90">
              <w:rPr>
                <w:webHidden/>
              </w:rPr>
              <w:instrText xml:space="preserve"> PAGEREF _Toc167122753 \h </w:instrText>
            </w:r>
            <w:r w:rsidR="00A41E90">
              <w:rPr>
                <w:webHidden/>
              </w:rPr>
            </w:r>
            <w:r w:rsidR="00A41E90">
              <w:rPr>
                <w:webHidden/>
              </w:rPr>
              <w:fldChar w:fldCharType="separate"/>
            </w:r>
            <w:r w:rsidR="00077667">
              <w:rPr>
                <w:webHidden/>
              </w:rPr>
              <w:t>36</w:t>
            </w:r>
            <w:r w:rsidR="00A41E90">
              <w:rPr>
                <w:webHidden/>
              </w:rPr>
              <w:fldChar w:fldCharType="end"/>
            </w:r>
          </w:hyperlink>
        </w:p>
        <w:p w14:paraId="6DC6F2C1" w14:textId="77777777" w:rsidR="00A41E90" w:rsidRDefault="00547346">
          <w:pPr>
            <w:pStyle w:val="TOC1"/>
            <w:rPr>
              <w:rFonts w:asciiTheme="minorHAnsi" w:hAnsiTheme="minorHAnsi" w:cstheme="minorBidi"/>
              <w:color w:val="auto"/>
              <w:sz w:val="22"/>
              <w:szCs w:val="22"/>
              <w:lang w:val="en-US"/>
            </w:rPr>
          </w:pPr>
          <w:hyperlink w:anchor="_Toc167122754" w:history="1">
            <w:r w:rsidR="00A41E90" w:rsidRPr="006B04CC">
              <w:rPr>
                <w:rStyle w:val="Hyperlink"/>
              </w:rPr>
              <w:t>Bibliographie</w:t>
            </w:r>
            <w:r w:rsidR="00A41E90">
              <w:rPr>
                <w:webHidden/>
              </w:rPr>
              <w:tab/>
            </w:r>
            <w:r w:rsidR="00A41E90">
              <w:rPr>
                <w:webHidden/>
              </w:rPr>
              <w:fldChar w:fldCharType="begin"/>
            </w:r>
            <w:r w:rsidR="00A41E90">
              <w:rPr>
                <w:webHidden/>
              </w:rPr>
              <w:instrText xml:space="preserve"> PAGEREF _Toc167122754 \h </w:instrText>
            </w:r>
            <w:r w:rsidR="00A41E90">
              <w:rPr>
                <w:webHidden/>
              </w:rPr>
            </w:r>
            <w:r w:rsidR="00A41E90">
              <w:rPr>
                <w:webHidden/>
              </w:rPr>
              <w:fldChar w:fldCharType="separate"/>
            </w:r>
            <w:r w:rsidR="00077667">
              <w:rPr>
                <w:webHidden/>
              </w:rPr>
              <w:t>37</w:t>
            </w:r>
            <w:r w:rsidR="00A41E90">
              <w:rPr>
                <w:webHidden/>
              </w:rPr>
              <w:fldChar w:fldCharType="end"/>
            </w:r>
          </w:hyperlink>
        </w:p>
        <w:p w14:paraId="045BC53C" w14:textId="77777777" w:rsidR="00A41E90" w:rsidRDefault="00547346">
          <w:pPr>
            <w:pStyle w:val="TOC1"/>
            <w:rPr>
              <w:rFonts w:asciiTheme="minorHAnsi" w:hAnsiTheme="minorHAnsi" w:cstheme="minorBidi"/>
              <w:color w:val="auto"/>
              <w:sz w:val="22"/>
              <w:szCs w:val="22"/>
              <w:lang w:val="en-US"/>
            </w:rPr>
          </w:pPr>
          <w:hyperlink w:anchor="_Toc167122755" w:history="1">
            <w:r w:rsidR="00A41E90" w:rsidRPr="006B04CC">
              <w:rPr>
                <w:rStyle w:val="Hyperlink"/>
              </w:rPr>
              <w:t>AfamiaShop</w:t>
            </w:r>
            <w:r w:rsidR="00A41E90">
              <w:rPr>
                <w:webHidden/>
              </w:rPr>
              <w:tab/>
            </w:r>
            <w:r w:rsidR="00A41E90">
              <w:rPr>
                <w:webHidden/>
              </w:rPr>
              <w:fldChar w:fldCharType="begin"/>
            </w:r>
            <w:r w:rsidR="00A41E90">
              <w:rPr>
                <w:webHidden/>
              </w:rPr>
              <w:instrText xml:space="preserve"> PAGEREF _Toc167122755 \h </w:instrText>
            </w:r>
            <w:r w:rsidR="00A41E90">
              <w:rPr>
                <w:webHidden/>
              </w:rPr>
            </w:r>
            <w:r w:rsidR="00A41E90">
              <w:rPr>
                <w:webHidden/>
              </w:rPr>
              <w:fldChar w:fldCharType="separate"/>
            </w:r>
            <w:r w:rsidR="00077667">
              <w:rPr>
                <w:webHidden/>
              </w:rPr>
              <w:t>39</w:t>
            </w:r>
            <w:r w:rsidR="00A41E90">
              <w:rPr>
                <w:webHidden/>
              </w:rPr>
              <w:fldChar w:fldCharType="end"/>
            </w:r>
          </w:hyperlink>
        </w:p>
        <w:p w14:paraId="3DEEC669" w14:textId="77777777" w:rsidR="002E222D" w:rsidRPr="002E222D" w:rsidRDefault="00000E9F" w:rsidP="002E222D">
          <w:r w:rsidRPr="004D3193">
            <w:rPr>
              <w:b/>
              <w:bCs/>
              <w:noProof/>
              <w:color w:val="2E74B5" w:themeColor="accent1" w:themeShade="BF"/>
            </w:rPr>
            <w:fldChar w:fldCharType="end"/>
          </w:r>
        </w:p>
      </w:sdtContent>
    </w:sdt>
    <w:p w14:paraId="3656B9AB" w14:textId="77777777" w:rsidR="002E222D" w:rsidRDefault="002E222D" w:rsidP="002E222D">
      <w:pPr>
        <w:pStyle w:val="Heading1"/>
        <w:spacing w:before="480" w:after="0"/>
        <w:ind w:left="0" w:firstLine="0"/>
        <w:jc w:val="left"/>
        <w:rPr>
          <w:color w:val="2E74B5" w:themeColor="accent1" w:themeShade="BF"/>
          <w:sz w:val="32"/>
          <w:szCs w:val="32"/>
          <w:lang w:val="fr-FR"/>
        </w:rPr>
      </w:pPr>
      <w:bookmarkStart w:id="3" w:name="_GoBack"/>
      <w:bookmarkEnd w:id="3"/>
    </w:p>
    <w:p w14:paraId="45FB0818" w14:textId="77777777" w:rsidR="002E222D" w:rsidRDefault="002E222D" w:rsidP="002E222D">
      <w:pPr>
        <w:rPr>
          <w:lang w:val="fr-FR"/>
        </w:rPr>
      </w:pPr>
    </w:p>
    <w:p w14:paraId="049F31CB" w14:textId="77777777" w:rsidR="002E222D" w:rsidRDefault="002E222D" w:rsidP="002E222D">
      <w:pPr>
        <w:rPr>
          <w:lang w:val="fr-FR"/>
        </w:rPr>
      </w:pPr>
    </w:p>
    <w:p w14:paraId="4B99056E" w14:textId="77777777" w:rsidR="00CD283C" w:rsidRDefault="00CD283C" w:rsidP="00620475">
      <w:pPr>
        <w:ind w:left="0" w:firstLine="0"/>
        <w:rPr>
          <w:lang w:val="fr-FR"/>
        </w:rPr>
      </w:pPr>
    </w:p>
    <w:p w14:paraId="1299C43A" w14:textId="77777777" w:rsidR="00CD283C" w:rsidRPr="002E222D" w:rsidRDefault="00CD283C" w:rsidP="002E222D">
      <w:pPr>
        <w:rPr>
          <w:lang w:val="fr-FR"/>
        </w:rPr>
      </w:pPr>
    </w:p>
    <w:p w14:paraId="32A36C38" w14:textId="77777777" w:rsidR="00000E9F" w:rsidRPr="00000E9F" w:rsidRDefault="00000E9F" w:rsidP="006F2526">
      <w:pPr>
        <w:pStyle w:val="Heading1"/>
        <w:spacing w:before="360" w:after="0"/>
        <w:ind w:left="0" w:firstLine="0"/>
        <w:jc w:val="left"/>
        <w:rPr>
          <w:color w:val="2E74B5" w:themeColor="accent1" w:themeShade="BF"/>
          <w:sz w:val="32"/>
          <w:szCs w:val="32"/>
          <w:lang w:val="fr-FR"/>
        </w:rPr>
      </w:pPr>
      <w:bookmarkStart w:id="4" w:name="_Toc167122700"/>
      <w:r w:rsidRPr="00000E9F">
        <w:rPr>
          <w:color w:val="2E74B5" w:themeColor="accent1" w:themeShade="BF"/>
          <w:sz w:val="32"/>
          <w:szCs w:val="32"/>
          <w:lang w:val="fr-FR"/>
        </w:rPr>
        <w:t>1. Introduction</w:t>
      </w:r>
      <w:bookmarkEnd w:id="4"/>
    </w:p>
    <w:bookmarkStart w:id="5" w:name="_Toc163140152"/>
    <w:bookmarkStart w:id="6" w:name="_Toc163141398"/>
    <w:bookmarkStart w:id="7" w:name="_Toc163143535"/>
    <w:bookmarkStart w:id="8" w:name="_Toc163147544"/>
    <w:bookmarkStart w:id="9" w:name="_Toc163166047"/>
    <w:bookmarkStart w:id="10" w:name="_Toc163167645"/>
    <w:bookmarkStart w:id="11" w:name="_Toc163168655"/>
    <w:bookmarkStart w:id="12" w:name="_Toc163169435"/>
    <w:bookmarkStart w:id="13" w:name="_Toc163170119"/>
    <w:bookmarkStart w:id="14" w:name="_Toc166542567"/>
    <w:bookmarkStart w:id="15" w:name="_Toc167122701"/>
    <w:p w14:paraId="4DDBEF00" w14:textId="77777777" w:rsidR="00000E9F" w:rsidRPr="0048440D" w:rsidRDefault="00000E9F" w:rsidP="00000E9F">
      <w:pPr>
        <w:pStyle w:val="Heading2"/>
        <w:ind w:left="0" w:firstLine="0"/>
        <w:rPr>
          <w:lang w:val="fr-FR"/>
        </w:rPr>
      </w:pPr>
      <w:r>
        <w:rPr>
          <w:rFonts w:ascii="Calibri" w:eastAsia="Calibri" w:hAnsi="Calibri" w:cs="Calibri"/>
          <w:noProof/>
          <w:sz w:val="22"/>
        </w:rPr>
        <mc:AlternateContent>
          <mc:Choice Requires="wpg">
            <w:drawing>
              <wp:inline distT="0" distB="0" distL="0" distR="0" wp14:anchorId="768ED1C3" wp14:editId="60121927">
                <wp:extent cx="6133084" cy="20320"/>
                <wp:effectExtent l="0" t="0" r="0" b="0"/>
                <wp:docPr id="49" name="Group 49"/>
                <wp:cNvGraphicFramePr/>
                <a:graphic xmlns:a="http://schemas.openxmlformats.org/drawingml/2006/main">
                  <a:graphicData uri="http://schemas.microsoft.com/office/word/2010/wordprocessingGroup">
                    <wpg:wgp>
                      <wpg:cNvGrpSpPr/>
                      <wpg:grpSpPr>
                        <a:xfrm>
                          <a:off x="0" y="0"/>
                          <a:ext cx="6133084" cy="20320"/>
                          <a:chOff x="0" y="0"/>
                          <a:chExt cx="6133084" cy="20320"/>
                        </a:xfrm>
                      </wpg:grpSpPr>
                      <wps:wsp>
                        <wps:cNvPr id="50" name="Shape 68158"/>
                        <wps:cNvSpPr/>
                        <wps:spPr>
                          <a:xfrm>
                            <a:off x="0" y="0"/>
                            <a:ext cx="6124575" cy="19050"/>
                          </a:xfrm>
                          <a:custGeom>
                            <a:avLst/>
                            <a:gdLst/>
                            <a:ahLst/>
                            <a:cxnLst/>
                            <a:rect l="0" t="0" r="0" b="0"/>
                            <a:pathLst>
                              <a:path w="6124575" h="19050">
                                <a:moveTo>
                                  <a:pt x="0" y="0"/>
                                </a:moveTo>
                                <a:lnTo>
                                  <a:pt x="6124575" y="0"/>
                                </a:lnTo>
                                <a:lnTo>
                                  <a:pt x="61245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1" name="Shape 68159"/>
                        <wps:cNvSpPr/>
                        <wps:spPr>
                          <a:xfrm>
                            <a:off x="953"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 name="Shape 68160"/>
                        <wps:cNvSpPr/>
                        <wps:spPr>
                          <a:xfrm>
                            <a:off x="10478" y="1270"/>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 name="Shape 68161"/>
                        <wps:cNvSpPr/>
                        <wps:spPr>
                          <a:xfrm>
                            <a:off x="6123559"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 name="Shape 68162"/>
                        <wps:cNvSpPr/>
                        <wps:spPr>
                          <a:xfrm>
                            <a:off x="953"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 name="Shape 68163"/>
                        <wps:cNvSpPr/>
                        <wps:spPr>
                          <a:xfrm>
                            <a:off x="10478" y="10795"/>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6" name="Shape 68164"/>
                        <wps:cNvSpPr/>
                        <wps:spPr>
                          <a:xfrm>
                            <a:off x="6123559"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a14="http://schemas.microsoft.com/office/drawing/2010/main" xmlns:wp14="http://schemas.microsoft.com/office/word/2010/wordml">
            <w:pict w14:anchorId="210ACADE">
              <v:group id="Group 49" style="width:482.9pt;height:1.6pt;mso-position-horizontal-relative:char;mso-position-vertical-relative:line" coordsize="61330,203" o:spid="_x0000_s1026" w14:anchorId="43B48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">
                <v:shape id="Shape 68158" style="position:absolute;width:61245;height:190;visibility:visible;mso-wrap-style:square;v-text-anchor:top" coordsize="6124575,19050" o:spid="_x0000_s1027" fillcolor="#a0a0a0" stroked="f" strokeweight="0" path="m,l6124575,r,19050l,1905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2ZusIA&#10;AADbAAAADwAAAGRycy9kb3ducmV2LnhtbERPTWuDQBC9F/Iflgn01qwKLWKzkSQgFHqKJpDcBnei&#10;UndW3I2x/fXdQyDHx/te57PpxUSj6ywriFcRCOLa6o4bBceqeEtBOI+ssbdMCn7JQb5ZvKwx0/bO&#10;B5pK34gQwi5DBa33Qyalq1sy6FZ2IA7c1Y4GfYBjI/WI9xBueplE0Yc02HFoaHGgfUv1T3kzCubk&#10;GFfFlBanc/K9G66XIjn8xUq9LuftJwhPs3+KH+4vreA9rA9fw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3Zm6wgAAANsAAAAPAAAAAAAAAAAAAAAAAJgCAABkcnMvZG93&#10;bnJldi54bWxQSwUGAAAAAAQABAD1AAAAhwMAAAAA&#10;">
                  <v:stroke miterlimit="83231f" joinstyle="miter"/>
                  <v:path textboxrect="0,0,6124575,19050" arrowok="t"/>
                </v:shape>
                <v:shape id="Shape 68159" style="position:absolute;left:9;top:12;width:95;height:95;visibility:visible;mso-wrap-style:square;v-text-anchor:top" coordsize="9525,9525" o:spid="_x0000_s1028"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y7x8MA&#10;AADbAAAADwAAAGRycy9kb3ducmV2LnhtbESPzYvCMBTE7wv+D+EJ3tbUjxWtRhGh4GUPfuH10Tzb&#10;YvNSmqjRv34jCHscZuY3zGIVTC3u1LrKsoJBPwFBnFtdcaHgeMi+pyCcR9ZYWyYFT3KwWna+Fphq&#10;++Ad3fe+EBHCLkUFpfdNKqXLSzLo+rYhjt7FtgZ9lG0hdYuPCDe1HCbJRBqsOC6U2NCmpPy6vxkF&#10;o2xYy+T0+t2E13kUDlJn4+tMqV43rOcgPAX/H/60t1rBzwDe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y7x8MAAADbAAAADwAAAAAAAAAAAAAAAACYAgAAZHJzL2Rv&#10;d25yZXYueG1sUEsFBgAAAAAEAAQA9QAAAIgDAAAAAA==&#10;">
                  <v:stroke miterlimit="83231f" joinstyle="miter"/>
                  <v:path textboxrect="0,0,9525,9525" arrowok="t"/>
                </v:shape>
                <v:shape id="Shape 68160" style="position:absolute;left:104;top:12;width:61132;height:95;visibility:visible;mso-wrap-style:square;v-text-anchor:top" coordsize="6113145,9525" o:spid="_x0000_s1029" fillcolor="#a0a0a0"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NufMMA&#10;AADbAAAADwAAAGRycy9kb3ducmV2LnhtbESPUWvCQBCE3wv+h2MF3+pGISWNnqIWS/GhUPUHLLk1&#10;ieb2Qu6qyb/vFQp9HGbmG2a57m2j7tz52omG2TQBxVI4U0up4XzaP2egfCAx1DhhDQN7WK9GT0vK&#10;jXvIF9+PoVQRIj4nDVUIbY7oi4ot+alrWaJ3cZ2lEGVXounoEeG2wXmSvKClWuJCRS3vKi5ux2+r&#10;4ZodUIbPd59ti9e3Aw5pMJhqPRn3mwWowH34D/+1P4yGdA6/X+IPw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NufMMAAADbAAAADwAAAAAAAAAAAAAAAACYAgAAZHJzL2Rv&#10;d25yZXYueG1sUEsFBgAAAAAEAAQA9QAAAIgDAAAAAA==&#10;">
                  <v:stroke miterlimit="83231f" joinstyle="miter"/>
                  <v:path textboxrect="0,0,6113145,9525" arrowok="t"/>
                </v:shape>
                <v:shape id="Shape 68161" style="position:absolute;left:61235;top:12;width:95;height:95;visibility:visible;mso-wrap-style:square;v-text-anchor:top" coordsize="9525,9525" o:spid="_x0000_s1030"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AK8QA&#10;AADbAAAADwAAAGRycy9kb3ducmV2LnhtbESPQWvCQBSE70L/w/IKvemmpoqmrlKEQC8eGi29PrKv&#10;STD7NmS3yTa/3i0UPA4z8w2zOwTTioF611hW8LxIQBCXVjdcKbic8/kGhPPIGlvLpOCXHBz2D7Md&#10;ZtqO/EFD4SsRIewyVFB732VSurImg25hO+LofdveoI+yr6TucYxw08plkqylwYbjQo0dHWsqr8WP&#10;UZDmy1Ymn9PpGKavNJylzl+uW6WeHsPbKwhPwd/D/+13rWCVwt+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CgCvEAAAA2wAAAA8AAAAAAAAAAAAAAAAAmAIAAGRycy9k&#10;b3ducmV2LnhtbFBLBQYAAAAABAAEAPUAAACJAwAAAAA=&#10;">
                  <v:stroke miterlimit="83231f" joinstyle="miter"/>
                  <v:path textboxrect="0,0,9525,9525" arrowok="t"/>
                </v:shape>
                <v:shape id="Shape 68162" style="position:absolute;left:9;top:107;width:95;height:96;visibility:visible;mso-wrap-style:square;v-text-anchor:top" coordsize="9525,9525" o:spid="_x0000_s1031"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hX2MUA&#10;AADbAAAADwAAAGRycy9kb3ducmV2LnhtbESP3WrCQBSE7wu+w3KE3jWbWhVNXUX8AVGCqIXeHrLH&#10;JG32bMiumr59VxC8HGbmG2Yya00lrtS40rKC9ygGQZxZXXKu4Ou0fhuBcB5ZY2WZFPyRg9m08zLB&#10;RNsbH+h69LkIEHYJKii8rxMpXVaQQRfZmjh4Z9sY9EE2udQN3gLcVLIXx0NpsOSwUGBNi4Ky3+PF&#10;KNj3VunHON1uzumy/NZyt7z49Y9Sr912/gnCU+uf4Ud7oxUM+nD/En6An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2FfYxQAAANsAAAAPAAAAAAAAAAAAAAAAAJgCAABkcnMv&#10;ZG93bnJldi54bWxQSwUGAAAAAAQABAD1AAAAigMAAAAA&#10;">
                  <v:stroke miterlimit="83231f" joinstyle="miter"/>
                  <v:path textboxrect="0,0,9525,9525" arrowok="t"/>
                </v:shape>
                <v:shape id="Shape 68163" style="position:absolute;left:104;top:107;width:61132;height:96;visibility:visible;mso-wrap-style:square;v-text-anchor:top" coordsize="6113145,9525" o:spid="_x0000_s1032" fillcolor="#e3e3e3"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vGcQA&#10;AADbAAAADwAAAGRycy9kb3ducmV2LnhtbESPT2vCQBTE7wW/w/IEb83GQKqkrlILgkIv/sHzI/tM&#10;0mbfptlVVz99tyB4HGbmN8xsEUwrLtS7xrKCcZKCIC6tbrhScNivXqcgnEfW2FomBTdysJgPXmZY&#10;aHvlLV12vhIRwq5ABbX3XSGlK2sy6BLbEUfvZHuDPsq+krrHa4SbVmZp+iYNNhwXauzos6byZ3c2&#10;CrL9IZyO521+/F7es8kXb34x5EqNhuHjHYSn4J/hR3utFeQ5/H+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B7xnEAAAA2wAAAA8AAAAAAAAAAAAAAAAAmAIAAGRycy9k&#10;b3ducmV2LnhtbFBLBQYAAAAABAAEAPUAAACJAwAAAAA=&#10;">
                  <v:stroke miterlimit="83231f" joinstyle="miter"/>
                  <v:path textboxrect="0,0,6113145,9525" arrowok="t"/>
                </v:shape>
                <v:shape id="Shape 68164" style="position:absolute;left:61235;top:107;width:95;height:96;visibility:visible;mso-wrap-style:square;v-text-anchor:top" coordsize="9525,9525" o:spid="_x0000_s1033"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ZsNMQA&#10;AADbAAAADwAAAGRycy9kb3ducmV2LnhtbESP3YrCMBSE7wXfIRzBO01VFLcaRfwBWSmL7sLeHppj&#10;W21OShO1+/ZGWPBymJlvmPmyMaW4U+0KywoG/QgEcWp1wZmCn+9dbwrCeWSNpWVS8EcOlot2a46x&#10;tg8+0v3kMxEg7GJUkHtfxVK6NCeDrm8r4uCdbW3QB1lnUtf4CHBTymEUTaTBgsNCjhWtc0qvp5tR&#10;8DXcJqOP5HN/TjbFr5aHzc3vLkp1O81qBsJT49/h//ZeKxhP4PUl/AC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GbDTEAAAA2wAAAA8AAAAAAAAAAAAAAAAAmAIAAGRycy9k&#10;b3ducmV2LnhtbFBLBQYAAAAABAAEAPUAAACJAwAAAAA=&#10;">
                  <v:stroke miterlimit="83231f" joinstyle="miter"/>
                  <v:path textboxrect="0,0,9525,9525" arrowok="t"/>
                </v:shape>
                <w10:anchorlock/>
              </v:group>
            </w:pict>
          </mc:Fallback>
        </mc:AlternateContent>
      </w:r>
      <w:bookmarkEnd w:id="5"/>
      <w:bookmarkEnd w:id="6"/>
      <w:bookmarkEnd w:id="7"/>
      <w:bookmarkEnd w:id="8"/>
      <w:bookmarkEnd w:id="9"/>
      <w:bookmarkEnd w:id="10"/>
      <w:bookmarkEnd w:id="11"/>
      <w:bookmarkEnd w:id="12"/>
      <w:bookmarkEnd w:id="13"/>
      <w:bookmarkEnd w:id="14"/>
      <w:bookmarkEnd w:id="15"/>
    </w:p>
    <w:p w14:paraId="429FA41C" w14:textId="77777777" w:rsidR="00000E9F" w:rsidRPr="00F85808" w:rsidRDefault="00000E9F" w:rsidP="006F0FAD">
      <w:pPr>
        <w:spacing w:before="600" w:after="0" w:line="360" w:lineRule="auto"/>
        <w:ind w:left="11" w:hanging="11"/>
        <w:rPr>
          <w:rFonts w:eastAsia="Segoe UI"/>
          <w:color w:val="000000" w:themeColor="text1"/>
          <w:szCs w:val="24"/>
          <w:lang w:val="fr-FR"/>
        </w:rPr>
      </w:pPr>
      <w:r w:rsidRPr="00F85808">
        <w:rPr>
          <w:rFonts w:eastAsia="Segoe UI"/>
          <w:color w:val="000000" w:themeColor="text1"/>
          <w:szCs w:val="24"/>
          <w:lang w:val="fr-FR"/>
        </w:rPr>
        <w:t>Le commerce électronique a radicalement transformé la manière dont les entreprises interagissent avec les consommateurs et dont ces derniers accèdent aux produits et services. Dans ce contexte en constante évolution, la conception et la mise en œuvre efficaces de plateformes de commerce en ligne revêtent une importance capitale pour les entreprises désireuses de prospérer dans l'économie numérique. Ce rapport représente le fruit de recherches approfondies et d'un travail acharné visant à développer et à mettre en œuvre un site e-commerce fonctionnel.</w:t>
      </w:r>
    </w:p>
    <w:p w14:paraId="3461D779" w14:textId="77777777" w:rsidR="00000E9F" w:rsidRPr="00F85808" w:rsidRDefault="00000E9F" w:rsidP="006F0FAD">
      <w:pPr>
        <w:spacing w:after="151"/>
        <w:ind w:left="397" w:right="397"/>
        <w:rPr>
          <w:rFonts w:eastAsia="Segoe UI"/>
          <w:color w:val="000000" w:themeColor="text1"/>
          <w:szCs w:val="24"/>
          <w:lang w:val="fr-FR"/>
        </w:rPr>
      </w:pPr>
    </w:p>
    <w:p w14:paraId="5917FD41" w14:textId="77777777" w:rsidR="00000E9F" w:rsidRPr="00F85808" w:rsidRDefault="00000E9F" w:rsidP="006F0FAD">
      <w:pPr>
        <w:spacing w:after="0" w:line="360" w:lineRule="auto"/>
        <w:ind w:left="11" w:hanging="11"/>
        <w:rPr>
          <w:rFonts w:eastAsia="Segoe UI"/>
          <w:color w:val="000000" w:themeColor="text1"/>
          <w:szCs w:val="24"/>
          <w:lang w:val="fr-FR"/>
        </w:rPr>
      </w:pPr>
      <w:r w:rsidRPr="00F85808">
        <w:rPr>
          <w:rFonts w:eastAsia="Segoe UI"/>
          <w:color w:val="000000" w:themeColor="text1"/>
          <w:szCs w:val="24"/>
          <w:lang w:val="fr-FR"/>
        </w:rPr>
        <w:t>Le présent rapport se concentre sur la conception</w:t>
      </w:r>
      <w:r>
        <w:rPr>
          <w:rFonts w:eastAsia="Segoe UI"/>
          <w:color w:val="000000" w:themeColor="text1"/>
          <w:szCs w:val="24"/>
          <w:lang w:val="fr-FR"/>
        </w:rPr>
        <w:t>, le développement</w:t>
      </w:r>
      <w:r w:rsidRPr="00F85808">
        <w:rPr>
          <w:rFonts w:eastAsia="Segoe UI"/>
          <w:color w:val="000000" w:themeColor="text1"/>
          <w:szCs w:val="24"/>
          <w:lang w:val="fr-FR"/>
        </w:rPr>
        <w:t xml:space="preserve"> d'un site e-commerce répondant aux besoins et aux attentes des consommateurs tout en offrant une expérience utilisateur intuitive et sécurisée.</w:t>
      </w:r>
    </w:p>
    <w:p w14:paraId="3CF2D8B6" w14:textId="77777777" w:rsidR="00000E9F" w:rsidRPr="00F85808" w:rsidRDefault="00000E9F" w:rsidP="006F0FAD">
      <w:pPr>
        <w:spacing w:after="151"/>
        <w:ind w:left="397" w:right="397"/>
        <w:rPr>
          <w:rFonts w:eastAsia="Segoe UI"/>
          <w:color w:val="000000" w:themeColor="text1"/>
          <w:szCs w:val="24"/>
          <w:lang w:val="fr-FR"/>
        </w:rPr>
      </w:pPr>
    </w:p>
    <w:p w14:paraId="297F1C96" w14:textId="77777777" w:rsidR="00000E9F" w:rsidRDefault="00000E9F" w:rsidP="006F0FAD">
      <w:pPr>
        <w:spacing w:after="0" w:line="360" w:lineRule="auto"/>
        <w:ind w:left="11" w:hanging="11"/>
        <w:rPr>
          <w:rFonts w:eastAsia="Segoe UI"/>
          <w:color w:val="000000" w:themeColor="text1"/>
          <w:szCs w:val="24"/>
          <w:lang w:val="fr-FR"/>
        </w:rPr>
      </w:pPr>
      <w:r>
        <w:rPr>
          <w:rFonts w:eastAsia="Segoe UI"/>
          <w:color w:val="000000" w:themeColor="text1"/>
          <w:szCs w:val="24"/>
          <w:lang w:val="fr-FR"/>
        </w:rPr>
        <w:t>L</w:t>
      </w:r>
      <w:r w:rsidRPr="00F85808">
        <w:rPr>
          <w:rFonts w:eastAsia="Segoe UI"/>
          <w:color w:val="000000" w:themeColor="text1"/>
          <w:szCs w:val="24"/>
          <w:lang w:val="fr-FR"/>
        </w:rPr>
        <w:t>e développement du site e-commerce a été réalisé en utilisant des technologies et des langages de programmation appropriés, en veillant à ce que le site soit à la fois robuste, évolutif et sécurisé. Des tests rigoureux ont été effectués à chaque étape du processus de développement afin de garantir la qualité et la fiabilité du site avant son déploiement final.</w:t>
      </w:r>
    </w:p>
    <w:p w14:paraId="0FB78278" w14:textId="77777777" w:rsidR="00000E9F" w:rsidRDefault="00000E9F" w:rsidP="00000E9F">
      <w:pPr>
        <w:spacing w:after="0" w:line="360" w:lineRule="auto"/>
        <w:ind w:left="-6" w:right="652" w:hanging="11"/>
        <w:rPr>
          <w:rFonts w:eastAsia="Segoe UI"/>
          <w:color w:val="000000" w:themeColor="text1"/>
          <w:szCs w:val="24"/>
          <w:lang w:val="fr-FR"/>
        </w:rPr>
      </w:pPr>
    </w:p>
    <w:p w14:paraId="1FC39945" w14:textId="77777777" w:rsidR="00000E9F" w:rsidRDefault="00000E9F" w:rsidP="00000E9F">
      <w:pPr>
        <w:spacing w:after="0" w:line="360" w:lineRule="auto"/>
        <w:ind w:left="-6" w:right="652" w:hanging="11"/>
        <w:rPr>
          <w:rFonts w:eastAsia="Segoe UI"/>
          <w:color w:val="000000" w:themeColor="text1"/>
          <w:szCs w:val="24"/>
          <w:lang w:val="fr-FR"/>
        </w:rPr>
      </w:pPr>
    </w:p>
    <w:p w14:paraId="0562CB0E" w14:textId="77777777" w:rsidR="00000E9F" w:rsidRDefault="00000E9F" w:rsidP="00000E9F">
      <w:pPr>
        <w:spacing w:after="0" w:line="360" w:lineRule="auto"/>
        <w:ind w:left="-6" w:right="652" w:hanging="11"/>
        <w:rPr>
          <w:rFonts w:eastAsia="Segoe UI"/>
          <w:color w:val="000000" w:themeColor="text1"/>
          <w:szCs w:val="24"/>
          <w:lang w:val="fr-FR"/>
        </w:rPr>
      </w:pPr>
    </w:p>
    <w:p w14:paraId="34CE0A41" w14:textId="77777777" w:rsidR="00000E9F" w:rsidRDefault="00000E9F" w:rsidP="00000E9F">
      <w:pPr>
        <w:spacing w:after="0" w:line="360" w:lineRule="auto"/>
        <w:ind w:left="-6" w:right="652" w:hanging="11"/>
        <w:rPr>
          <w:rFonts w:eastAsia="Segoe UI"/>
          <w:color w:val="000000" w:themeColor="text1"/>
          <w:szCs w:val="24"/>
          <w:lang w:val="fr-FR"/>
        </w:rPr>
      </w:pPr>
    </w:p>
    <w:p w14:paraId="62EBF3C5" w14:textId="77777777" w:rsidR="00000E9F" w:rsidRDefault="00000E9F" w:rsidP="00000E9F">
      <w:pPr>
        <w:spacing w:after="0" w:line="360" w:lineRule="auto"/>
        <w:ind w:left="-6" w:right="652" w:hanging="11"/>
        <w:rPr>
          <w:rFonts w:eastAsia="Segoe UI"/>
          <w:color w:val="000000" w:themeColor="text1"/>
          <w:szCs w:val="24"/>
          <w:lang w:val="fr-FR"/>
        </w:rPr>
      </w:pPr>
    </w:p>
    <w:p w14:paraId="6D98A12B" w14:textId="77777777" w:rsidR="00000E9F" w:rsidRDefault="00000E9F" w:rsidP="00000E9F">
      <w:pPr>
        <w:spacing w:after="0" w:line="360" w:lineRule="auto"/>
        <w:ind w:left="-6" w:right="652" w:hanging="11"/>
        <w:rPr>
          <w:rFonts w:eastAsia="Segoe UI"/>
          <w:color w:val="000000" w:themeColor="text1"/>
          <w:szCs w:val="24"/>
          <w:lang w:val="fr-FR"/>
        </w:rPr>
      </w:pPr>
    </w:p>
    <w:p w14:paraId="2946DB82" w14:textId="77777777" w:rsidR="00000E9F" w:rsidRDefault="00000E9F" w:rsidP="00000E9F">
      <w:pPr>
        <w:spacing w:after="0" w:line="360" w:lineRule="auto"/>
        <w:ind w:left="-6" w:right="652" w:hanging="11"/>
        <w:rPr>
          <w:rFonts w:eastAsia="Segoe UI"/>
          <w:color w:val="000000" w:themeColor="text1"/>
          <w:szCs w:val="24"/>
          <w:lang w:val="fr-FR"/>
        </w:rPr>
      </w:pPr>
    </w:p>
    <w:p w14:paraId="5997CC1D" w14:textId="77777777" w:rsidR="00000E9F" w:rsidRDefault="00000E9F" w:rsidP="00000E9F">
      <w:pPr>
        <w:spacing w:after="0" w:line="360" w:lineRule="auto"/>
        <w:ind w:left="-6" w:right="652" w:hanging="11"/>
        <w:rPr>
          <w:rFonts w:eastAsia="Segoe UI"/>
          <w:color w:val="000000" w:themeColor="text1"/>
          <w:szCs w:val="24"/>
          <w:lang w:val="fr-FR"/>
        </w:rPr>
      </w:pPr>
    </w:p>
    <w:p w14:paraId="110FFD37" w14:textId="77777777" w:rsidR="00000E9F" w:rsidRDefault="00000E9F" w:rsidP="00000E9F">
      <w:pPr>
        <w:spacing w:after="0" w:line="360" w:lineRule="auto"/>
        <w:ind w:left="-6" w:right="652" w:hanging="11"/>
        <w:rPr>
          <w:rFonts w:eastAsia="Segoe UI"/>
          <w:color w:val="000000" w:themeColor="text1"/>
          <w:szCs w:val="24"/>
          <w:lang w:val="fr-FR"/>
        </w:rPr>
      </w:pPr>
    </w:p>
    <w:p w14:paraId="6B699379" w14:textId="77777777" w:rsidR="00000E9F" w:rsidRDefault="00000E9F" w:rsidP="00000E9F">
      <w:pPr>
        <w:spacing w:after="0" w:line="360" w:lineRule="auto"/>
        <w:ind w:left="-6" w:right="652" w:hanging="11"/>
        <w:rPr>
          <w:rFonts w:eastAsia="Segoe UI"/>
          <w:color w:val="000000" w:themeColor="text1"/>
          <w:szCs w:val="24"/>
          <w:lang w:val="fr-FR"/>
        </w:rPr>
      </w:pPr>
    </w:p>
    <w:p w14:paraId="3FE9F23F" w14:textId="77777777" w:rsidR="00000E9F" w:rsidRDefault="00000E9F" w:rsidP="00000E9F">
      <w:pPr>
        <w:spacing w:after="0" w:line="360" w:lineRule="auto"/>
        <w:ind w:left="-6" w:right="652" w:hanging="11"/>
        <w:rPr>
          <w:rFonts w:eastAsia="Segoe UI"/>
          <w:color w:val="000000" w:themeColor="text1"/>
          <w:szCs w:val="24"/>
          <w:lang w:val="fr-FR"/>
        </w:rPr>
      </w:pPr>
    </w:p>
    <w:p w14:paraId="1F72F646" w14:textId="77777777" w:rsidR="00CD283C" w:rsidRDefault="00CD283C" w:rsidP="007F7893">
      <w:pPr>
        <w:spacing w:after="0" w:line="360" w:lineRule="auto"/>
        <w:ind w:left="0" w:right="652" w:firstLine="0"/>
        <w:rPr>
          <w:rFonts w:eastAsia="Segoe UI"/>
          <w:color w:val="000000" w:themeColor="text1"/>
          <w:szCs w:val="24"/>
          <w:lang w:val="fr-FR"/>
        </w:rPr>
      </w:pPr>
    </w:p>
    <w:p w14:paraId="08CE6F91" w14:textId="77777777" w:rsidR="00CD283C" w:rsidRDefault="00CD283C" w:rsidP="00000E9F">
      <w:pPr>
        <w:spacing w:after="0" w:line="360" w:lineRule="auto"/>
        <w:ind w:left="-6" w:right="652" w:hanging="11"/>
        <w:rPr>
          <w:rFonts w:eastAsia="Segoe UI"/>
          <w:color w:val="000000" w:themeColor="text1"/>
          <w:szCs w:val="24"/>
          <w:lang w:val="fr-FR"/>
        </w:rPr>
      </w:pPr>
    </w:p>
    <w:p w14:paraId="1B49BEF9" w14:textId="77777777" w:rsidR="00000E9F" w:rsidRPr="000D7EDC" w:rsidRDefault="00000E9F" w:rsidP="00CD283C">
      <w:pPr>
        <w:pStyle w:val="Heading1"/>
        <w:spacing w:before="240" w:after="0"/>
        <w:ind w:left="0" w:firstLine="0"/>
        <w:jc w:val="left"/>
        <w:rPr>
          <w:color w:val="2E74B5" w:themeColor="accent1" w:themeShade="BF"/>
          <w:sz w:val="32"/>
          <w:szCs w:val="32"/>
          <w:lang w:val="fr-FR"/>
        </w:rPr>
      </w:pPr>
      <w:bookmarkStart w:id="16" w:name="_Toc167122702"/>
      <w:r w:rsidRPr="000D7EDC">
        <w:rPr>
          <w:color w:val="2E74B5" w:themeColor="accent1" w:themeShade="BF"/>
          <w:sz w:val="32"/>
          <w:szCs w:val="32"/>
          <w:lang w:val="fr-FR"/>
        </w:rPr>
        <w:t>2. Description du site</w:t>
      </w:r>
      <w:bookmarkEnd w:id="16"/>
    </w:p>
    <w:bookmarkStart w:id="17" w:name="_Toc163140154"/>
    <w:bookmarkStart w:id="18" w:name="_Toc163141400"/>
    <w:bookmarkStart w:id="19" w:name="_Toc163143537"/>
    <w:bookmarkStart w:id="20" w:name="_Toc163147546"/>
    <w:bookmarkStart w:id="21" w:name="_Toc163166049"/>
    <w:bookmarkStart w:id="22" w:name="_Toc163167647"/>
    <w:bookmarkStart w:id="23" w:name="_Toc163168657"/>
    <w:bookmarkStart w:id="24" w:name="_Toc163169437"/>
    <w:bookmarkStart w:id="25" w:name="_Toc163170121"/>
    <w:bookmarkStart w:id="26" w:name="_Toc166542569"/>
    <w:bookmarkStart w:id="27" w:name="_Toc167122703"/>
    <w:p w14:paraId="61CDCEAD" w14:textId="77777777" w:rsidR="00000E9F" w:rsidRPr="00A71C5D" w:rsidRDefault="00000E9F" w:rsidP="00000E9F">
      <w:pPr>
        <w:pStyle w:val="Heading2"/>
        <w:ind w:left="0" w:firstLine="0"/>
        <w:rPr>
          <w:color w:val="4472C4" w:themeColor="accent5"/>
          <w:lang w:val="fr-FR"/>
        </w:rPr>
      </w:pPr>
      <w:r>
        <w:rPr>
          <w:rFonts w:ascii="Calibri" w:eastAsia="Calibri" w:hAnsi="Calibri" w:cs="Calibri"/>
          <w:noProof/>
          <w:sz w:val="22"/>
        </w:rPr>
        <mc:AlternateContent>
          <mc:Choice Requires="wpg">
            <w:drawing>
              <wp:inline distT="0" distB="0" distL="0" distR="0" wp14:anchorId="6EC97BD7" wp14:editId="42A0C6F0">
                <wp:extent cx="6133084" cy="20320"/>
                <wp:effectExtent l="0" t="0" r="0" b="0"/>
                <wp:docPr id="57" name="Group 57"/>
                <wp:cNvGraphicFramePr/>
                <a:graphic xmlns:a="http://schemas.openxmlformats.org/drawingml/2006/main">
                  <a:graphicData uri="http://schemas.microsoft.com/office/word/2010/wordprocessingGroup">
                    <wpg:wgp>
                      <wpg:cNvGrpSpPr/>
                      <wpg:grpSpPr>
                        <a:xfrm>
                          <a:off x="0" y="0"/>
                          <a:ext cx="6133084" cy="20320"/>
                          <a:chOff x="0" y="0"/>
                          <a:chExt cx="6133084" cy="20320"/>
                        </a:xfrm>
                      </wpg:grpSpPr>
                      <wps:wsp>
                        <wps:cNvPr id="58" name="Shape 68158"/>
                        <wps:cNvSpPr/>
                        <wps:spPr>
                          <a:xfrm>
                            <a:off x="0" y="0"/>
                            <a:ext cx="6124575" cy="19050"/>
                          </a:xfrm>
                          <a:custGeom>
                            <a:avLst/>
                            <a:gdLst/>
                            <a:ahLst/>
                            <a:cxnLst/>
                            <a:rect l="0" t="0" r="0" b="0"/>
                            <a:pathLst>
                              <a:path w="6124575" h="19050">
                                <a:moveTo>
                                  <a:pt x="0" y="0"/>
                                </a:moveTo>
                                <a:lnTo>
                                  <a:pt x="6124575" y="0"/>
                                </a:lnTo>
                                <a:lnTo>
                                  <a:pt x="61245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9" name="Shape 68159"/>
                        <wps:cNvSpPr/>
                        <wps:spPr>
                          <a:xfrm>
                            <a:off x="953"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0" name="Shape 68160"/>
                        <wps:cNvSpPr/>
                        <wps:spPr>
                          <a:xfrm>
                            <a:off x="10478" y="1270"/>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 name="Shape 68161"/>
                        <wps:cNvSpPr/>
                        <wps:spPr>
                          <a:xfrm>
                            <a:off x="6123559"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 name="Shape 68162"/>
                        <wps:cNvSpPr/>
                        <wps:spPr>
                          <a:xfrm>
                            <a:off x="953"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3" name="Shape 68163"/>
                        <wps:cNvSpPr/>
                        <wps:spPr>
                          <a:xfrm>
                            <a:off x="10478" y="10795"/>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8" name="Shape 68164"/>
                        <wps:cNvSpPr/>
                        <wps:spPr>
                          <a:xfrm>
                            <a:off x="6123559"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a14="http://schemas.microsoft.com/office/drawing/2010/main" xmlns:wp14="http://schemas.microsoft.com/office/word/2010/wordml">
            <w:pict w14:anchorId="6B7919CC">
              <v:group id="Group 57" style="width:482.9pt;height:1.6pt;mso-position-horizontal-relative:char;mso-position-vertical-relative:line" coordsize="61330,203" o:spid="_x0000_s1026" w14:anchorId="3165F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">
                <v:shape id="Shape 68158" style="position:absolute;width:61245;height:190;visibility:visible;mso-wrap-style:square;v-text-anchor:top" coordsize="6124575,19050" o:spid="_x0000_s1027" fillcolor="#a0a0a0" stroked="f" strokeweight="0" path="m,l6124575,r,19050l,1905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VvMIA&#10;AADbAAAADwAAAGRycy9kb3ducmV2LnhtbERPTWuDQBC9F/Iflgn01qwKLWKzkSQgFHqKJpDcBnei&#10;UndW3I2x/fXdQyDHx/te57PpxUSj6ywriFcRCOLa6o4bBceqeEtBOI+ssbdMCn7JQb5ZvKwx0/bO&#10;B5pK34gQwi5DBa33Qyalq1sy6FZ2IA7c1Y4GfYBjI/WI9xBueplE0Yc02HFoaHGgfUv1T3kzCubk&#10;GFfFlBanc/K9G66XIjn8xUq9LuftJwhPs3+KH+4vreA9jA1fw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5W8wgAAANsAAAAPAAAAAAAAAAAAAAAAAJgCAABkcnMvZG93&#10;bnJldi54bWxQSwUGAAAAAAQABAD1AAAAhwMAAAAA&#10;">
                  <v:stroke miterlimit="83231f" joinstyle="miter"/>
                  <v:path textboxrect="0,0,6124575,19050" arrowok="t"/>
                </v:shape>
                <v:shape id="Shape 68159" style="position:absolute;left:9;top:12;width:95;height:95;visibility:visible;mso-wrap-style:square;v-text-anchor:top" coordsize="9525,9525" o:spid="_x0000_s1028"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3wcMA&#10;AADbAAAADwAAAGRycy9kb3ducmV2LnhtbESPT4vCMBTE78J+h/AWvGm6/lnWapRFKHjxoHXZ66N5&#10;tsXmpTRRo5/eCILHYWZ+wyxWwTTiQp2rLSv4GiYgiAuray4VHPJs8APCeWSNjWVScCMHq+VHb4Gp&#10;tlfe0WXvSxEh7FJUUHnfplK6oiKDbmhb4ugdbWfQR9mVUnd4jXDTyFGSfEuDNceFCltaV1Sc9mej&#10;YJyNGpn83bfrcP8fh1zqbHKaKdX/DL9zEJ6Cf4df7Y1WMJ3B8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3wcMAAADbAAAADwAAAAAAAAAAAAAAAACYAgAAZHJzL2Rv&#10;d25yZXYueG1sUEsFBgAAAAAEAAQA9QAAAIgDAAAAAA==&#10;">
                  <v:stroke miterlimit="83231f" joinstyle="miter"/>
                  <v:path textboxrect="0,0,9525,9525" arrowok="t"/>
                </v:shape>
                <v:shape id="Shape 68160" style="position:absolute;left:104;top:12;width:61132;height:95;visibility:visible;mso-wrap-style:square;v-text-anchor:top" coordsize="6113145,9525" o:spid="_x0000_s1029" fillcolor="#a0a0a0"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GfLcAA&#10;AADbAAAADwAAAGRycy9kb3ducmV2LnhtbERPzWrCQBC+C32HZQq96aSCkkY3obW0iIeCqQ8wZMck&#10;NjsbsltN3r57EHr8+P63xWg7deXBt040PC8SUCyVM63UGk7fH/MUlA8khjonrGFiD0X+MNtSZtxN&#10;jnwtQ61iiPiMNDQh9Bmirxq25BeuZ4nc2Q2WQoRDjWagWwy3HS6TZI2WWokNDfW8a7j6KX+thkt6&#10;QJm+Pn36Vr28H3BaBYMrrZ8ex9cNqMBj+Bff3XujYR3Xxy/xB2D+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GfLcAAAADbAAAADwAAAAAAAAAAAAAAAACYAgAAZHJzL2Rvd25y&#10;ZXYueG1sUEsFBgAAAAAEAAQA9QAAAIUDAAAAAA==&#10;">
                  <v:stroke miterlimit="83231f" joinstyle="miter"/>
                  <v:path textboxrect="0,0,6113145,9525" arrowok="t"/>
                </v:shape>
                <v:shape id="Shape 68161" style="position:absolute;left:61235;top:12;width:95;height:95;visibility:visible;mso-wrap-style:square;v-text-anchor:top" coordsize="9525,9525" o:spid="_x0000_s1030"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sQA&#10;AADbAAAADwAAAGRycy9kb3ducmV2LnhtbESPwWrDMBBE74X+g9hCbrWcpITWsRxKwJBLD01Sel2s&#10;jW1srYyl2mq+vioEchxm5g2T74LpxUSjay0rWCYpCOLK6pZrBedT+fwKwnlkjb1lUvBLDnbF40OO&#10;mbYzf9J09LWIEHYZKmi8HzIpXdWQQZfYgTh6Fzsa9FGOtdQjzhFuerlK04002HJcaHCgfUNVd/wx&#10;Ctblqpfp1/VjH67f63CSunzp3pRaPIX3LQhPwd/Dt/ZBK9gs4f9L/A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cXrEAAAA2wAAAA8AAAAAAAAAAAAAAAAAmAIAAGRycy9k&#10;b3ducmV2LnhtbFBLBQYAAAAABAAEAPUAAACJAwAAAAA=&#10;">
                  <v:stroke miterlimit="83231f" joinstyle="miter"/>
                  <v:path textboxrect="0,0,9525,9525" arrowok="t"/>
                </v:shape>
                <v:shape id="Shape 68162" style="position:absolute;left:9;top:107;width:95;height:96;visibility:visible;mso-wrap-style:square;v-text-anchor:top" coordsize="9525,9525" o:spid="_x0000_s1031"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gisQA&#10;AADbAAAADwAAAGRycy9kb3ducmV2LnhtbESPW4vCMBSE3xf8D+EI+6apXZC1GkW8gLgU8QK+Hppj&#10;W21OShO1/vvNgrCPw8x8w0xmranEgxpXWlYw6EcgiDOrS84VnI7r3jcI55E1VpZJwYsczKadjwkm&#10;2j55T4+Dz0WAsEtQQeF9nUjpsoIMur6tiYN3sY1BH2STS93gM8BNJeMoGkqDJYeFAmtaFJTdDnej&#10;YBev0q9Rut1c0mV51vJneffrq1Kf3XY+BuGp9f/hd3ujFQxj+Ps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RoIrEAAAA2wAAAA8AAAAAAAAAAAAAAAAAmAIAAGRycy9k&#10;b3ducmV2LnhtbFBLBQYAAAAABAAEAPUAAACJAwAAAAA=&#10;">
                  <v:stroke miterlimit="83231f" joinstyle="miter"/>
                  <v:path textboxrect="0,0,9525,9525" arrowok="t"/>
                </v:shape>
                <v:shape id="Shape 68163" style="position:absolute;left:104;top:107;width:61132;height:96;visibility:visible;mso-wrap-style:square;v-text-anchor:top" coordsize="6113145,9525" o:spid="_x0000_s1032" fillcolor="#e3e3e3"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gYS8QA&#10;AADbAAAADwAAAGRycy9kb3ducmV2LnhtbESPT2vCQBTE70K/w/IKvemmKf4hukotFCr0ohHPj+wz&#10;iWbfxuyqWz99VxA8DjPzG2a2CKYRF+pcbVnB+yABQVxYXXOpYJt/9ycgnEfW2FgmBX/kYDF/6c0w&#10;0/bKa7psfCkihF2GCirv20xKV1Rk0A1sSxy9ve0M+ii7UuoOrxFuGpkmyUgarDkuVNjSV0XFcXM2&#10;CtJ8G/a783q4Oyxv6fiXVycMQ6XeXsPnFISn4J/hR/tHKxh9wP1L/A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IGEvEAAAA2wAAAA8AAAAAAAAAAAAAAAAAmAIAAGRycy9k&#10;b3ducmV2LnhtbFBLBQYAAAAABAAEAPUAAACJAwAAAAA=&#10;">
                  <v:stroke miterlimit="83231f" joinstyle="miter"/>
                  <v:path textboxrect="0,0,6113145,9525" arrowok="t"/>
                </v:shape>
                <v:shape id="Shape 68164" style="position:absolute;left:61235;top:107;width:95;height:96;visibility:visible;mso-wrap-style:square;v-text-anchor:top" coordsize="9525,9525" o:spid="_x0000_s1033"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G6MYA&#10;AADcAAAADwAAAGRycy9kb3ducmV2LnhtbESPT2vCQBDF7wW/wzJCb3VjCqWmriL+AWkJoi30OmTH&#10;JJqdDdlV47d3DoXeZnhv3vvNdN67Rl2pC7VnA+NRAoq48Lbm0sDP9+blHVSIyBYbz2TgTgHms8HT&#10;FDPrb7yn6yGWSkI4ZGigirHNtA5FRQ7DyLfEoh195zDK2pXadniTcNfoNEnetMOapaHClpYVFefD&#10;xRnYpev8dZJ/bo/5qv61+mt1iZuTMc/DfvEBKlIf/81/11sr+KnQyjMygZ4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jG6MYAAADcAAAADwAAAAAAAAAAAAAAAACYAgAAZHJz&#10;L2Rvd25yZXYueG1sUEsFBgAAAAAEAAQA9QAAAIsDAAAAAA==&#10;">
                  <v:stroke miterlimit="83231f" joinstyle="miter"/>
                  <v:path textboxrect="0,0,9525,9525" arrowok="t"/>
                </v:shape>
                <w10:anchorlock/>
              </v:group>
            </w:pict>
          </mc:Fallback>
        </mc:AlternateContent>
      </w:r>
      <w:bookmarkEnd w:id="17"/>
      <w:bookmarkEnd w:id="18"/>
      <w:bookmarkEnd w:id="19"/>
      <w:bookmarkEnd w:id="20"/>
      <w:bookmarkEnd w:id="21"/>
      <w:bookmarkEnd w:id="22"/>
      <w:bookmarkEnd w:id="23"/>
      <w:bookmarkEnd w:id="24"/>
      <w:bookmarkEnd w:id="25"/>
      <w:bookmarkEnd w:id="26"/>
      <w:bookmarkEnd w:id="27"/>
    </w:p>
    <w:p w14:paraId="6C59153A" w14:textId="77777777" w:rsidR="00000E9F" w:rsidRPr="000D7EDC" w:rsidRDefault="00000E9F" w:rsidP="006F0FAD">
      <w:pPr>
        <w:pStyle w:val="Heading2"/>
        <w:tabs>
          <w:tab w:val="left" w:pos="5964"/>
        </w:tabs>
        <w:spacing w:before="600" w:after="480" w:line="254" w:lineRule="auto"/>
        <w:ind w:left="748" w:hanging="11"/>
        <w:jc w:val="left"/>
        <w:rPr>
          <w:rFonts w:ascii="Arial" w:hAnsi="Arial" w:cs="Arial"/>
          <w:b/>
          <w:color w:val="000000" w:themeColor="text1"/>
          <w:sz w:val="28"/>
          <w:szCs w:val="28"/>
          <w:lang w:val="fr-FR"/>
        </w:rPr>
      </w:pPr>
      <w:bookmarkStart w:id="28" w:name="_Toc167122704"/>
      <w:r w:rsidRPr="000D7EDC">
        <w:rPr>
          <w:rFonts w:ascii="Arial" w:hAnsi="Arial" w:cs="Arial"/>
          <w:b/>
          <w:color w:val="000000" w:themeColor="text1"/>
          <w:sz w:val="28"/>
          <w:szCs w:val="28"/>
          <w:lang w:val="fr-FR"/>
        </w:rPr>
        <w:t>2.1</w:t>
      </w:r>
      <w:proofErr w:type="gramStart"/>
      <w:r w:rsidRPr="000D7EDC">
        <w:rPr>
          <w:rFonts w:ascii="Arial" w:hAnsi="Arial" w:cs="Arial"/>
          <w:b/>
          <w:color w:val="000000" w:themeColor="text1"/>
          <w:sz w:val="28"/>
          <w:szCs w:val="28"/>
          <w:lang w:val="fr-FR"/>
        </w:rPr>
        <w:t>.Thème</w:t>
      </w:r>
      <w:proofErr w:type="gramEnd"/>
      <w:r w:rsidRPr="000D7EDC">
        <w:rPr>
          <w:rFonts w:ascii="Arial" w:hAnsi="Arial" w:cs="Arial"/>
          <w:b/>
          <w:color w:val="000000" w:themeColor="text1"/>
          <w:sz w:val="28"/>
          <w:szCs w:val="28"/>
          <w:lang w:val="fr-FR"/>
        </w:rPr>
        <w:t xml:space="preserve"> et brève description</w:t>
      </w:r>
      <w:bookmarkEnd w:id="28"/>
      <w:r w:rsidR="000D7EDC">
        <w:rPr>
          <w:rFonts w:ascii="Arial" w:hAnsi="Arial" w:cs="Arial"/>
          <w:b/>
          <w:color w:val="000000" w:themeColor="text1"/>
          <w:sz w:val="28"/>
          <w:szCs w:val="28"/>
          <w:lang w:val="fr-FR"/>
        </w:rPr>
        <w:tab/>
      </w:r>
    </w:p>
    <w:p w14:paraId="097C492D" w14:textId="0BC089FD" w:rsidR="00000E9F" w:rsidRDefault="00000E9F" w:rsidP="006F0FAD">
      <w:pPr>
        <w:spacing w:before="240" w:after="0" w:line="360" w:lineRule="auto"/>
        <w:ind w:left="737" w:right="737" w:firstLine="0"/>
        <w:rPr>
          <w:color w:val="0D0D0D"/>
          <w:shd w:val="clear" w:color="auto" w:fill="FFFFFF"/>
          <w:lang w:val="fr-FR"/>
        </w:rPr>
      </w:pPr>
      <w:r>
        <w:rPr>
          <w:color w:val="0D0D0D"/>
          <w:shd w:val="clear" w:color="auto" w:fill="FFFFFF"/>
          <w:lang w:val="fr-FR"/>
        </w:rPr>
        <w:t>Le site</w:t>
      </w:r>
      <w:r w:rsidRPr="00E95593">
        <w:rPr>
          <w:color w:val="0D0D0D"/>
          <w:shd w:val="clear" w:color="auto" w:fill="FFFFFF"/>
          <w:lang w:val="fr-FR"/>
        </w:rPr>
        <w:t xml:space="preserve"> </w:t>
      </w:r>
      <w:proofErr w:type="spellStart"/>
      <w:r w:rsidRPr="00E95593">
        <w:rPr>
          <w:b/>
          <w:color w:val="0D0D0D"/>
          <w:shd w:val="clear" w:color="auto" w:fill="FFFFFF"/>
          <w:lang w:val="fr-FR"/>
        </w:rPr>
        <w:t>AfamiaShop</w:t>
      </w:r>
      <w:proofErr w:type="spellEnd"/>
      <w:r>
        <w:rPr>
          <w:color w:val="0D0D0D"/>
          <w:shd w:val="clear" w:color="auto" w:fill="FFFFFF"/>
          <w:lang w:val="fr-FR"/>
        </w:rPr>
        <w:t xml:space="preserve"> </w:t>
      </w:r>
      <w:r w:rsidRPr="00E95593">
        <w:rPr>
          <w:color w:val="0D0D0D"/>
          <w:shd w:val="clear" w:color="auto" w:fill="FFFFFF"/>
          <w:lang w:val="fr-FR"/>
        </w:rPr>
        <w:t xml:space="preserve">développé sous le </w:t>
      </w:r>
      <w:proofErr w:type="spellStart"/>
      <w:r w:rsidRPr="00E95593">
        <w:rPr>
          <w:color w:val="0D0D0D"/>
          <w:shd w:val="clear" w:color="auto" w:fill="FFFFFF"/>
          <w:lang w:val="fr-FR"/>
        </w:rPr>
        <w:t>framework</w:t>
      </w:r>
      <w:proofErr w:type="spellEnd"/>
      <w:r w:rsidRPr="00E95593">
        <w:rPr>
          <w:color w:val="0D0D0D"/>
          <w:shd w:val="clear" w:color="auto" w:fill="FFFFFF"/>
          <w:lang w:val="fr-FR"/>
        </w:rPr>
        <w:t xml:space="preserve"> </w:t>
      </w:r>
      <w:proofErr w:type="spellStart"/>
      <w:r w:rsidRPr="00E95593">
        <w:rPr>
          <w:color w:val="0D0D0D"/>
          <w:shd w:val="clear" w:color="auto" w:fill="FFFFFF"/>
          <w:lang w:val="fr-FR"/>
        </w:rPr>
        <w:t>Symfony</w:t>
      </w:r>
      <w:proofErr w:type="spellEnd"/>
      <w:r w:rsidRPr="00E95593">
        <w:rPr>
          <w:color w:val="0D0D0D"/>
          <w:shd w:val="clear" w:color="auto" w:fill="FFFFFF"/>
          <w:lang w:val="fr-FR"/>
        </w:rPr>
        <w:t xml:space="preserve"> offre une plateforme conviviale et sécu</w:t>
      </w:r>
      <w:r w:rsidR="00A12E22">
        <w:rPr>
          <w:color w:val="0D0D0D"/>
          <w:shd w:val="clear" w:color="auto" w:fill="FFFFFF"/>
          <w:lang w:val="fr-FR"/>
        </w:rPr>
        <w:t xml:space="preserve">risée pour l'achat </w:t>
      </w:r>
      <w:r w:rsidRPr="00E95593">
        <w:rPr>
          <w:color w:val="0D0D0D"/>
          <w:shd w:val="clear" w:color="auto" w:fill="FFFFFF"/>
          <w:lang w:val="fr-FR"/>
        </w:rPr>
        <w:t xml:space="preserve">d'accessoires de qualité. </w:t>
      </w:r>
    </w:p>
    <w:p w14:paraId="577A4C7E" w14:textId="77777777" w:rsidR="00000E9F" w:rsidRDefault="00000E9F" w:rsidP="006F0FAD">
      <w:pPr>
        <w:spacing w:before="360" w:after="0" w:line="360" w:lineRule="auto"/>
        <w:ind w:left="737" w:right="737" w:firstLine="0"/>
        <w:rPr>
          <w:rFonts w:eastAsiaTheme="majorEastAsia"/>
          <w:color w:val="000000" w:themeColor="text1"/>
          <w:szCs w:val="24"/>
          <w:lang w:val="fr-FR"/>
        </w:rPr>
      </w:pPr>
      <w:r w:rsidRPr="00E95593">
        <w:rPr>
          <w:color w:val="0D0D0D"/>
          <w:shd w:val="clear" w:color="auto" w:fill="FFFFFF"/>
          <w:lang w:val="fr-FR"/>
        </w:rPr>
        <w:t>Avec une interface utilisateur intuitive et des fonctionnalités avancées, les clients peuvent parcourir et acheter variété de produits répartis en cinq catégories principales :</w:t>
      </w:r>
      <w:r>
        <w:rPr>
          <w:color w:val="0D0D0D"/>
          <w:shd w:val="clear" w:color="auto" w:fill="FFFFFF"/>
          <w:lang w:val="fr-FR"/>
        </w:rPr>
        <w:t xml:space="preserve"> </w:t>
      </w:r>
      <w:r w:rsidRPr="00A71C5D">
        <w:rPr>
          <w:rFonts w:eastAsiaTheme="majorEastAsia"/>
          <w:color w:val="000000" w:themeColor="text1"/>
          <w:szCs w:val="24"/>
          <w:lang w:val="fr-FR"/>
        </w:rPr>
        <w:t>médailles, des boucles</w:t>
      </w:r>
      <w:r>
        <w:rPr>
          <w:lang w:val="fr-FR"/>
        </w:rPr>
        <w:t xml:space="preserve"> </w:t>
      </w:r>
      <w:proofErr w:type="gramStart"/>
      <w:r w:rsidRPr="00A71C5D">
        <w:rPr>
          <w:rFonts w:eastAsiaTheme="majorEastAsia"/>
          <w:color w:val="000000" w:themeColor="text1"/>
          <w:szCs w:val="24"/>
          <w:lang w:val="fr-FR"/>
        </w:rPr>
        <w:t>d’oreilles ,</w:t>
      </w:r>
      <w:proofErr w:type="gramEnd"/>
      <w:r w:rsidRPr="00A71C5D">
        <w:rPr>
          <w:rFonts w:eastAsiaTheme="majorEastAsia"/>
          <w:color w:val="000000" w:themeColor="text1"/>
          <w:szCs w:val="24"/>
          <w:lang w:val="fr-FR"/>
        </w:rPr>
        <w:t xml:space="preserve"> colliers , charmes et bracelets .</w:t>
      </w:r>
    </w:p>
    <w:p w14:paraId="6BB9E253" w14:textId="77777777" w:rsidR="00000E9F" w:rsidRDefault="00000E9F" w:rsidP="006F0FAD">
      <w:pPr>
        <w:spacing w:line="365" w:lineRule="auto"/>
        <w:ind w:left="737" w:right="737" w:firstLine="0"/>
        <w:rPr>
          <w:lang w:val="fr-FR"/>
        </w:rPr>
      </w:pPr>
    </w:p>
    <w:p w14:paraId="1D363C3A" w14:textId="77777777" w:rsidR="00000E9F" w:rsidRPr="00E95593" w:rsidRDefault="00000E9F" w:rsidP="006F0FAD">
      <w:pPr>
        <w:spacing w:line="360" w:lineRule="auto"/>
        <w:ind w:left="737" w:right="737" w:firstLine="0"/>
        <w:rPr>
          <w:lang w:val="fr-FR"/>
        </w:rPr>
      </w:pPr>
      <w:r w:rsidRPr="00E95593">
        <w:rPr>
          <w:lang w:val="fr-FR"/>
        </w:rPr>
        <w:t>En plus de ces catégories de prod</w:t>
      </w:r>
      <w:r>
        <w:rPr>
          <w:lang w:val="fr-FR"/>
        </w:rPr>
        <w:t>uits, le site</w:t>
      </w:r>
      <w:r w:rsidRPr="00E95593">
        <w:rPr>
          <w:lang w:val="fr-FR"/>
        </w:rPr>
        <w:t xml:space="preserve"> propose également des fonctionnalités avancées telles que la recherche par mots-clés, les filtres de catégorie, les options de </w:t>
      </w:r>
      <w:r>
        <w:rPr>
          <w:lang w:val="fr-FR"/>
        </w:rPr>
        <w:t>tri, les évaluations et les commentaires</w:t>
      </w:r>
      <w:r w:rsidRPr="00E95593">
        <w:rPr>
          <w:lang w:val="fr-FR"/>
        </w:rPr>
        <w:t xml:space="preserve"> des clients, ainsi que des pages de produits détaillées avec des images haute résolution et des descriptions complètes.</w:t>
      </w:r>
    </w:p>
    <w:p w14:paraId="23DE523C" w14:textId="77777777" w:rsidR="00000E9F" w:rsidRPr="00E95593" w:rsidRDefault="00000E9F" w:rsidP="006F0FAD">
      <w:pPr>
        <w:spacing w:line="365" w:lineRule="auto"/>
        <w:ind w:left="737" w:right="737" w:firstLine="0"/>
        <w:rPr>
          <w:lang w:val="fr-FR"/>
        </w:rPr>
      </w:pPr>
    </w:p>
    <w:p w14:paraId="4CF828A6" w14:textId="77777777" w:rsidR="00142332" w:rsidRDefault="00000E9F" w:rsidP="006F0FAD">
      <w:pPr>
        <w:spacing w:line="360" w:lineRule="auto"/>
        <w:ind w:left="737" w:right="737" w:firstLine="0"/>
        <w:rPr>
          <w:ins w:id="29" w:author="Mohamed Alshahoud" w:date="2024-05-06T21:57:00Z"/>
          <w:lang w:val="fr-FR"/>
        </w:rPr>
      </w:pPr>
      <w:r w:rsidRPr="00E95593">
        <w:rPr>
          <w:lang w:val="fr-FR"/>
        </w:rPr>
        <w:t xml:space="preserve">Avec une architecture robuste et sécurisée, une navigation fluide et des fonctionnalités de paiement sécurisé, le site e-commerce </w:t>
      </w:r>
      <w:proofErr w:type="spellStart"/>
      <w:r w:rsidRPr="00E95593">
        <w:rPr>
          <w:lang w:val="fr-FR"/>
        </w:rPr>
        <w:t>Symfony</w:t>
      </w:r>
      <w:proofErr w:type="spellEnd"/>
      <w:r w:rsidRPr="00E95593">
        <w:rPr>
          <w:lang w:val="fr-FR"/>
        </w:rPr>
        <w:t xml:space="preserve"> offre une expérience d'achat en ligne exceptionnelle pour les amate</w:t>
      </w:r>
      <w:r w:rsidR="006F4CAA">
        <w:rPr>
          <w:lang w:val="fr-FR"/>
        </w:rPr>
        <w:t xml:space="preserve">urs </w:t>
      </w:r>
      <w:r w:rsidR="00142332">
        <w:rPr>
          <w:lang w:val="fr-FR"/>
        </w:rPr>
        <w:t>d'accessoires.</w:t>
      </w:r>
    </w:p>
    <w:p w14:paraId="52E56223" w14:textId="77777777" w:rsidR="004F63FC" w:rsidRDefault="004F63FC" w:rsidP="006F0FAD">
      <w:pPr>
        <w:spacing w:line="360" w:lineRule="auto"/>
        <w:ind w:left="737" w:right="737" w:firstLine="0"/>
        <w:rPr>
          <w:lang w:val="fr-FR"/>
        </w:rPr>
      </w:pPr>
    </w:p>
    <w:p w14:paraId="07547A01" w14:textId="77777777" w:rsidR="00142332" w:rsidRDefault="00142332" w:rsidP="00142332">
      <w:pPr>
        <w:spacing w:line="360" w:lineRule="auto"/>
        <w:ind w:right="1333"/>
        <w:rPr>
          <w:lang w:val="fr-FR"/>
        </w:rPr>
      </w:pPr>
    </w:p>
    <w:p w14:paraId="5043CB0F" w14:textId="77777777" w:rsidR="00142332" w:rsidRDefault="00142332" w:rsidP="00142332">
      <w:pPr>
        <w:spacing w:line="360" w:lineRule="auto"/>
        <w:ind w:right="1333"/>
        <w:rPr>
          <w:lang w:val="fr-FR"/>
        </w:rPr>
      </w:pPr>
    </w:p>
    <w:p w14:paraId="70DF9E56" w14:textId="77777777" w:rsidR="00142332" w:rsidRDefault="00142332" w:rsidP="00CB4701">
      <w:pPr>
        <w:pStyle w:val="Heading2"/>
        <w:spacing w:before="600" w:after="480" w:line="254" w:lineRule="auto"/>
        <w:ind w:left="0" w:firstLine="0"/>
        <w:rPr>
          <w:rFonts w:ascii="Arial" w:eastAsia="Arial" w:hAnsi="Arial" w:cs="Arial"/>
          <w:color w:val="000000"/>
          <w:sz w:val="24"/>
          <w:szCs w:val="22"/>
          <w:lang w:val="fr-FR"/>
        </w:rPr>
      </w:pPr>
    </w:p>
    <w:p w14:paraId="68E613DB" w14:textId="77777777" w:rsidR="005B1BD6" w:rsidRDefault="005B1BD6" w:rsidP="005B1BD6">
      <w:pPr>
        <w:rPr>
          <w:lang w:val="fr-FR"/>
        </w:rPr>
      </w:pPr>
    </w:p>
    <w:p w14:paraId="5D949B2A" w14:textId="77777777" w:rsidR="005B1BD6" w:rsidRDefault="005B1BD6" w:rsidP="005B1BD6">
      <w:pPr>
        <w:rPr>
          <w:lang w:val="fr-FR"/>
        </w:rPr>
      </w:pPr>
    </w:p>
    <w:p w14:paraId="30666F51" w14:textId="77777777" w:rsidR="005B1BD6" w:rsidRDefault="005B1BD6" w:rsidP="005B1BD6">
      <w:pPr>
        <w:rPr>
          <w:lang w:val="fr-FR"/>
        </w:rPr>
      </w:pPr>
    </w:p>
    <w:p w14:paraId="1DC20648" w14:textId="77777777" w:rsidR="005B1BD6" w:rsidRDefault="005B1BD6" w:rsidP="005B1BD6">
      <w:pPr>
        <w:rPr>
          <w:lang w:val="fr-FR"/>
        </w:rPr>
      </w:pPr>
    </w:p>
    <w:p w14:paraId="46ECD41A" w14:textId="77777777" w:rsidR="005B1BD6" w:rsidRPr="005B1BD6" w:rsidRDefault="005B1BD6" w:rsidP="005B1BD6">
      <w:pPr>
        <w:rPr>
          <w:lang w:val="fr-FR"/>
        </w:rPr>
      </w:pPr>
    </w:p>
    <w:p w14:paraId="38BD968F" w14:textId="77777777" w:rsidR="00000E9F" w:rsidRPr="000D7EDC" w:rsidRDefault="00000E9F" w:rsidP="007F7893">
      <w:pPr>
        <w:pStyle w:val="Heading2"/>
        <w:spacing w:before="240" w:after="480" w:line="254" w:lineRule="auto"/>
        <w:ind w:left="748" w:right="737" w:hanging="11"/>
        <w:rPr>
          <w:rFonts w:ascii="Arial" w:hAnsi="Arial" w:cs="Arial"/>
          <w:b/>
          <w:color w:val="000000" w:themeColor="text1"/>
          <w:sz w:val="28"/>
          <w:szCs w:val="28"/>
        </w:rPr>
      </w:pPr>
      <w:bookmarkStart w:id="30" w:name="_Toc167122705"/>
      <w:r w:rsidRPr="000D7EDC">
        <w:rPr>
          <w:rFonts w:ascii="Arial" w:hAnsi="Arial" w:cs="Arial"/>
          <w:b/>
          <w:color w:val="000000" w:themeColor="text1"/>
          <w:sz w:val="28"/>
          <w:szCs w:val="28"/>
        </w:rPr>
        <w:t>2.2</w:t>
      </w:r>
      <w:proofErr w:type="gramStart"/>
      <w:r w:rsidRPr="000D7EDC">
        <w:rPr>
          <w:rFonts w:ascii="Arial" w:hAnsi="Arial" w:cs="Arial"/>
          <w:b/>
          <w:color w:val="000000" w:themeColor="text1"/>
          <w:sz w:val="28"/>
          <w:szCs w:val="28"/>
        </w:rPr>
        <w:t>.Objectif</w:t>
      </w:r>
      <w:bookmarkEnd w:id="30"/>
      <w:proofErr w:type="gramEnd"/>
      <w:r w:rsidRPr="000D7EDC">
        <w:rPr>
          <w:rFonts w:ascii="Arial" w:hAnsi="Arial" w:cs="Arial"/>
          <w:b/>
          <w:color w:val="000000" w:themeColor="text1"/>
          <w:sz w:val="28"/>
          <w:szCs w:val="28"/>
        </w:rPr>
        <w:t xml:space="preserve"> </w:t>
      </w:r>
    </w:p>
    <w:p w14:paraId="7DB3D8D2" w14:textId="77777777" w:rsidR="00000E9F" w:rsidRPr="0048440D" w:rsidRDefault="00000E9F" w:rsidP="00A02058">
      <w:pPr>
        <w:numPr>
          <w:ilvl w:val="0"/>
          <w:numId w:val="10"/>
        </w:numPr>
        <w:spacing w:after="120" w:line="360" w:lineRule="auto"/>
        <w:ind w:left="1474" w:right="1020" w:hanging="363"/>
        <w:rPr>
          <w:lang w:val="fr-FR"/>
        </w:rPr>
      </w:pPr>
      <w:r w:rsidRPr="00D651CF">
        <w:rPr>
          <w:lang w:val="fr-FR"/>
        </w:rPr>
        <w:t>Générer des ventes en ligne.</w:t>
      </w:r>
    </w:p>
    <w:p w14:paraId="639FB822" w14:textId="77777777" w:rsidR="000D7EDC" w:rsidRPr="000D7EDC" w:rsidRDefault="00000E9F" w:rsidP="00A02058">
      <w:pPr>
        <w:numPr>
          <w:ilvl w:val="0"/>
          <w:numId w:val="10"/>
        </w:numPr>
        <w:spacing w:line="360" w:lineRule="auto"/>
        <w:ind w:left="1474" w:right="1020" w:hanging="361"/>
        <w:rPr>
          <w:lang w:val="fr-FR"/>
        </w:rPr>
      </w:pPr>
      <w:r w:rsidRPr="00D651CF">
        <w:rPr>
          <w:lang w:val="fr-FR"/>
        </w:rPr>
        <w:t>Servir de plateforme pour renforcer la présence de la marque en ligne.</w:t>
      </w:r>
    </w:p>
    <w:p w14:paraId="7CC9E4D9" w14:textId="77777777" w:rsidR="00142332" w:rsidRPr="00232AD5" w:rsidRDefault="00000E9F" w:rsidP="00A02058">
      <w:pPr>
        <w:numPr>
          <w:ilvl w:val="0"/>
          <w:numId w:val="10"/>
        </w:numPr>
        <w:spacing w:before="160" w:line="360" w:lineRule="auto"/>
        <w:ind w:left="1474" w:right="1020" w:hanging="363"/>
        <w:rPr>
          <w:lang w:val="fr-FR"/>
        </w:rPr>
      </w:pPr>
      <w:r>
        <w:rPr>
          <w:lang w:val="fr-FR"/>
        </w:rPr>
        <w:t>D</w:t>
      </w:r>
      <w:r w:rsidRPr="0062225F">
        <w:rPr>
          <w:lang w:val="fr-FR"/>
        </w:rPr>
        <w:t>évelopper la notoriété de la marque</w:t>
      </w:r>
      <w:r>
        <w:rPr>
          <w:lang w:val="fr-FR"/>
        </w:rPr>
        <w:t>.</w:t>
      </w:r>
    </w:p>
    <w:p w14:paraId="5A04F0FB" w14:textId="77777777" w:rsidR="000D7EDC" w:rsidRPr="00360943" w:rsidRDefault="000D7EDC" w:rsidP="00A02058">
      <w:pPr>
        <w:numPr>
          <w:ilvl w:val="0"/>
          <w:numId w:val="10"/>
        </w:numPr>
        <w:spacing w:before="160" w:line="360" w:lineRule="auto"/>
        <w:ind w:left="1474" w:right="1020" w:hanging="363"/>
        <w:rPr>
          <w:lang w:val="fr-FR"/>
        </w:rPr>
      </w:pPr>
      <w:r>
        <w:rPr>
          <w:lang w:val="fr-FR"/>
        </w:rPr>
        <w:t>Offrir</w:t>
      </w:r>
      <w:r w:rsidRPr="00D651CF">
        <w:rPr>
          <w:lang w:val="fr-FR"/>
        </w:rPr>
        <w:t xml:space="preserve"> une expérience utilisateur exceptionnelle à chaque étape du processus d'achat, de la navigation sur le site à la réception du produit.</w:t>
      </w:r>
    </w:p>
    <w:p w14:paraId="06BB66BA" w14:textId="77777777" w:rsidR="000D7EDC" w:rsidRPr="00502AA5" w:rsidRDefault="000D7EDC" w:rsidP="00A02058">
      <w:pPr>
        <w:spacing w:before="120" w:line="360" w:lineRule="auto"/>
        <w:ind w:left="1474" w:right="1020" w:firstLine="0"/>
        <w:rPr>
          <w:lang w:val="fr-FR"/>
        </w:rPr>
      </w:pPr>
      <w:r w:rsidRPr="00502AA5">
        <w:rPr>
          <w:lang w:val="fr-FR"/>
        </w:rPr>
        <w:t>Cela comprend des fonctionnalités telles qu'une interface conviviale, des pages de produits détaillées, des options de recherche avancées et un processus de paiement sécurisé.</w:t>
      </w:r>
    </w:p>
    <w:p w14:paraId="24E2D08A" w14:textId="77777777" w:rsidR="000D7EDC" w:rsidRPr="000D7EDC" w:rsidRDefault="000D7EDC" w:rsidP="00BF216C">
      <w:pPr>
        <w:pStyle w:val="Heading2"/>
        <w:spacing w:before="720" w:after="480" w:line="254" w:lineRule="auto"/>
        <w:ind w:left="748" w:hanging="11"/>
        <w:rPr>
          <w:rFonts w:ascii="Arial" w:hAnsi="Arial" w:cs="Arial"/>
          <w:b/>
          <w:color w:val="000000" w:themeColor="text1"/>
          <w:sz w:val="28"/>
          <w:szCs w:val="28"/>
          <w:lang w:val="fr-FR"/>
        </w:rPr>
      </w:pPr>
      <w:bookmarkStart w:id="31" w:name="_Toc167122706"/>
      <w:r w:rsidRPr="000D7EDC">
        <w:rPr>
          <w:rFonts w:ascii="Arial" w:hAnsi="Arial" w:cs="Arial"/>
          <w:b/>
          <w:color w:val="000000" w:themeColor="text1"/>
          <w:sz w:val="28"/>
          <w:szCs w:val="28"/>
          <w:lang w:val="fr-FR"/>
        </w:rPr>
        <w:t>2.3</w:t>
      </w:r>
      <w:proofErr w:type="gramStart"/>
      <w:r w:rsidRPr="000D7EDC">
        <w:rPr>
          <w:rFonts w:ascii="Arial" w:hAnsi="Arial" w:cs="Arial"/>
          <w:b/>
          <w:color w:val="000000" w:themeColor="text1"/>
          <w:sz w:val="28"/>
          <w:szCs w:val="28"/>
          <w:lang w:val="fr-FR"/>
        </w:rPr>
        <w:t>.Public</w:t>
      </w:r>
      <w:proofErr w:type="gramEnd"/>
      <w:r w:rsidRPr="000D7EDC">
        <w:rPr>
          <w:rFonts w:ascii="Arial" w:hAnsi="Arial" w:cs="Arial"/>
          <w:b/>
          <w:color w:val="000000" w:themeColor="text1"/>
          <w:sz w:val="28"/>
          <w:szCs w:val="28"/>
          <w:lang w:val="fr-FR"/>
        </w:rPr>
        <w:t xml:space="preserve"> cible</w:t>
      </w:r>
      <w:bookmarkEnd w:id="31"/>
    </w:p>
    <w:p w14:paraId="58843A27" w14:textId="77777777" w:rsidR="000D7EDC" w:rsidRPr="006952AE" w:rsidRDefault="000D7EDC" w:rsidP="00B66DCB">
      <w:pPr>
        <w:spacing w:before="240" w:after="144" w:line="360" w:lineRule="auto"/>
        <w:ind w:left="748" w:right="737" w:hanging="11"/>
        <w:jc w:val="left"/>
        <w:rPr>
          <w:szCs w:val="24"/>
          <w:lang w:val="fr-FR"/>
        </w:rPr>
      </w:pPr>
      <w:r w:rsidRPr="006952AE">
        <w:rPr>
          <w:szCs w:val="24"/>
          <w:lang w:val="fr-FR"/>
        </w:rPr>
        <w:t>Le site est à destination de :</w:t>
      </w:r>
    </w:p>
    <w:p w14:paraId="4C4905E0" w14:textId="77777777" w:rsidR="000D7EDC" w:rsidRPr="0048440D" w:rsidRDefault="000D7EDC" w:rsidP="00A02058">
      <w:pPr>
        <w:numPr>
          <w:ilvl w:val="0"/>
          <w:numId w:val="10"/>
        </w:numPr>
        <w:spacing w:after="98" w:line="360" w:lineRule="auto"/>
        <w:ind w:left="1474" w:right="1020" w:hanging="361"/>
        <w:rPr>
          <w:lang w:val="fr-FR"/>
        </w:rPr>
      </w:pPr>
      <w:r>
        <w:rPr>
          <w:lang w:val="fr-FR"/>
        </w:rPr>
        <w:t xml:space="preserve">Toute personne intéressée par la mode et les </w:t>
      </w:r>
      <w:proofErr w:type="gramStart"/>
      <w:r>
        <w:rPr>
          <w:lang w:val="fr-FR"/>
        </w:rPr>
        <w:t>accessoires .</w:t>
      </w:r>
      <w:proofErr w:type="gramEnd"/>
    </w:p>
    <w:p w14:paraId="2F7300AD" w14:textId="12DE16BE" w:rsidR="000D7EDC" w:rsidRDefault="000D7EDC" w:rsidP="00A02058">
      <w:pPr>
        <w:numPr>
          <w:ilvl w:val="0"/>
          <w:numId w:val="10"/>
        </w:numPr>
        <w:spacing w:after="84" w:line="360" w:lineRule="auto"/>
        <w:ind w:left="1474" w:right="1020" w:hanging="363"/>
        <w:rPr>
          <w:lang w:val="fr-FR"/>
        </w:rPr>
      </w:pPr>
      <w:r>
        <w:rPr>
          <w:lang w:val="fr-FR"/>
        </w:rPr>
        <w:t xml:space="preserve">Toute personne </w:t>
      </w:r>
      <w:r w:rsidR="00A12E22">
        <w:rPr>
          <w:lang w:val="fr-FR"/>
        </w:rPr>
        <w:t xml:space="preserve">souhaite acheter des </w:t>
      </w:r>
      <w:proofErr w:type="gramStart"/>
      <w:r w:rsidR="00A12E22">
        <w:rPr>
          <w:lang w:val="fr-FR"/>
        </w:rPr>
        <w:t>accessoires</w:t>
      </w:r>
      <w:r>
        <w:rPr>
          <w:lang w:val="fr-FR"/>
        </w:rPr>
        <w:t xml:space="preserve"> .</w:t>
      </w:r>
      <w:proofErr w:type="gramEnd"/>
    </w:p>
    <w:p w14:paraId="44E871BC" w14:textId="77777777" w:rsidR="000E641E" w:rsidRDefault="000E641E" w:rsidP="000E641E">
      <w:pPr>
        <w:spacing w:after="84" w:line="360" w:lineRule="auto"/>
        <w:ind w:right="652"/>
        <w:rPr>
          <w:lang w:val="fr-FR"/>
        </w:rPr>
      </w:pPr>
    </w:p>
    <w:p w14:paraId="144A5D23" w14:textId="77777777" w:rsidR="000E641E" w:rsidRDefault="000E641E" w:rsidP="000E641E">
      <w:pPr>
        <w:spacing w:after="84" w:line="360" w:lineRule="auto"/>
        <w:ind w:right="652"/>
        <w:rPr>
          <w:lang w:val="fr-FR"/>
        </w:rPr>
      </w:pPr>
    </w:p>
    <w:p w14:paraId="738610EB" w14:textId="77777777" w:rsidR="000E641E" w:rsidRDefault="000E641E" w:rsidP="000E641E">
      <w:pPr>
        <w:spacing w:after="84" w:line="360" w:lineRule="auto"/>
        <w:ind w:right="652"/>
        <w:rPr>
          <w:lang w:val="fr-FR"/>
        </w:rPr>
      </w:pPr>
    </w:p>
    <w:p w14:paraId="637805D2" w14:textId="77777777" w:rsidR="000E641E" w:rsidRDefault="000E641E" w:rsidP="000E641E">
      <w:pPr>
        <w:spacing w:after="84" w:line="360" w:lineRule="auto"/>
        <w:ind w:right="652"/>
        <w:rPr>
          <w:lang w:val="fr-FR"/>
        </w:rPr>
      </w:pPr>
    </w:p>
    <w:p w14:paraId="463F29E8" w14:textId="77777777" w:rsidR="000E641E" w:rsidRDefault="000E641E" w:rsidP="000E641E">
      <w:pPr>
        <w:spacing w:after="84" w:line="360" w:lineRule="auto"/>
        <w:ind w:right="652"/>
        <w:rPr>
          <w:lang w:val="fr-FR"/>
        </w:rPr>
      </w:pPr>
    </w:p>
    <w:p w14:paraId="3B7B4B86" w14:textId="77777777" w:rsidR="000E641E" w:rsidRDefault="000E641E" w:rsidP="000E641E">
      <w:pPr>
        <w:spacing w:after="84" w:line="360" w:lineRule="auto"/>
        <w:ind w:right="652"/>
        <w:rPr>
          <w:lang w:val="fr-FR"/>
        </w:rPr>
      </w:pPr>
    </w:p>
    <w:p w14:paraId="3A0FF5F2" w14:textId="77777777" w:rsidR="000E641E" w:rsidRDefault="000E641E" w:rsidP="000E641E">
      <w:pPr>
        <w:spacing w:after="84" w:line="360" w:lineRule="auto"/>
        <w:ind w:right="652"/>
        <w:rPr>
          <w:lang w:val="fr-FR"/>
        </w:rPr>
      </w:pPr>
    </w:p>
    <w:p w14:paraId="5630AD66" w14:textId="77777777" w:rsidR="000E641E" w:rsidRDefault="000E641E" w:rsidP="000E641E">
      <w:pPr>
        <w:spacing w:after="84" w:line="360" w:lineRule="auto"/>
        <w:ind w:right="652"/>
        <w:rPr>
          <w:lang w:val="fr-FR"/>
        </w:rPr>
      </w:pPr>
    </w:p>
    <w:p w14:paraId="61829076" w14:textId="77777777" w:rsidR="00232AD5" w:rsidRDefault="00232AD5" w:rsidP="006F2526">
      <w:pPr>
        <w:ind w:left="0" w:firstLine="0"/>
        <w:rPr>
          <w:lang w:val="fr-FR"/>
        </w:rPr>
      </w:pPr>
    </w:p>
    <w:p w14:paraId="2BA226A1" w14:textId="77777777" w:rsidR="006F2526" w:rsidRDefault="006F2526" w:rsidP="006F2526">
      <w:pPr>
        <w:ind w:left="0" w:firstLine="0"/>
        <w:rPr>
          <w:lang w:val="fr-FR"/>
        </w:rPr>
      </w:pPr>
    </w:p>
    <w:p w14:paraId="140E4050" w14:textId="77777777" w:rsidR="005B1BD6" w:rsidRPr="006631CC" w:rsidRDefault="005B1BD6" w:rsidP="006F2526">
      <w:pPr>
        <w:ind w:left="0" w:firstLine="0"/>
        <w:rPr>
          <w:lang w:val="fr-FR"/>
        </w:rPr>
      </w:pPr>
    </w:p>
    <w:p w14:paraId="0E8B7C0B" w14:textId="77777777" w:rsidR="000E641E" w:rsidRPr="000E641E" w:rsidRDefault="000E641E" w:rsidP="006F2526">
      <w:pPr>
        <w:pStyle w:val="Heading1"/>
        <w:spacing w:before="400" w:after="0"/>
        <w:ind w:left="0" w:firstLine="0"/>
        <w:jc w:val="left"/>
        <w:rPr>
          <w:color w:val="2E74B5" w:themeColor="accent1" w:themeShade="BF"/>
          <w:sz w:val="32"/>
          <w:szCs w:val="32"/>
          <w:lang w:val="fr-FR"/>
        </w:rPr>
      </w:pPr>
      <w:bookmarkStart w:id="32" w:name="_Toc167122707"/>
      <w:r w:rsidRPr="000E641E">
        <w:rPr>
          <w:color w:val="2E74B5" w:themeColor="accent1" w:themeShade="BF"/>
          <w:sz w:val="32"/>
          <w:szCs w:val="32"/>
          <w:lang w:val="fr-FR"/>
        </w:rPr>
        <w:t>3. Exigences fonctionnelles</w:t>
      </w:r>
      <w:bookmarkEnd w:id="32"/>
    </w:p>
    <w:p w14:paraId="17AD93B2" w14:textId="77777777" w:rsidR="000E641E" w:rsidRPr="0048440D" w:rsidRDefault="000E641E" w:rsidP="000E641E">
      <w:pPr>
        <w:spacing w:after="123" w:line="259" w:lineRule="auto"/>
        <w:jc w:val="left"/>
        <w:rPr>
          <w:lang w:val="fr-FR"/>
        </w:rPr>
      </w:pPr>
      <w:r>
        <w:rPr>
          <w:rFonts w:ascii="Calibri" w:eastAsia="Calibri" w:hAnsi="Calibri" w:cs="Calibri"/>
          <w:noProof/>
          <w:sz w:val="22"/>
        </w:rPr>
        <mc:AlternateContent>
          <mc:Choice Requires="wpg">
            <w:drawing>
              <wp:inline distT="0" distB="0" distL="0" distR="0" wp14:anchorId="3890446D" wp14:editId="119DE1DE">
                <wp:extent cx="6133084" cy="20320"/>
                <wp:effectExtent l="0" t="0" r="0" b="0"/>
                <wp:docPr id="129" name="Group 129"/>
                <wp:cNvGraphicFramePr/>
                <a:graphic xmlns:a="http://schemas.openxmlformats.org/drawingml/2006/main">
                  <a:graphicData uri="http://schemas.microsoft.com/office/word/2010/wordprocessingGroup">
                    <wpg:wgp>
                      <wpg:cNvGrpSpPr/>
                      <wpg:grpSpPr>
                        <a:xfrm>
                          <a:off x="0" y="0"/>
                          <a:ext cx="6133084" cy="20320"/>
                          <a:chOff x="0" y="0"/>
                          <a:chExt cx="6133084" cy="20320"/>
                        </a:xfrm>
                      </wpg:grpSpPr>
                      <wps:wsp>
                        <wps:cNvPr id="130" name="Shape 68158"/>
                        <wps:cNvSpPr/>
                        <wps:spPr>
                          <a:xfrm>
                            <a:off x="0" y="0"/>
                            <a:ext cx="6124575" cy="19050"/>
                          </a:xfrm>
                          <a:custGeom>
                            <a:avLst/>
                            <a:gdLst/>
                            <a:ahLst/>
                            <a:cxnLst/>
                            <a:rect l="0" t="0" r="0" b="0"/>
                            <a:pathLst>
                              <a:path w="6124575" h="19050">
                                <a:moveTo>
                                  <a:pt x="0" y="0"/>
                                </a:moveTo>
                                <a:lnTo>
                                  <a:pt x="6124575" y="0"/>
                                </a:lnTo>
                                <a:lnTo>
                                  <a:pt x="61245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 name="Shape 68159"/>
                        <wps:cNvSpPr/>
                        <wps:spPr>
                          <a:xfrm>
                            <a:off x="953"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 name="Shape 68160"/>
                        <wps:cNvSpPr/>
                        <wps:spPr>
                          <a:xfrm>
                            <a:off x="10478" y="1270"/>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 name="Shape 68161"/>
                        <wps:cNvSpPr/>
                        <wps:spPr>
                          <a:xfrm>
                            <a:off x="6123559"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 name="Shape 68162"/>
                        <wps:cNvSpPr/>
                        <wps:spPr>
                          <a:xfrm>
                            <a:off x="953"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 name="Shape 68163"/>
                        <wps:cNvSpPr/>
                        <wps:spPr>
                          <a:xfrm>
                            <a:off x="10478" y="10795"/>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6" name="Shape 68164"/>
                        <wps:cNvSpPr/>
                        <wps:spPr>
                          <a:xfrm>
                            <a:off x="6123559"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a14="http://schemas.microsoft.com/office/drawing/2010/main" xmlns:wp14="http://schemas.microsoft.com/office/word/2010/wordml">
            <w:pict w14:anchorId="2BE39223">
              <v:group id="Group 129" style="width:482.9pt;height:1.6pt;mso-position-horizontal-relative:char;mso-position-vertical-relative:line" coordsize="61330,203" o:spid="_x0000_s1026" w14:anchorId="39B696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">
                <v:shape id="Shape 68158" style="position:absolute;width:61245;height:190;visibility:visible;mso-wrap-style:square;v-text-anchor:top" coordsize="6124575,19050" o:spid="_x0000_s1027" fillcolor="#a0a0a0" stroked="f" strokeweight="0" path="m,l6124575,r,19050l,1905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Xr6sUA&#10;AADcAAAADwAAAGRycy9kb3ducmV2LnhtbESPT2vCQBDF70K/wzKF3nSTFESiq2ghUOjJf9DehuyY&#10;BLOzIbuN0U/vHAq9zfDevPeb1WZ0rRqoD41nA+ksAUVcettwZeB0LKYLUCEiW2w9k4E7BdisXyYr&#10;zK2/8Z6GQ6yUhHDI0UAdY5drHcqaHIaZ74hFu/jeYZS1r7Tt8SbhrtVZksy1w4alocaOPmoqr4df&#10;Z2DMTumxGBbF+Tv72nWXnyLbP1Jj3l7H7RJUpDH+m/+uP63gvwu+PCMT6P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levqxQAAANwAAAAPAAAAAAAAAAAAAAAAAJgCAABkcnMv&#10;ZG93bnJldi54bWxQSwUGAAAAAAQABAD1AAAAigMAAAAA&#10;">
                  <v:stroke miterlimit="83231f" joinstyle="miter"/>
                  <v:path textboxrect="0,0,6124575,19050" arrowok="t"/>
                </v:shape>
                <v:shape id="Shape 68159" style="position:absolute;left:9;top:12;width:95;height:95;visibility:visible;mso-wrap-style:square;v-text-anchor:top" coordsize="9525,9525" o:spid="_x0000_s1028"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EaNsEA&#10;AADcAAAADwAAAGRycy9kb3ducmV2LnhtbERPS4vCMBC+C/sfwgh7s6lWZK1GWYSCFw++2OvQjG2x&#10;mZQmatZfbxYWvM3H95zlOphW3Kl3jWUF4yQFQVxa3XCl4HQsRl8gnEfW2FomBb/kYL36GCwx1/bB&#10;e7offCViCLscFdTed7mUrqzJoEtsRxy5i+0N+gj7SuoeHzHctHKSpjNpsOHYUGNHm5rK6+FmFGTF&#10;pJXp+bnbhOdPFo5SF9PrXKnPYfhegPAU/Fv8797qOD8bw98z8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RGjbBAAAA3AAAAA8AAAAAAAAAAAAAAAAAmAIAAGRycy9kb3du&#10;cmV2LnhtbFBLBQYAAAAABAAEAPUAAACGAwAAAAA=&#10;">
                  <v:stroke miterlimit="83231f" joinstyle="miter"/>
                  <v:path textboxrect="0,0,9525,9525" arrowok="t"/>
                </v:shape>
                <v:shape id="Shape 68160" style="position:absolute;left:104;top:12;width:61132;height:95;visibility:visible;mso-wrap-style:square;v-text-anchor:top" coordsize="6113145,9525" o:spid="_x0000_s1029" fillcolor="#a0a0a0"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kjKsEA&#10;AADcAAAADwAAAGRycy9kb3ducmV2LnhtbERPzWrCQBC+C77DMkJvdaLFEqOrqKWleBBqfYAhOybR&#10;7GzIbjV5+26h4G0+vt9Zrjtbqxu3vnKiYTJOQLHkzlRSaDh9vz+noHwgMVQ7YQ09e1ivhoMlZcbd&#10;5Ytvx1CoGCI+Iw1lCE2G6POSLfmxa1gid3atpRBhW6Bp6R7DbY3TJHlFS5XEhpIa3pWcX48/VsMl&#10;3aP0hw+fbvP52x77WTA40/pp1G0WoAJ34SH+d3+aOP9lCn/PxAtw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ZIyrBAAAA3AAAAA8AAAAAAAAAAAAAAAAAmAIAAGRycy9kb3du&#10;cmV2LnhtbFBLBQYAAAAABAAEAPUAAACGAwAAAAA=&#10;">
                  <v:stroke miterlimit="83231f" joinstyle="miter"/>
                  <v:path textboxrect="0,0,6113145,9525" arrowok="t"/>
                </v:shape>
                <v:shape id="Shape 68161" style="position:absolute;left:61235;top:12;width:95;height:95;visibility:visible;mso-wrap-style:square;v-text-anchor:top" coordsize="9525,9525" o:spid="_x0000_s1030"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8h2sMA&#10;AADcAAAADwAAAGRycy9kb3ducmV2LnhtbERPPWvDMBDdC/0P4grdarlxKK0TJZSAIUuHOCldD+ti&#10;m1gnYym26l9fBQLd7vE+b70NphMjDa61rOA1SUEQV1a3XCs4HYuXdxDOI2vsLJOCX3Kw3Tw+rDHX&#10;duIDjaWvRQxhl6OCxvs+l9JVDRl0ie2JI3e2g0Ef4VBLPeAUw00nF2n6Jg22HBsa7GnXUHUpr0ZB&#10;Viw6mX7PX7sw/2ThKHWxvHwo9fwUPlcgPAX/L7679zrOzzK4PRMv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8h2sMAAADcAAAADwAAAAAAAAAAAAAAAACYAgAAZHJzL2Rv&#10;d25yZXYueG1sUEsFBgAAAAAEAAQA9QAAAIgDAAAAAA==&#10;">
                  <v:stroke miterlimit="83231f" joinstyle="miter"/>
                  <v:path textboxrect="0,0,9525,9525" arrowok="t"/>
                </v:shape>
                <v:shape id="Shape 68162" style="position:absolute;left:9;top:107;width:95;height:96;visibility:visible;mso-wrap-style:square;v-text-anchor:top" coordsize="9525,9525" o:spid="_x0000_s1031"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aMMMA&#10;AADcAAAADwAAAGRycy9kb3ducmV2LnhtbERP24rCMBB9X/Afwgj7pqkXRKtRRFcQl7J4AV+HZmyr&#10;zaQ0Uevfm4WFfZvDuc5s0ZhSPKh2hWUFvW4Egji1uuBMwem46YxBOI+ssbRMCl7kYDFvfcww1vbJ&#10;e3ocfCZCCLsYFeTeV7GULs3JoOvaijhwF1sb9AHWmdQ1PkO4KWU/ikbSYMGhIceKVjmlt8PdKPjp&#10;fyWDSbLbXpJ1cdbye333m6tSn+1mOQXhqfH/4j/3Vof5gyH8PhMu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xaMMMAAADcAAAADwAAAAAAAAAAAAAAAACYAgAAZHJzL2Rv&#10;d25yZXYueG1sUEsFBgAAAAAEAAQA9QAAAIgDAAAAAA==&#10;">
                  <v:stroke miterlimit="83231f" joinstyle="miter"/>
                  <v:path textboxrect="0,0,9525,9525" arrowok="t"/>
                </v:shape>
                <v:shape id="Shape 68163" style="position:absolute;left:104;top:107;width:61132;height:96;visibility:visible;mso-wrap-style:square;v-text-anchor:top" coordsize="6113145,9525" o:spid="_x0000_s1032" fillcolor="#e3e3e3"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cdScMA&#10;AADcAAAADwAAAGRycy9kb3ducmV2LnhtbERPS2vCQBC+F/wPywi91Y2RVImu0haECr34wPOQHZNo&#10;djbNrrr6691Cwdt8fM+ZLYJpxIU6V1tWMBwkIIgLq2suFey2y7cJCOeRNTaWScGNHCzmvZcZ5tpe&#10;eU2XjS9FDGGXo4LK+zaX0hUVGXQD2xJH7mA7gz7CrpS6w2sMN41Mk+RdGqw5NlTY0ldFxWlzNgrS&#10;7S4c9ud1tj9+3tPxD69+MWRKvfbDxxSEp+Cf4n/3t47zRxn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cdScMAAADcAAAADwAAAAAAAAAAAAAAAACYAgAAZHJzL2Rv&#10;d25yZXYueG1sUEsFBgAAAAAEAAQA9QAAAIgDAAAAAA==&#10;">
                  <v:stroke miterlimit="83231f" joinstyle="miter"/>
                  <v:path textboxrect="0,0,6113145,9525" arrowok="t"/>
                </v:shape>
                <v:shape id="Shape 68164" style="position:absolute;left:61235;top:107;width:95;height:96;visibility:visible;mso-wrap-style:square;v-text-anchor:top" coordsize="9525,9525" o:spid="_x0000_s1033"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h3MMA&#10;AADcAAAADwAAAGRycy9kb3ducmV2LnhtbERPTWvCQBC9F/wPywi9NRsNSI1ZRbQBaQmlKngdsmMS&#10;zc6G7Krpv+8WCr3N431OthpMK+7Uu8aygkkUgyAurW64UnA85C+vIJxH1thaJgXf5GC1HD1lmGr7&#10;4C+6730lQgi7FBXU3neplK6syaCLbEccuLPtDfoA+0rqHh8h3LRyGsczabDh0FBjR5uayuv+ZhR8&#10;Tt+KZF68787Ftjlp+bG9+fyi1PN4WC9AeBr8v/jPvdNhfjKD32fCB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Jh3MMAAADcAAAADwAAAAAAAAAAAAAAAACYAgAAZHJzL2Rv&#10;d25yZXYueG1sUEsFBgAAAAAEAAQA9QAAAIgDAAAAAA==&#10;">
                  <v:stroke miterlimit="83231f" joinstyle="miter"/>
                  <v:path textboxrect="0,0,9525,9525" arrowok="t"/>
                </v:shape>
                <w10:anchorlock/>
              </v:group>
            </w:pict>
          </mc:Fallback>
        </mc:AlternateContent>
      </w:r>
    </w:p>
    <w:p w14:paraId="2D33633B" w14:textId="77777777" w:rsidR="000E641E" w:rsidRPr="00616138" w:rsidRDefault="000E641E" w:rsidP="00B66DCB">
      <w:pPr>
        <w:pStyle w:val="Heading2"/>
        <w:spacing w:before="600" w:after="480" w:line="254" w:lineRule="auto"/>
        <w:ind w:left="748" w:right="737" w:hanging="11"/>
        <w:rPr>
          <w:rFonts w:ascii="Arial" w:hAnsi="Arial" w:cs="Arial"/>
          <w:b/>
          <w:color w:val="000000" w:themeColor="text1"/>
          <w:sz w:val="28"/>
          <w:szCs w:val="28"/>
          <w:lang w:val="fr-FR"/>
        </w:rPr>
      </w:pPr>
      <w:bookmarkStart w:id="33" w:name="_Toc167122708"/>
      <w:r w:rsidRPr="00616138">
        <w:rPr>
          <w:rFonts w:ascii="Arial" w:hAnsi="Arial" w:cs="Arial"/>
          <w:b/>
          <w:color w:val="000000" w:themeColor="text1"/>
          <w:sz w:val="28"/>
          <w:szCs w:val="28"/>
          <w:lang w:val="fr-FR"/>
        </w:rPr>
        <w:t>3.1</w:t>
      </w:r>
      <w:proofErr w:type="gramStart"/>
      <w:r w:rsidRPr="00616138">
        <w:rPr>
          <w:rFonts w:ascii="Arial" w:hAnsi="Arial" w:cs="Arial"/>
          <w:b/>
          <w:color w:val="000000" w:themeColor="text1"/>
          <w:sz w:val="28"/>
          <w:szCs w:val="28"/>
          <w:lang w:val="fr-FR"/>
        </w:rPr>
        <w:t>.Fonctionnalités</w:t>
      </w:r>
      <w:bookmarkEnd w:id="33"/>
      <w:proofErr w:type="gramEnd"/>
      <w:r>
        <w:rPr>
          <w:b/>
          <w:sz w:val="28"/>
          <w:szCs w:val="28"/>
          <w:lang w:val="fr-FR"/>
        </w:rPr>
        <w:tab/>
      </w:r>
    </w:p>
    <w:p w14:paraId="4630CC75" w14:textId="77777777" w:rsidR="000E641E" w:rsidRPr="003A33F9" w:rsidRDefault="000E641E" w:rsidP="00BF216C">
      <w:pPr>
        <w:spacing w:before="480" w:after="128" w:line="360" w:lineRule="auto"/>
        <w:ind w:left="748" w:right="737" w:hanging="11"/>
        <w:jc w:val="left"/>
        <w:rPr>
          <w:szCs w:val="24"/>
          <w:lang w:val="fr-FR"/>
        </w:rPr>
      </w:pPr>
      <w:r w:rsidRPr="003A33F9">
        <w:rPr>
          <w:szCs w:val="24"/>
          <w:lang w:val="fr-FR"/>
        </w:rPr>
        <w:t xml:space="preserve">Les fonctionnalités d'un site e-commerce sont les différents outils, services et options disponibles sur la plateforme pour permettre aux utilisateurs de naviguer, de rechercher, de sélectionner et d'acheter des produits ou des services en ligne. </w:t>
      </w:r>
    </w:p>
    <w:p w14:paraId="398EC459" w14:textId="77777777" w:rsidR="000E641E" w:rsidRPr="003A33F9" w:rsidRDefault="000E641E" w:rsidP="00BF216C">
      <w:pPr>
        <w:spacing w:before="480" w:after="128" w:line="360" w:lineRule="auto"/>
        <w:ind w:left="748" w:right="737" w:hanging="11"/>
        <w:jc w:val="left"/>
        <w:rPr>
          <w:szCs w:val="24"/>
          <w:lang w:val="fr-FR"/>
        </w:rPr>
      </w:pPr>
      <w:r w:rsidRPr="003A33F9">
        <w:rPr>
          <w:szCs w:val="24"/>
          <w:lang w:val="fr-FR"/>
        </w:rPr>
        <w:t>Ces fonctionnalités sont conçues pour offrir une expérience utilisateur agréable et efficace, tout en permettant aux propriétaires de sites de gérer efficacement leur activité commerciale en ligne.</w:t>
      </w:r>
    </w:p>
    <w:p w14:paraId="21F1110A" w14:textId="77777777" w:rsidR="000E641E" w:rsidRPr="003A33F9" w:rsidRDefault="000E641E" w:rsidP="00BF216C">
      <w:pPr>
        <w:spacing w:before="480" w:after="128" w:line="360" w:lineRule="auto"/>
        <w:ind w:left="748" w:right="737" w:hanging="11"/>
        <w:jc w:val="left"/>
        <w:rPr>
          <w:szCs w:val="24"/>
          <w:lang w:val="fr-FR"/>
        </w:rPr>
      </w:pPr>
      <w:r w:rsidRPr="003A33F9">
        <w:rPr>
          <w:szCs w:val="24"/>
          <w:lang w:val="fr-FR"/>
        </w:rPr>
        <w:t xml:space="preserve">Le site </w:t>
      </w:r>
      <w:proofErr w:type="spellStart"/>
      <w:r w:rsidRPr="003A33F9">
        <w:rPr>
          <w:szCs w:val="24"/>
          <w:lang w:val="fr-FR"/>
        </w:rPr>
        <w:t>AfamiaShop</w:t>
      </w:r>
      <w:proofErr w:type="spellEnd"/>
      <w:r w:rsidRPr="003A33F9">
        <w:rPr>
          <w:szCs w:val="24"/>
          <w:lang w:val="fr-FR"/>
        </w:rPr>
        <w:t xml:space="preserve"> propose des fonctionnalités regroupées par trois niveaux d’accès :</w:t>
      </w:r>
    </w:p>
    <w:p w14:paraId="5B68B9CD" w14:textId="77777777" w:rsidR="000E641E" w:rsidRPr="005A61AE" w:rsidRDefault="000E641E" w:rsidP="000E641E">
      <w:pPr>
        <w:spacing w:after="128" w:line="254" w:lineRule="auto"/>
        <w:ind w:left="866" w:right="1893"/>
        <w:jc w:val="left"/>
        <w:rPr>
          <w:sz w:val="28"/>
          <w:szCs w:val="28"/>
          <w:lang w:val="fr-FR"/>
        </w:rPr>
      </w:pPr>
      <w:r w:rsidRPr="005A61AE">
        <w:rPr>
          <w:b/>
          <w:sz w:val="28"/>
          <w:szCs w:val="28"/>
          <w:lang w:val="fr-FR"/>
        </w:rPr>
        <w:t xml:space="preserve"> </w:t>
      </w:r>
    </w:p>
    <w:p w14:paraId="76861CBA" w14:textId="77777777" w:rsidR="000E641E" w:rsidRPr="006631CC" w:rsidRDefault="000E641E" w:rsidP="00B66DCB">
      <w:pPr>
        <w:pStyle w:val="Heading3"/>
        <w:numPr>
          <w:ilvl w:val="0"/>
          <w:numId w:val="12"/>
        </w:numPr>
        <w:ind w:left="1210" w:right="1020"/>
        <w:rPr>
          <w:rFonts w:ascii="Arial" w:hAnsi="Arial" w:cs="Arial"/>
          <w:b/>
          <w:sz w:val="26"/>
          <w:szCs w:val="26"/>
          <w:lang w:val="fr-FR"/>
        </w:rPr>
      </w:pPr>
      <w:bookmarkStart w:id="34" w:name="_Toc167122709"/>
      <w:r w:rsidRPr="006631CC">
        <w:rPr>
          <w:rFonts w:ascii="Arial" w:hAnsi="Arial" w:cs="Arial"/>
          <w:b/>
          <w:color w:val="FF0000"/>
          <w:sz w:val="26"/>
          <w:szCs w:val="26"/>
          <w:lang w:val="fr-FR"/>
        </w:rPr>
        <w:t>Accès Utilisateur authentifié</w:t>
      </w:r>
      <w:bookmarkEnd w:id="34"/>
      <w:r w:rsidRPr="006631CC">
        <w:rPr>
          <w:rFonts w:ascii="Arial" w:hAnsi="Arial" w:cs="Arial"/>
          <w:b/>
          <w:color w:val="FF0000"/>
          <w:sz w:val="26"/>
          <w:szCs w:val="26"/>
          <w:lang w:val="fr-FR"/>
        </w:rPr>
        <w:t xml:space="preserve">  </w:t>
      </w:r>
    </w:p>
    <w:p w14:paraId="0DE4B5B7" w14:textId="77777777" w:rsidR="000E641E" w:rsidRDefault="000E641E" w:rsidP="000A54EC">
      <w:pPr>
        <w:spacing w:line="366" w:lineRule="auto"/>
        <w:ind w:left="866" w:right="794"/>
        <w:rPr>
          <w:b/>
          <w:color w:val="C00000"/>
          <w:sz w:val="26"/>
          <w:szCs w:val="26"/>
          <w:lang w:val="fr-FR"/>
        </w:rPr>
      </w:pPr>
    </w:p>
    <w:p w14:paraId="23E51748" w14:textId="77777777" w:rsidR="000E641E" w:rsidRDefault="000E641E" w:rsidP="00B66DCB">
      <w:pPr>
        <w:spacing w:line="366" w:lineRule="auto"/>
        <w:ind w:left="1201" w:right="1020"/>
        <w:rPr>
          <w:color w:val="000000" w:themeColor="text1"/>
          <w:szCs w:val="24"/>
          <w:lang w:val="fr-FR"/>
        </w:rPr>
      </w:pPr>
      <w:r w:rsidRPr="00435798">
        <w:rPr>
          <w:color w:val="000000" w:themeColor="text1"/>
          <w:szCs w:val="24"/>
          <w:lang w:val="fr-FR"/>
        </w:rPr>
        <w:t>Les fonctionnalités d'un utilisateur authentifié sur un site e-commerce sont celles qui deviennent accessibles une fois que l'utilisateur s'est connecté à son compte sur la plateforme.</w:t>
      </w:r>
    </w:p>
    <w:p w14:paraId="1B7172F4" w14:textId="77777777" w:rsidR="000E641E" w:rsidRDefault="000E641E" w:rsidP="00B66DCB">
      <w:pPr>
        <w:spacing w:line="366" w:lineRule="auto"/>
        <w:ind w:left="1201" w:right="1020"/>
        <w:rPr>
          <w:color w:val="000000" w:themeColor="text1"/>
          <w:szCs w:val="24"/>
          <w:lang w:val="fr-FR"/>
        </w:rPr>
      </w:pPr>
      <w:r w:rsidRPr="00435798">
        <w:rPr>
          <w:color w:val="000000" w:themeColor="text1"/>
          <w:szCs w:val="24"/>
          <w:lang w:val="fr-FR"/>
        </w:rPr>
        <w:t xml:space="preserve"> </w:t>
      </w:r>
    </w:p>
    <w:p w14:paraId="16D88BAE" w14:textId="77777777" w:rsidR="00000E9F" w:rsidRDefault="000E641E" w:rsidP="00B66DCB">
      <w:pPr>
        <w:spacing w:line="366" w:lineRule="auto"/>
        <w:ind w:left="1201" w:right="1020"/>
        <w:rPr>
          <w:color w:val="000000" w:themeColor="text1"/>
          <w:szCs w:val="24"/>
          <w:lang w:val="fr-FR"/>
        </w:rPr>
      </w:pPr>
      <w:r w:rsidRPr="00435798">
        <w:rPr>
          <w:color w:val="000000" w:themeColor="text1"/>
          <w:szCs w:val="24"/>
          <w:lang w:val="fr-FR"/>
        </w:rPr>
        <w:t>Ces fonctionnalités sont généralement plus personnalisées et permettent à l'utilisateur de bénéficier d'avantages supplémentaires, de suivre ses activités et ses transactions, et d'interagir de manière plus complète avec le site.</w:t>
      </w:r>
    </w:p>
    <w:p w14:paraId="66204FF1" w14:textId="77777777" w:rsidR="006631CC" w:rsidRDefault="006631CC" w:rsidP="000E641E">
      <w:pPr>
        <w:spacing w:line="366" w:lineRule="auto"/>
        <w:ind w:left="1227" w:right="743"/>
        <w:rPr>
          <w:color w:val="000000" w:themeColor="text1"/>
          <w:szCs w:val="24"/>
          <w:lang w:val="fr-FR"/>
        </w:rPr>
      </w:pPr>
    </w:p>
    <w:p w14:paraId="2DBF0D7D" w14:textId="77777777" w:rsidR="00232AD5" w:rsidRDefault="00232AD5" w:rsidP="000E641E">
      <w:pPr>
        <w:spacing w:line="366" w:lineRule="auto"/>
        <w:ind w:left="1227" w:right="743"/>
        <w:rPr>
          <w:color w:val="000000" w:themeColor="text1"/>
          <w:szCs w:val="24"/>
          <w:lang w:val="fr-FR"/>
        </w:rPr>
      </w:pPr>
    </w:p>
    <w:p w14:paraId="6B62F1B3" w14:textId="77777777" w:rsidR="00232AD5" w:rsidRDefault="00232AD5" w:rsidP="000E641E">
      <w:pPr>
        <w:spacing w:line="366" w:lineRule="auto"/>
        <w:ind w:left="1227" w:right="743"/>
        <w:rPr>
          <w:color w:val="000000" w:themeColor="text1"/>
          <w:szCs w:val="24"/>
          <w:lang w:val="fr-FR"/>
        </w:rPr>
      </w:pPr>
    </w:p>
    <w:p w14:paraId="02F2C34E" w14:textId="77777777" w:rsidR="006F2526" w:rsidRDefault="006F2526" w:rsidP="000E641E">
      <w:pPr>
        <w:spacing w:line="366" w:lineRule="auto"/>
        <w:ind w:left="1227" w:right="743"/>
        <w:rPr>
          <w:color w:val="000000" w:themeColor="text1"/>
          <w:szCs w:val="24"/>
          <w:lang w:val="fr-FR"/>
        </w:rPr>
      </w:pPr>
    </w:p>
    <w:p w14:paraId="680A4E5D" w14:textId="77777777" w:rsidR="006F2526" w:rsidRDefault="006F2526" w:rsidP="000E641E">
      <w:pPr>
        <w:spacing w:line="366" w:lineRule="auto"/>
        <w:ind w:left="1227" w:right="743"/>
        <w:rPr>
          <w:color w:val="000000" w:themeColor="text1"/>
          <w:szCs w:val="24"/>
          <w:lang w:val="fr-FR"/>
        </w:rPr>
      </w:pPr>
    </w:p>
    <w:p w14:paraId="05A5CB10" w14:textId="77777777" w:rsidR="006631CC" w:rsidRPr="00D80351" w:rsidRDefault="006631CC" w:rsidP="005B1BD6">
      <w:pPr>
        <w:spacing w:before="240" w:line="367" w:lineRule="auto"/>
        <w:ind w:left="1202" w:right="1021" w:hanging="11"/>
        <w:rPr>
          <w:color w:val="000000" w:themeColor="text1"/>
          <w:szCs w:val="24"/>
          <w:lang w:val="fr-FR"/>
        </w:rPr>
      </w:pPr>
      <w:r w:rsidRPr="00435798">
        <w:rPr>
          <w:color w:val="000000" w:themeColor="text1"/>
          <w:szCs w:val="24"/>
          <w:lang w:val="fr-FR"/>
        </w:rPr>
        <w:t>Voici quelques fonctionnalités typiques pour un utilisateur au</w:t>
      </w:r>
      <w:r>
        <w:rPr>
          <w:color w:val="000000" w:themeColor="text1"/>
          <w:szCs w:val="24"/>
          <w:lang w:val="fr-FR"/>
        </w:rPr>
        <w:t xml:space="preserve">thentifié sur le site </w:t>
      </w:r>
      <w:proofErr w:type="spellStart"/>
      <w:proofErr w:type="gramStart"/>
      <w:r>
        <w:rPr>
          <w:color w:val="000000" w:themeColor="text1"/>
          <w:szCs w:val="24"/>
          <w:lang w:val="fr-FR"/>
        </w:rPr>
        <w:t>AfamiaShop</w:t>
      </w:r>
      <w:proofErr w:type="spellEnd"/>
      <w:r>
        <w:rPr>
          <w:color w:val="000000" w:themeColor="text1"/>
          <w:szCs w:val="24"/>
          <w:lang w:val="fr-FR"/>
        </w:rPr>
        <w:t xml:space="preserve"> </w:t>
      </w:r>
      <w:r w:rsidRPr="00435798">
        <w:rPr>
          <w:color w:val="000000" w:themeColor="text1"/>
          <w:szCs w:val="24"/>
          <w:lang w:val="fr-FR"/>
        </w:rPr>
        <w:t xml:space="preserve"> :</w:t>
      </w:r>
      <w:proofErr w:type="gramEnd"/>
    </w:p>
    <w:p w14:paraId="19219836" w14:textId="77777777" w:rsidR="006631CC" w:rsidRPr="005A61AE" w:rsidRDefault="006631CC" w:rsidP="006631CC">
      <w:pPr>
        <w:spacing w:line="366" w:lineRule="auto"/>
        <w:ind w:left="866" w:right="743"/>
        <w:rPr>
          <w:b/>
          <w:sz w:val="26"/>
          <w:szCs w:val="26"/>
          <w:lang w:val="fr-FR"/>
        </w:rPr>
      </w:pPr>
    </w:p>
    <w:p w14:paraId="291695D7" w14:textId="1E0B21B0" w:rsidR="006631CC" w:rsidRPr="00122E32" w:rsidRDefault="006631CC" w:rsidP="00122E32">
      <w:pPr>
        <w:numPr>
          <w:ilvl w:val="0"/>
          <w:numId w:val="11"/>
        </w:numPr>
        <w:spacing w:after="98" w:line="360" w:lineRule="auto"/>
        <w:ind w:left="1531" w:right="1020" w:hanging="361"/>
        <w:rPr>
          <w:lang w:val="fr-FR"/>
        </w:rPr>
      </w:pPr>
      <w:r>
        <w:rPr>
          <w:lang w:val="fr-FR"/>
        </w:rPr>
        <w:t>Le client peut se connecter à son compte soit en s’identifiant à l’aide d’un réseau</w:t>
      </w:r>
      <w:r w:rsidRPr="0048440D">
        <w:rPr>
          <w:lang w:val="fr-FR"/>
        </w:rPr>
        <w:t xml:space="preserve"> </w:t>
      </w:r>
      <w:r w:rsidR="008E3CD3">
        <w:rPr>
          <w:lang w:val="fr-FR"/>
        </w:rPr>
        <w:t xml:space="preserve">social </w:t>
      </w:r>
      <w:proofErr w:type="gramStart"/>
      <w:r w:rsidR="008E3CD3">
        <w:rPr>
          <w:lang w:val="fr-FR"/>
        </w:rPr>
        <w:t>( Google</w:t>
      </w:r>
      <w:proofErr w:type="gramEnd"/>
      <w:r>
        <w:rPr>
          <w:lang w:val="fr-FR"/>
        </w:rPr>
        <w:t xml:space="preserve"> ) ou après s’être créé un compte à l’aide </w:t>
      </w:r>
      <w:r w:rsidRPr="00122E32">
        <w:rPr>
          <w:lang w:val="fr-FR"/>
        </w:rPr>
        <w:t>d’un formulaire d’inscription .</w:t>
      </w:r>
    </w:p>
    <w:p w14:paraId="63673066" w14:textId="77777777" w:rsidR="006631CC" w:rsidRPr="00612C5C" w:rsidRDefault="006631CC" w:rsidP="00A02058">
      <w:pPr>
        <w:numPr>
          <w:ilvl w:val="0"/>
          <w:numId w:val="11"/>
        </w:numPr>
        <w:spacing w:after="98" w:line="360" w:lineRule="auto"/>
        <w:ind w:left="1531" w:right="1020" w:hanging="361"/>
        <w:rPr>
          <w:color w:val="000000" w:themeColor="text1"/>
          <w:lang w:val="fr-FR"/>
        </w:rPr>
      </w:pPr>
      <w:r w:rsidRPr="00612C5C">
        <w:rPr>
          <w:rFonts w:eastAsiaTheme="majorEastAsia"/>
          <w:bCs/>
          <w:color w:val="000000" w:themeColor="text1"/>
          <w:szCs w:val="24"/>
          <w:lang w:val="fr-FR"/>
        </w:rPr>
        <w:t>Un moyen de paiement  sera mis à la position pour le paiement d’un acompte</w:t>
      </w:r>
      <w:r>
        <w:rPr>
          <w:rFonts w:eastAsiaTheme="majorEastAsia"/>
          <w:bCs/>
          <w:color w:val="000000" w:themeColor="text1"/>
          <w:szCs w:val="24"/>
          <w:lang w:val="fr-FR"/>
        </w:rPr>
        <w:t xml:space="preserve"> ou du </w:t>
      </w:r>
      <w:proofErr w:type="gramStart"/>
      <w:r>
        <w:rPr>
          <w:rFonts w:eastAsiaTheme="majorEastAsia"/>
          <w:bCs/>
          <w:color w:val="000000" w:themeColor="text1"/>
          <w:szCs w:val="24"/>
          <w:lang w:val="fr-FR"/>
        </w:rPr>
        <w:t>total .</w:t>
      </w:r>
      <w:proofErr w:type="gramEnd"/>
    </w:p>
    <w:p w14:paraId="39F37DEF" w14:textId="77777777" w:rsidR="006631CC" w:rsidRPr="00612C5C" w:rsidRDefault="006631CC" w:rsidP="00A02058">
      <w:pPr>
        <w:numPr>
          <w:ilvl w:val="0"/>
          <w:numId w:val="11"/>
        </w:numPr>
        <w:spacing w:after="98" w:line="360" w:lineRule="auto"/>
        <w:ind w:left="1531" w:right="1020" w:hanging="361"/>
        <w:rPr>
          <w:color w:val="000000" w:themeColor="text1"/>
          <w:lang w:val="fr-FR"/>
        </w:rPr>
      </w:pPr>
      <w:r w:rsidRPr="00612C5C">
        <w:rPr>
          <w:rFonts w:eastAsiaTheme="majorEastAsia"/>
          <w:bCs/>
          <w:color w:val="000000" w:themeColor="text1"/>
          <w:szCs w:val="24"/>
          <w:lang w:val="fr-FR"/>
        </w:rPr>
        <w:t xml:space="preserve">Réinitialiser le mots de </w:t>
      </w:r>
      <w:proofErr w:type="gramStart"/>
      <w:r w:rsidRPr="00612C5C">
        <w:rPr>
          <w:rFonts w:eastAsiaTheme="majorEastAsia"/>
          <w:bCs/>
          <w:color w:val="000000" w:themeColor="text1"/>
          <w:szCs w:val="24"/>
          <w:lang w:val="fr-FR"/>
        </w:rPr>
        <w:t xml:space="preserve">passe </w:t>
      </w:r>
      <w:r>
        <w:rPr>
          <w:rFonts w:eastAsiaTheme="majorEastAsia"/>
          <w:bCs/>
          <w:color w:val="000000" w:themeColor="text1"/>
          <w:szCs w:val="24"/>
          <w:lang w:val="fr-FR"/>
        </w:rPr>
        <w:t>.</w:t>
      </w:r>
      <w:proofErr w:type="gramEnd"/>
    </w:p>
    <w:p w14:paraId="3DA0CC4D" w14:textId="77777777" w:rsidR="006631CC" w:rsidRPr="00612C5C" w:rsidRDefault="006631CC" w:rsidP="00A02058">
      <w:pPr>
        <w:numPr>
          <w:ilvl w:val="0"/>
          <w:numId w:val="11"/>
        </w:numPr>
        <w:spacing w:after="98" w:line="360" w:lineRule="auto"/>
        <w:ind w:left="1531" w:right="1020" w:hanging="361"/>
        <w:rPr>
          <w:color w:val="000000" w:themeColor="text1"/>
          <w:lang w:val="fr-FR"/>
        </w:rPr>
      </w:pPr>
      <w:r w:rsidRPr="00612C5C">
        <w:rPr>
          <w:rFonts w:eastAsiaTheme="majorEastAsia"/>
          <w:bCs/>
          <w:color w:val="000000" w:themeColor="text1"/>
          <w:szCs w:val="24"/>
        </w:rPr>
        <w:t xml:space="preserve">Consulter </w:t>
      </w:r>
      <w:proofErr w:type="spellStart"/>
      <w:r w:rsidRPr="00612C5C">
        <w:rPr>
          <w:rFonts w:eastAsiaTheme="majorEastAsia"/>
          <w:bCs/>
          <w:color w:val="000000" w:themeColor="text1"/>
          <w:szCs w:val="24"/>
        </w:rPr>
        <w:t>l’historique</w:t>
      </w:r>
      <w:proofErr w:type="spellEnd"/>
      <w:r w:rsidRPr="00612C5C">
        <w:rPr>
          <w:rFonts w:eastAsiaTheme="majorEastAsia"/>
          <w:bCs/>
          <w:color w:val="000000" w:themeColor="text1"/>
          <w:szCs w:val="24"/>
        </w:rPr>
        <w:t xml:space="preserve"> de </w:t>
      </w:r>
      <w:proofErr w:type="spellStart"/>
      <w:proofErr w:type="gramStart"/>
      <w:r w:rsidRPr="00612C5C">
        <w:rPr>
          <w:rFonts w:eastAsiaTheme="majorEastAsia"/>
          <w:bCs/>
          <w:color w:val="000000" w:themeColor="text1"/>
          <w:szCs w:val="24"/>
        </w:rPr>
        <w:t>commandes</w:t>
      </w:r>
      <w:proofErr w:type="spellEnd"/>
      <w:r>
        <w:rPr>
          <w:rFonts w:eastAsiaTheme="majorEastAsia"/>
          <w:bCs/>
          <w:color w:val="000000" w:themeColor="text1"/>
          <w:szCs w:val="24"/>
        </w:rPr>
        <w:t xml:space="preserve"> .</w:t>
      </w:r>
      <w:proofErr w:type="gramEnd"/>
    </w:p>
    <w:p w14:paraId="4A58ACBD" w14:textId="77777777" w:rsidR="006631CC" w:rsidRPr="00612C5C" w:rsidRDefault="006631CC" w:rsidP="00A02058">
      <w:pPr>
        <w:numPr>
          <w:ilvl w:val="0"/>
          <w:numId w:val="11"/>
        </w:numPr>
        <w:spacing w:after="98" w:line="360" w:lineRule="auto"/>
        <w:ind w:left="1531" w:right="1020" w:hanging="361"/>
        <w:rPr>
          <w:color w:val="000000" w:themeColor="text1"/>
          <w:lang w:val="fr-FR"/>
        </w:rPr>
      </w:pPr>
      <w:r w:rsidRPr="00612C5C">
        <w:rPr>
          <w:rFonts w:eastAsiaTheme="majorEastAsia"/>
          <w:bCs/>
          <w:color w:val="000000" w:themeColor="text1"/>
          <w:szCs w:val="24"/>
          <w:lang w:val="fr-FR"/>
        </w:rPr>
        <w:t>Consulter et modifier la / l</w:t>
      </w:r>
      <w:r>
        <w:rPr>
          <w:rFonts w:eastAsiaTheme="majorEastAsia"/>
          <w:bCs/>
          <w:color w:val="000000" w:themeColor="text1"/>
          <w:szCs w:val="24"/>
          <w:lang w:val="fr-FR"/>
        </w:rPr>
        <w:t xml:space="preserve">es </w:t>
      </w:r>
      <w:proofErr w:type="gramStart"/>
      <w:r>
        <w:rPr>
          <w:rFonts w:eastAsiaTheme="majorEastAsia"/>
          <w:bCs/>
          <w:color w:val="000000" w:themeColor="text1"/>
          <w:szCs w:val="24"/>
          <w:lang w:val="fr-FR"/>
        </w:rPr>
        <w:t>adresses .</w:t>
      </w:r>
      <w:proofErr w:type="gramEnd"/>
    </w:p>
    <w:p w14:paraId="41CD4B3D" w14:textId="77777777" w:rsidR="006631CC" w:rsidRPr="00055468" w:rsidRDefault="006631CC" w:rsidP="00A02058">
      <w:pPr>
        <w:numPr>
          <w:ilvl w:val="0"/>
          <w:numId w:val="11"/>
        </w:numPr>
        <w:spacing w:after="98" w:line="360" w:lineRule="auto"/>
        <w:ind w:left="1531" w:right="1020" w:hanging="361"/>
        <w:rPr>
          <w:color w:val="000000" w:themeColor="text1"/>
          <w:lang w:val="fr-FR"/>
        </w:rPr>
      </w:pPr>
      <w:r w:rsidRPr="00612C5C">
        <w:rPr>
          <w:rFonts w:eastAsiaTheme="majorEastAsia"/>
          <w:bCs/>
          <w:color w:val="000000" w:themeColor="text1"/>
          <w:szCs w:val="24"/>
          <w:lang w:val="fr-FR"/>
        </w:rPr>
        <w:t xml:space="preserve">Ajouter des produits au panier et passer une </w:t>
      </w:r>
      <w:proofErr w:type="gramStart"/>
      <w:r w:rsidRPr="00612C5C">
        <w:rPr>
          <w:rFonts w:eastAsiaTheme="majorEastAsia"/>
          <w:bCs/>
          <w:color w:val="000000" w:themeColor="text1"/>
          <w:szCs w:val="24"/>
          <w:lang w:val="fr-FR"/>
        </w:rPr>
        <w:t>commande</w:t>
      </w:r>
      <w:r>
        <w:rPr>
          <w:rFonts w:eastAsiaTheme="majorEastAsia"/>
          <w:bCs/>
          <w:color w:val="000000" w:themeColor="text1"/>
          <w:szCs w:val="24"/>
          <w:lang w:val="fr-FR"/>
        </w:rPr>
        <w:t xml:space="preserve"> .</w:t>
      </w:r>
      <w:proofErr w:type="gramEnd"/>
    </w:p>
    <w:p w14:paraId="0A300961" w14:textId="77777777" w:rsidR="006631CC" w:rsidRPr="00055468" w:rsidRDefault="006631CC" w:rsidP="00A02058">
      <w:pPr>
        <w:numPr>
          <w:ilvl w:val="0"/>
          <w:numId w:val="11"/>
        </w:numPr>
        <w:spacing w:after="98" w:line="360" w:lineRule="auto"/>
        <w:ind w:left="1531" w:right="1020" w:hanging="361"/>
        <w:rPr>
          <w:color w:val="000000" w:themeColor="text1"/>
          <w:lang w:val="fr-FR"/>
        </w:rPr>
      </w:pPr>
      <w:r w:rsidRPr="00055468">
        <w:rPr>
          <w:rFonts w:eastAsiaTheme="majorEastAsia"/>
          <w:bCs/>
          <w:color w:val="000000" w:themeColor="text1"/>
          <w:szCs w:val="24"/>
          <w:lang w:val="fr-FR"/>
        </w:rPr>
        <w:t xml:space="preserve">Envoyer un mail dans l’onglet contact à l’aide d’un formulaire </w:t>
      </w:r>
      <w:proofErr w:type="gramStart"/>
      <w:r w:rsidRPr="00055468">
        <w:rPr>
          <w:rFonts w:eastAsiaTheme="majorEastAsia"/>
          <w:bCs/>
          <w:color w:val="000000" w:themeColor="text1"/>
          <w:szCs w:val="24"/>
          <w:lang w:val="fr-FR"/>
        </w:rPr>
        <w:t>( nom</w:t>
      </w:r>
      <w:proofErr w:type="gramEnd"/>
      <w:r w:rsidRPr="00055468">
        <w:rPr>
          <w:rFonts w:eastAsiaTheme="majorEastAsia"/>
          <w:bCs/>
          <w:color w:val="000000" w:themeColor="text1"/>
          <w:szCs w:val="24"/>
          <w:lang w:val="fr-FR"/>
        </w:rPr>
        <w:t xml:space="preserve">  , email, numéro de téléphone , objet et message ) .</w:t>
      </w:r>
    </w:p>
    <w:p w14:paraId="749F8297" w14:textId="77777777" w:rsidR="006631CC" w:rsidRPr="00055468" w:rsidRDefault="006631CC" w:rsidP="00A02058">
      <w:pPr>
        <w:numPr>
          <w:ilvl w:val="0"/>
          <w:numId w:val="11"/>
        </w:numPr>
        <w:spacing w:after="98" w:line="360" w:lineRule="auto"/>
        <w:ind w:left="1531" w:right="1020" w:hanging="361"/>
        <w:rPr>
          <w:color w:val="000000" w:themeColor="text1"/>
          <w:lang w:val="fr-FR"/>
        </w:rPr>
      </w:pPr>
      <w:proofErr w:type="spellStart"/>
      <w:r w:rsidRPr="00055468">
        <w:rPr>
          <w:rFonts w:eastAsiaTheme="majorEastAsia"/>
          <w:bCs/>
          <w:color w:val="000000" w:themeColor="text1"/>
          <w:szCs w:val="24"/>
          <w:lang w:val="fr-FR"/>
        </w:rPr>
        <w:t>Possibilté</w:t>
      </w:r>
      <w:proofErr w:type="spellEnd"/>
      <w:r w:rsidRPr="00055468">
        <w:rPr>
          <w:rFonts w:eastAsiaTheme="majorEastAsia"/>
          <w:bCs/>
          <w:color w:val="000000" w:themeColor="text1"/>
          <w:szCs w:val="24"/>
          <w:lang w:val="fr-FR"/>
        </w:rPr>
        <w:t xml:space="preserve"> de s’abonner et /ou se désabonner de</w:t>
      </w:r>
      <w:r>
        <w:rPr>
          <w:rFonts w:eastAsiaTheme="majorEastAsia"/>
          <w:bCs/>
          <w:color w:val="000000" w:themeColor="text1"/>
          <w:szCs w:val="24"/>
          <w:lang w:val="fr-FR"/>
        </w:rPr>
        <w:t xml:space="preserve"> la </w:t>
      </w:r>
      <w:proofErr w:type="gramStart"/>
      <w:r>
        <w:rPr>
          <w:rFonts w:eastAsiaTheme="majorEastAsia"/>
          <w:bCs/>
          <w:color w:val="000000" w:themeColor="text1"/>
          <w:szCs w:val="24"/>
          <w:lang w:val="fr-FR"/>
        </w:rPr>
        <w:t>newsletter .</w:t>
      </w:r>
      <w:proofErr w:type="gramEnd"/>
    </w:p>
    <w:p w14:paraId="04BF6099" w14:textId="77777777" w:rsidR="006631CC" w:rsidRPr="006631CC" w:rsidRDefault="006631CC" w:rsidP="00A02058">
      <w:pPr>
        <w:numPr>
          <w:ilvl w:val="0"/>
          <w:numId w:val="11"/>
        </w:numPr>
        <w:spacing w:after="98" w:line="360" w:lineRule="auto"/>
        <w:ind w:left="1531" w:right="1020" w:hanging="361"/>
        <w:rPr>
          <w:color w:val="000000" w:themeColor="text1"/>
          <w:lang w:val="fr-FR"/>
        </w:rPr>
      </w:pPr>
      <w:proofErr w:type="spellStart"/>
      <w:r w:rsidRPr="00055468">
        <w:rPr>
          <w:rFonts w:eastAsiaTheme="majorEastAsia"/>
          <w:bCs/>
          <w:color w:val="000000" w:themeColor="text1"/>
          <w:szCs w:val="24"/>
          <w:lang w:val="fr-FR"/>
        </w:rPr>
        <w:t>Possibilté</w:t>
      </w:r>
      <w:proofErr w:type="spellEnd"/>
      <w:r w:rsidRPr="00055468">
        <w:rPr>
          <w:rFonts w:eastAsiaTheme="majorEastAsia"/>
          <w:bCs/>
          <w:color w:val="000000" w:themeColor="text1"/>
          <w:szCs w:val="24"/>
          <w:lang w:val="fr-FR"/>
        </w:rPr>
        <w:t xml:space="preserve"> d’ajouter des commentaires sur les produits et lire des commentaires qui sont déjà </w:t>
      </w:r>
      <w:proofErr w:type="gramStart"/>
      <w:r w:rsidRPr="00055468">
        <w:rPr>
          <w:rFonts w:eastAsiaTheme="majorEastAsia"/>
          <w:bCs/>
          <w:color w:val="000000" w:themeColor="text1"/>
          <w:szCs w:val="24"/>
          <w:lang w:val="fr-FR"/>
        </w:rPr>
        <w:t>ajoutés .</w:t>
      </w:r>
      <w:proofErr w:type="gramEnd"/>
    </w:p>
    <w:p w14:paraId="296FEF7D" w14:textId="77777777" w:rsidR="006631CC" w:rsidRPr="00055468" w:rsidRDefault="006631CC" w:rsidP="006631CC">
      <w:pPr>
        <w:spacing w:after="98" w:line="360" w:lineRule="auto"/>
        <w:ind w:right="652"/>
        <w:rPr>
          <w:color w:val="000000" w:themeColor="text1"/>
          <w:lang w:val="fr-FR"/>
        </w:rPr>
      </w:pPr>
    </w:p>
    <w:p w14:paraId="7194DBDC" w14:textId="77777777" w:rsidR="006631CC" w:rsidRPr="000E641E" w:rsidRDefault="006631CC" w:rsidP="000E641E">
      <w:pPr>
        <w:spacing w:line="366" w:lineRule="auto"/>
        <w:ind w:left="1227" w:right="743"/>
        <w:rPr>
          <w:color w:val="000000" w:themeColor="text1"/>
          <w:szCs w:val="24"/>
          <w:lang w:val="fr-FR"/>
        </w:rPr>
      </w:pPr>
    </w:p>
    <w:p w14:paraId="769D0D3C" w14:textId="77777777" w:rsidR="00000E9F" w:rsidRDefault="00000E9F" w:rsidP="00C025A4">
      <w:pPr>
        <w:ind w:left="0" w:firstLine="0"/>
        <w:rPr>
          <w:lang w:val="fr-FR"/>
        </w:rPr>
      </w:pPr>
    </w:p>
    <w:p w14:paraId="54CD245A" w14:textId="77777777" w:rsidR="006631CC" w:rsidRDefault="006631CC" w:rsidP="00C025A4">
      <w:pPr>
        <w:ind w:left="0" w:firstLine="0"/>
        <w:rPr>
          <w:lang w:val="fr-FR"/>
        </w:rPr>
      </w:pPr>
    </w:p>
    <w:p w14:paraId="1231BE67" w14:textId="77777777" w:rsidR="006631CC" w:rsidRDefault="006631CC" w:rsidP="00C025A4">
      <w:pPr>
        <w:ind w:left="0" w:firstLine="0"/>
        <w:rPr>
          <w:lang w:val="fr-FR"/>
        </w:rPr>
      </w:pPr>
    </w:p>
    <w:p w14:paraId="36FEB5B0" w14:textId="77777777" w:rsidR="006631CC" w:rsidRDefault="006631CC" w:rsidP="00C025A4">
      <w:pPr>
        <w:ind w:left="0" w:firstLine="0"/>
        <w:rPr>
          <w:lang w:val="fr-FR"/>
        </w:rPr>
      </w:pPr>
    </w:p>
    <w:p w14:paraId="30D7AA69" w14:textId="77777777" w:rsidR="006631CC" w:rsidRDefault="006631CC" w:rsidP="00C025A4">
      <w:pPr>
        <w:ind w:left="0" w:firstLine="0"/>
        <w:rPr>
          <w:lang w:val="fr-FR"/>
        </w:rPr>
      </w:pPr>
    </w:p>
    <w:p w14:paraId="7196D064" w14:textId="77777777" w:rsidR="004D3193" w:rsidRDefault="004D3193" w:rsidP="00C025A4">
      <w:pPr>
        <w:ind w:left="0" w:firstLine="0"/>
        <w:rPr>
          <w:lang w:val="fr-FR"/>
        </w:rPr>
      </w:pPr>
    </w:p>
    <w:p w14:paraId="34FF1C98" w14:textId="77777777" w:rsidR="004D3193" w:rsidRDefault="004D3193" w:rsidP="00C025A4">
      <w:pPr>
        <w:ind w:left="0" w:firstLine="0"/>
        <w:rPr>
          <w:lang w:val="fr-FR"/>
        </w:rPr>
      </w:pPr>
    </w:p>
    <w:p w14:paraId="6D072C0D" w14:textId="77777777" w:rsidR="00D400F4" w:rsidRDefault="00D400F4" w:rsidP="00C025A4">
      <w:pPr>
        <w:ind w:left="0" w:firstLine="0"/>
        <w:rPr>
          <w:lang w:val="fr-FR"/>
        </w:rPr>
      </w:pPr>
    </w:p>
    <w:p w14:paraId="48A21919" w14:textId="77777777" w:rsidR="00232AD5" w:rsidRDefault="00232AD5" w:rsidP="00C025A4">
      <w:pPr>
        <w:ind w:left="0" w:firstLine="0"/>
        <w:rPr>
          <w:lang w:val="fr-FR"/>
        </w:rPr>
      </w:pPr>
    </w:p>
    <w:p w14:paraId="6BD18F9B" w14:textId="77777777" w:rsidR="00232AD5" w:rsidRDefault="00232AD5" w:rsidP="00C025A4">
      <w:pPr>
        <w:ind w:left="0" w:firstLine="0"/>
        <w:rPr>
          <w:lang w:val="fr-FR"/>
        </w:rPr>
      </w:pPr>
    </w:p>
    <w:p w14:paraId="238601FE" w14:textId="77777777" w:rsidR="00232AD5" w:rsidRDefault="00232AD5" w:rsidP="00C025A4">
      <w:pPr>
        <w:ind w:left="0" w:firstLine="0"/>
        <w:rPr>
          <w:lang w:val="fr-FR"/>
        </w:rPr>
      </w:pPr>
    </w:p>
    <w:p w14:paraId="0F3CABC7" w14:textId="77777777" w:rsidR="00232AD5" w:rsidRDefault="00232AD5" w:rsidP="00C025A4">
      <w:pPr>
        <w:ind w:left="0" w:firstLine="0"/>
        <w:rPr>
          <w:lang w:val="fr-FR"/>
        </w:rPr>
      </w:pPr>
    </w:p>
    <w:p w14:paraId="5B08B5D1" w14:textId="77777777" w:rsidR="006F2526" w:rsidRDefault="006F2526" w:rsidP="00C025A4">
      <w:pPr>
        <w:ind w:left="0" w:firstLine="0"/>
        <w:rPr>
          <w:lang w:val="fr-FR"/>
        </w:rPr>
      </w:pPr>
    </w:p>
    <w:p w14:paraId="1B5B9D4A" w14:textId="77777777" w:rsidR="00C545DB" w:rsidRDefault="00C545DB" w:rsidP="00640415">
      <w:pPr>
        <w:ind w:left="0" w:firstLine="0"/>
        <w:rPr>
          <w:lang w:val="fr-FR"/>
        </w:rPr>
      </w:pPr>
    </w:p>
    <w:p w14:paraId="08B11B69" w14:textId="77777777" w:rsidR="005B1BD6" w:rsidRPr="00C545DB" w:rsidRDefault="005B1BD6" w:rsidP="00640415">
      <w:pPr>
        <w:ind w:left="0" w:firstLine="0"/>
        <w:rPr>
          <w:lang w:val="fr-FR"/>
        </w:rPr>
      </w:pPr>
    </w:p>
    <w:p w14:paraId="48853C9C" w14:textId="77777777" w:rsidR="006631CC" w:rsidRPr="006631CC" w:rsidRDefault="006631CC" w:rsidP="006F2526">
      <w:pPr>
        <w:pStyle w:val="Heading3"/>
        <w:numPr>
          <w:ilvl w:val="0"/>
          <w:numId w:val="12"/>
        </w:numPr>
        <w:spacing w:before="360" w:line="254" w:lineRule="auto"/>
        <w:ind w:left="1208" w:right="1021" w:hanging="357"/>
        <w:rPr>
          <w:rFonts w:ascii="Arial" w:hAnsi="Arial" w:cs="Arial"/>
          <w:b/>
          <w:sz w:val="26"/>
          <w:szCs w:val="26"/>
          <w:lang w:val="fr-FR"/>
        </w:rPr>
      </w:pPr>
      <w:bookmarkStart w:id="35" w:name="_Toc167122710"/>
      <w:r w:rsidRPr="006631CC">
        <w:rPr>
          <w:rFonts w:ascii="Arial" w:hAnsi="Arial" w:cs="Arial"/>
          <w:b/>
          <w:color w:val="FF0000"/>
          <w:sz w:val="26"/>
          <w:szCs w:val="26"/>
          <w:lang w:val="fr-FR"/>
        </w:rPr>
        <w:t xml:space="preserve">Accès Utilisateur </w:t>
      </w:r>
      <w:r>
        <w:rPr>
          <w:rFonts w:ascii="Arial" w:hAnsi="Arial" w:cs="Arial"/>
          <w:b/>
          <w:color w:val="FF0000"/>
          <w:sz w:val="26"/>
          <w:szCs w:val="26"/>
          <w:lang w:val="fr-FR"/>
        </w:rPr>
        <w:t xml:space="preserve">non </w:t>
      </w:r>
      <w:r w:rsidRPr="006631CC">
        <w:rPr>
          <w:rFonts w:ascii="Arial" w:hAnsi="Arial" w:cs="Arial"/>
          <w:b/>
          <w:color w:val="FF0000"/>
          <w:sz w:val="26"/>
          <w:szCs w:val="26"/>
          <w:lang w:val="fr-FR"/>
        </w:rPr>
        <w:t>authentifié</w:t>
      </w:r>
      <w:r>
        <w:rPr>
          <w:rFonts w:ascii="Arial" w:hAnsi="Arial" w:cs="Arial"/>
          <w:b/>
          <w:color w:val="FF0000"/>
          <w:sz w:val="26"/>
          <w:szCs w:val="26"/>
          <w:lang w:val="fr-FR"/>
        </w:rPr>
        <w:t xml:space="preserve"> </w:t>
      </w:r>
      <w:proofErr w:type="gramStart"/>
      <w:r>
        <w:rPr>
          <w:rFonts w:ascii="Arial" w:hAnsi="Arial" w:cs="Arial"/>
          <w:b/>
          <w:color w:val="FF0000"/>
          <w:sz w:val="26"/>
          <w:szCs w:val="26"/>
          <w:lang w:val="fr-FR"/>
        </w:rPr>
        <w:t>( visiteur</w:t>
      </w:r>
      <w:proofErr w:type="gramEnd"/>
      <w:r>
        <w:rPr>
          <w:rFonts w:ascii="Arial" w:hAnsi="Arial" w:cs="Arial"/>
          <w:b/>
          <w:color w:val="FF0000"/>
          <w:sz w:val="26"/>
          <w:szCs w:val="26"/>
          <w:lang w:val="fr-FR"/>
        </w:rPr>
        <w:t xml:space="preserve"> )</w:t>
      </w:r>
      <w:bookmarkEnd w:id="35"/>
      <w:r w:rsidRPr="006631CC">
        <w:rPr>
          <w:rFonts w:ascii="Arial" w:hAnsi="Arial" w:cs="Arial"/>
          <w:b/>
          <w:color w:val="FF0000"/>
          <w:sz w:val="26"/>
          <w:szCs w:val="26"/>
          <w:lang w:val="fr-FR"/>
        </w:rPr>
        <w:t xml:space="preserve">  </w:t>
      </w:r>
    </w:p>
    <w:p w14:paraId="16DEB4AB" w14:textId="77777777" w:rsidR="006631CC" w:rsidRDefault="006631CC" w:rsidP="006631CC">
      <w:pPr>
        <w:spacing w:line="366" w:lineRule="auto"/>
        <w:ind w:left="866" w:right="743"/>
        <w:rPr>
          <w:b/>
          <w:color w:val="C00000"/>
          <w:sz w:val="26"/>
          <w:szCs w:val="26"/>
          <w:lang w:val="fr-FR"/>
        </w:rPr>
      </w:pPr>
    </w:p>
    <w:p w14:paraId="38A3C67D" w14:textId="77777777" w:rsidR="006631CC" w:rsidRDefault="006631CC" w:rsidP="00B66DCB">
      <w:pPr>
        <w:spacing w:line="366" w:lineRule="auto"/>
        <w:ind w:left="1201" w:right="1020"/>
        <w:rPr>
          <w:color w:val="000000" w:themeColor="text1"/>
          <w:szCs w:val="24"/>
          <w:lang w:val="fr-FR"/>
        </w:rPr>
      </w:pPr>
      <w:r w:rsidRPr="00435798">
        <w:rPr>
          <w:color w:val="000000" w:themeColor="text1"/>
          <w:szCs w:val="24"/>
          <w:lang w:val="fr-FR"/>
        </w:rPr>
        <w:t>Les fonctionnalités d'un utilisateur non authentifié</w:t>
      </w:r>
      <w:r>
        <w:rPr>
          <w:color w:val="000000" w:themeColor="text1"/>
          <w:szCs w:val="24"/>
          <w:lang w:val="fr-FR"/>
        </w:rPr>
        <w:t xml:space="preserve"> </w:t>
      </w:r>
      <w:proofErr w:type="gramStart"/>
      <w:r>
        <w:rPr>
          <w:color w:val="000000" w:themeColor="text1"/>
          <w:szCs w:val="24"/>
          <w:lang w:val="fr-FR"/>
        </w:rPr>
        <w:t>( visiteur</w:t>
      </w:r>
      <w:proofErr w:type="gramEnd"/>
      <w:r>
        <w:rPr>
          <w:color w:val="000000" w:themeColor="text1"/>
          <w:szCs w:val="24"/>
          <w:lang w:val="fr-FR"/>
        </w:rPr>
        <w:t xml:space="preserve"> ) </w:t>
      </w:r>
      <w:r w:rsidRPr="00435798">
        <w:rPr>
          <w:color w:val="000000" w:themeColor="text1"/>
          <w:szCs w:val="24"/>
          <w:lang w:val="fr-FR"/>
        </w:rPr>
        <w:t>sont celles qui sont accessibles sans qu'un utilisateur ait besoin de créer un compte et de se connecter.</w:t>
      </w:r>
    </w:p>
    <w:p w14:paraId="325CE300" w14:textId="77777777" w:rsidR="006631CC" w:rsidRDefault="006631CC" w:rsidP="00B66DCB">
      <w:pPr>
        <w:tabs>
          <w:tab w:val="center" w:pos="5068"/>
        </w:tabs>
        <w:spacing w:line="366" w:lineRule="auto"/>
        <w:ind w:left="1201" w:right="1020"/>
        <w:rPr>
          <w:color w:val="000000" w:themeColor="text1"/>
          <w:szCs w:val="24"/>
          <w:lang w:val="fr-FR"/>
        </w:rPr>
      </w:pPr>
      <w:r w:rsidRPr="00435798">
        <w:rPr>
          <w:color w:val="000000" w:themeColor="text1"/>
          <w:szCs w:val="24"/>
          <w:lang w:val="fr-FR"/>
        </w:rPr>
        <w:t xml:space="preserve"> </w:t>
      </w:r>
      <w:r>
        <w:rPr>
          <w:color w:val="000000" w:themeColor="text1"/>
          <w:szCs w:val="24"/>
          <w:lang w:val="fr-FR"/>
        </w:rPr>
        <w:tab/>
      </w:r>
    </w:p>
    <w:p w14:paraId="15F119B7" w14:textId="77777777" w:rsidR="006631CC" w:rsidRDefault="006631CC" w:rsidP="00B66DCB">
      <w:pPr>
        <w:spacing w:line="366" w:lineRule="auto"/>
        <w:ind w:left="1201" w:right="1020"/>
        <w:rPr>
          <w:color w:val="000000" w:themeColor="text1"/>
          <w:szCs w:val="24"/>
          <w:lang w:val="fr-FR"/>
        </w:rPr>
      </w:pPr>
      <w:r w:rsidRPr="00435798">
        <w:rPr>
          <w:color w:val="000000" w:themeColor="text1"/>
          <w:szCs w:val="24"/>
          <w:lang w:val="fr-FR"/>
        </w:rPr>
        <w:t>Ces fonctionnalités sont généralement conçues pour permettre aux visiteurs de naviguer sur le site, de rechercher des produits et de d</w:t>
      </w:r>
      <w:r>
        <w:rPr>
          <w:color w:val="000000" w:themeColor="text1"/>
          <w:szCs w:val="24"/>
          <w:lang w:val="fr-FR"/>
        </w:rPr>
        <w:t xml:space="preserve">écouvrir le site </w:t>
      </w:r>
      <w:r w:rsidRPr="00435798">
        <w:rPr>
          <w:color w:val="000000" w:themeColor="text1"/>
          <w:szCs w:val="24"/>
          <w:lang w:val="fr-FR"/>
        </w:rPr>
        <w:t>sans avoir à s'engager dans un processus d'inscription.</w:t>
      </w:r>
    </w:p>
    <w:p w14:paraId="0AD9C6F4" w14:textId="77777777" w:rsidR="004D3193" w:rsidRDefault="004D3193" w:rsidP="00B66DCB">
      <w:pPr>
        <w:spacing w:line="366" w:lineRule="auto"/>
        <w:ind w:left="1201" w:right="1020"/>
        <w:rPr>
          <w:color w:val="000000" w:themeColor="text1"/>
          <w:szCs w:val="24"/>
          <w:lang w:val="fr-FR"/>
        </w:rPr>
      </w:pPr>
    </w:p>
    <w:p w14:paraId="711AB1F7" w14:textId="77777777" w:rsidR="004D3193" w:rsidRDefault="004D3193" w:rsidP="00B66DCB">
      <w:pPr>
        <w:spacing w:line="366" w:lineRule="auto"/>
        <w:ind w:left="1201" w:right="1020"/>
        <w:rPr>
          <w:color w:val="000000" w:themeColor="text1"/>
          <w:szCs w:val="24"/>
          <w:lang w:val="fr-FR"/>
        </w:rPr>
      </w:pPr>
      <w:r w:rsidRPr="00435798">
        <w:rPr>
          <w:color w:val="000000" w:themeColor="text1"/>
          <w:szCs w:val="24"/>
          <w:lang w:val="fr-FR"/>
        </w:rPr>
        <w:t>Voici quelques fonctionnalités typiques pour un utilisateur non au</w:t>
      </w:r>
      <w:r>
        <w:rPr>
          <w:color w:val="000000" w:themeColor="text1"/>
          <w:szCs w:val="24"/>
          <w:lang w:val="fr-FR"/>
        </w:rPr>
        <w:t xml:space="preserve">thentifié sur le site </w:t>
      </w:r>
      <w:proofErr w:type="spellStart"/>
      <w:r>
        <w:rPr>
          <w:color w:val="000000" w:themeColor="text1"/>
          <w:szCs w:val="24"/>
          <w:lang w:val="fr-FR"/>
        </w:rPr>
        <w:t>AfamiaShop</w:t>
      </w:r>
      <w:proofErr w:type="spellEnd"/>
      <w:r w:rsidRPr="00435798">
        <w:rPr>
          <w:color w:val="000000" w:themeColor="text1"/>
          <w:szCs w:val="24"/>
          <w:lang w:val="fr-FR"/>
        </w:rPr>
        <w:t xml:space="preserve"> :</w:t>
      </w:r>
      <w:r w:rsidRPr="00D80351">
        <w:rPr>
          <w:color w:val="000000" w:themeColor="text1"/>
          <w:szCs w:val="24"/>
          <w:lang w:val="fr-FR"/>
        </w:rPr>
        <w:t xml:space="preserve"> </w:t>
      </w:r>
    </w:p>
    <w:p w14:paraId="4B1F511A" w14:textId="77777777" w:rsidR="004D3193" w:rsidRPr="00D80351" w:rsidRDefault="004D3193" w:rsidP="004D3193">
      <w:pPr>
        <w:spacing w:line="366" w:lineRule="auto"/>
        <w:ind w:left="866" w:right="743"/>
        <w:rPr>
          <w:b/>
          <w:lang w:val="fr-FR"/>
        </w:rPr>
      </w:pPr>
    </w:p>
    <w:p w14:paraId="74F7F65B" w14:textId="77777777" w:rsidR="004D3193" w:rsidRDefault="004D3193" w:rsidP="00B66DCB">
      <w:pPr>
        <w:numPr>
          <w:ilvl w:val="0"/>
          <w:numId w:val="11"/>
        </w:numPr>
        <w:spacing w:after="44" w:line="360" w:lineRule="auto"/>
        <w:ind w:left="1552" w:right="1020" w:hanging="361"/>
        <w:rPr>
          <w:lang w:val="fr-FR"/>
        </w:rPr>
      </w:pPr>
      <w:r>
        <w:rPr>
          <w:lang w:val="fr-FR"/>
        </w:rPr>
        <w:t>Consult</w:t>
      </w:r>
      <w:r w:rsidR="006F4CAA">
        <w:rPr>
          <w:lang w:val="fr-FR"/>
        </w:rPr>
        <w:t xml:space="preserve">er les pages </w:t>
      </w:r>
      <w:proofErr w:type="gramStart"/>
      <w:r w:rsidR="006F4CAA">
        <w:rPr>
          <w:lang w:val="fr-FR"/>
        </w:rPr>
        <w:t>d’accueil ,</w:t>
      </w:r>
      <w:proofErr w:type="gramEnd"/>
      <w:r w:rsidR="006F4CAA">
        <w:rPr>
          <w:lang w:val="fr-FR"/>
        </w:rPr>
        <w:t xml:space="preserve"> de la boutique</w:t>
      </w:r>
      <w:r>
        <w:rPr>
          <w:lang w:val="fr-FR"/>
        </w:rPr>
        <w:t xml:space="preserve"> et de catégories .</w:t>
      </w:r>
    </w:p>
    <w:p w14:paraId="263373CC" w14:textId="77777777" w:rsidR="004D3193" w:rsidRPr="00E4287C" w:rsidRDefault="004D3193" w:rsidP="00B66DCB">
      <w:pPr>
        <w:numPr>
          <w:ilvl w:val="0"/>
          <w:numId w:val="11"/>
        </w:numPr>
        <w:spacing w:after="44" w:line="360" w:lineRule="auto"/>
        <w:ind w:left="1552" w:right="1020" w:hanging="361"/>
        <w:rPr>
          <w:lang w:val="fr-FR"/>
        </w:rPr>
      </w:pPr>
      <w:r w:rsidRPr="00E4287C">
        <w:rPr>
          <w:rFonts w:eastAsiaTheme="majorEastAsia"/>
          <w:bCs/>
          <w:color w:val="000000" w:themeColor="text1"/>
          <w:szCs w:val="24"/>
          <w:lang w:val="fr-FR"/>
        </w:rPr>
        <w:t xml:space="preserve">Ajouter des produits au panier et voir le contenu de ce </w:t>
      </w:r>
      <w:proofErr w:type="gramStart"/>
      <w:r w:rsidRPr="00E4287C">
        <w:rPr>
          <w:rFonts w:eastAsiaTheme="majorEastAsia"/>
          <w:bCs/>
          <w:color w:val="000000" w:themeColor="text1"/>
          <w:szCs w:val="24"/>
          <w:lang w:val="fr-FR"/>
        </w:rPr>
        <w:t>panier .</w:t>
      </w:r>
      <w:proofErr w:type="gramEnd"/>
    </w:p>
    <w:p w14:paraId="5E27D121" w14:textId="77777777" w:rsidR="004D3193" w:rsidRPr="00D80351" w:rsidRDefault="004D3193" w:rsidP="00B66DCB">
      <w:pPr>
        <w:numPr>
          <w:ilvl w:val="0"/>
          <w:numId w:val="11"/>
        </w:numPr>
        <w:spacing w:after="44" w:line="360" w:lineRule="auto"/>
        <w:ind w:left="1552" w:right="1020" w:hanging="361"/>
        <w:rPr>
          <w:lang w:val="fr-FR"/>
        </w:rPr>
      </w:pPr>
      <w:r w:rsidRPr="00E4287C">
        <w:rPr>
          <w:rFonts w:eastAsiaTheme="majorEastAsia"/>
          <w:bCs/>
          <w:color w:val="000000" w:themeColor="text1"/>
          <w:szCs w:val="24"/>
          <w:lang w:val="fr-FR"/>
        </w:rPr>
        <w:t xml:space="preserve">Modifier la quantité ou supprimer des produits dans le </w:t>
      </w:r>
      <w:proofErr w:type="gramStart"/>
      <w:r w:rsidRPr="00E4287C">
        <w:rPr>
          <w:rFonts w:eastAsiaTheme="majorEastAsia"/>
          <w:bCs/>
          <w:color w:val="000000" w:themeColor="text1"/>
          <w:szCs w:val="24"/>
          <w:lang w:val="fr-FR"/>
        </w:rPr>
        <w:t>panier .</w:t>
      </w:r>
      <w:proofErr w:type="gramEnd"/>
    </w:p>
    <w:p w14:paraId="50BDFFF1" w14:textId="77777777" w:rsidR="004D3193" w:rsidRPr="00E4287C" w:rsidRDefault="004D3193" w:rsidP="00B66DCB">
      <w:pPr>
        <w:numPr>
          <w:ilvl w:val="0"/>
          <w:numId w:val="11"/>
        </w:numPr>
        <w:spacing w:after="44" w:line="360" w:lineRule="auto"/>
        <w:ind w:left="1552" w:right="1020" w:hanging="361"/>
        <w:rPr>
          <w:lang w:val="fr-FR"/>
        </w:rPr>
      </w:pPr>
      <w:proofErr w:type="spellStart"/>
      <w:r w:rsidRPr="00E4287C">
        <w:rPr>
          <w:rFonts w:eastAsiaTheme="majorEastAsia"/>
          <w:bCs/>
          <w:color w:val="000000" w:themeColor="text1"/>
          <w:szCs w:val="24"/>
          <w:lang w:val="fr-FR"/>
        </w:rPr>
        <w:t>Possibilté</w:t>
      </w:r>
      <w:proofErr w:type="spellEnd"/>
      <w:r w:rsidRPr="00E4287C">
        <w:rPr>
          <w:rFonts w:eastAsiaTheme="majorEastAsia"/>
          <w:bCs/>
          <w:color w:val="000000" w:themeColor="text1"/>
          <w:szCs w:val="24"/>
          <w:lang w:val="fr-FR"/>
        </w:rPr>
        <w:t xml:space="preserve"> de lancer une recherche avancée par </w:t>
      </w:r>
      <w:proofErr w:type="gramStart"/>
      <w:r w:rsidRPr="00E4287C">
        <w:rPr>
          <w:rFonts w:eastAsiaTheme="majorEastAsia"/>
          <w:bCs/>
          <w:color w:val="000000" w:themeColor="text1"/>
          <w:szCs w:val="24"/>
          <w:lang w:val="fr-FR"/>
        </w:rPr>
        <w:t>( nom</w:t>
      </w:r>
      <w:proofErr w:type="gramEnd"/>
      <w:r w:rsidRPr="00E4287C">
        <w:rPr>
          <w:rFonts w:eastAsiaTheme="majorEastAsia"/>
          <w:bCs/>
          <w:color w:val="000000" w:themeColor="text1"/>
          <w:szCs w:val="24"/>
          <w:lang w:val="fr-FR"/>
        </w:rPr>
        <w:t xml:space="preserve"> , description , mot-clé) , catégorie , genre , couleur .</w:t>
      </w:r>
    </w:p>
    <w:p w14:paraId="7C2A44AB" w14:textId="77777777" w:rsidR="004D3193" w:rsidRPr="00E4287C" w:rsidRDefault="004D3193" w:rsidP="00B66DCB">
      <w:pPr>
        <w:numPr>
          <w:ilvl w:val="0"/>
          <w:numId w:val="11"/>
        </w:numPr>
        <w:spacing w:after="44" w:line="360" w:lineRule="auto"/>
        <w:ind w:left="1552" w:right="1020" w:hanging="361"/>
        <w:rPr>
          <w:lang w:val="fr-FR"/>
        </w:rPr>
      </w:pPr>
      <w:r w:rsidRPr="00E4287C">
        <w:rPr>
          <w:rFonts w:eastAsiaTheme="majorEastAsia"/>
          <w:bCs/>
          <w:color w:val="000000" w:themeColor="text1"/>
          <w:szCs w:val="24"/>
          <w:lang w:val="fr-FR"/>
        </w:rPr>
        <w:t xml:space="preserve">Possibilité de s’inscrire  et </w:t>
      </w:r>
      <w:proofErr w:type="gramStart"/>
      <w:r w:rsidRPr="00E4287C">
        <w:rPr>
          <w:rFonts w:eastAsiaTheme="majorEastAsia"/>
          <w:bCs/>
          <w:color w:val="000000" w:themeColor="text1"/>
          <w:szCs w:val="24"/>
          <w:lang w:val="fr-FR"/>
        </w:rPr>
        <w:t>s’authentifier .</w:t>
      </w:r>
      <w:proofErr w:type="gramEnd"/>
    </w:p>
    <w:p w14:paraId="1D9CEC39" w14:textId="77777777" w:rsidR="004D3193" w:rsidRPr="00E4287C" w:rsidRDefault="004D3193" w:rsidP="00B66DCB">
      <w:pPr>
        <w:numPr>
          <w:ilvl w:val="0"/>
          <w:numId w:val="11"/>
        </w:numPr>
        <w:spacing w:after="44" w:line="360" w:lineRule="auto"/>
        <w:ind w:left="1552" w:right="1020" w:hanging="361"/>
        <w:rPr>
          <w:lang w:val="fr-FR"/>
        </w:rPr>
      </w:pPr>
      <w:r w:rsidRPr="00E4287C">
        <w:rPr>
          <w:lang w:val="fr-FR"/>
        </w:rPr>
        <w:t xml:space="preserve">Visualiser une ou plusieurs </w:t>
      </w:r>
      <w:proofErr w:type="gramStart"/>
      <w:r w:rsidRPr="00E4287C">
        <w:rPr>
          <w:lang w:val="fr-FR"/>
        </w:rPr>
        <w:t>catégories .</w:t>
      </w:r>
      <w:proofErr w:type="gramEnd"/>
    </w:p>
    <w:p w14:paraId="495E259B" w14:textId="77777777" w:rsidR="004D3193" w:rsidRPr="00E4287C" w:rsidRDefault="004D3193" w:rsidP="00B66DCB">
      <w:pPr>
        <w:numPr>
          <w:ilvl w:val="0"/>
          <w:numId w:val="11"/>
        </w:numPr>
        <w:spacing w:after="44" w:line="360" w:lineRule="auto"/>
        <w:ind w:left="1552" w:right="1020" w:hanging="361"/>
        <w:rPr>
          <w:color w:val="000000" w:themeColor="text1"/>
          <w:lang w:val="fr-FR"/>
        </w:rPr>
      </w:pPr>
      <w:r w:rsidRPr="00E4287C">
        <w:rPr>
          <w:rFonts w:eastAsiaTheme="majorEastAsia"/>
          <w:bCs/>
          <w:color w:val="000000" w:themeColor="text1"/>
          <w:szCs w:val="24"/>
          <w:lang w:val="fr-FR"/>
        </w:rPr>
        <w:t xml:space="preserve">Envoyer un mail dans l’onglet contact à l’aide d’un formulaire </w:t>
      </w:r>
      <w:proofErr w:type="gramStart"/>
      <w:r w:rsidRPr="00E4287C">
        <w:rPr>
          <w:rFonts w:eastAsiaTheme="majorEastAsia"/>
          <w:bCs/>
          <w:color w:val="000000" w:themeColor="text1"/>
          <w:szCs w:val="24"/>
          <w:lang w:val="fr-FR"/>
        </w:rPr>
        <w:t>( nom</w:t>
      </w:r>
      <w:proofErr w:type="gramEnd"/>
      <w:r w:rsidRPr="00E4287C">
        <w:rPr>
          <w:rFonts w:eastAsiaTheme="majorEastAsia"/>
          <w:bCs/>
          <w:color w:val="000000" w:themeColor="text1"/>
          <w:szCs w:val="24"/>
          <w:lang w:val="fr-FR"/>
        </w:rPr>
        <w:t xml:space="preserve"> , email , numéro de téléphone , objet et message ) .</w:t>
      </w:r>
    </w:p>
    <w:p w14:paraId="19F1563E" w14:textId="77777777" w:rsidR="004D3193" w:rsidRPr="00E4287C" w:rsidRDefault="004D3193" w:rsidP="00B66DCB">
      <w:pPr>
        <w:numPr>
          <w:ilvl w:val="0"/>
          <w:numId w:val="11"/>
        </w:numPr>
        <w:spacing w:after="44" w:line="360" w:lineRule="auto"/>
        <w:ind w:left="1552" w:right="1020" w:hanging="361"/>
        <w:rPr>
          <w:color w:val="000000" w:themeColor="text1"/>
          <w:lang w:val="fr-FR"/>
        </w:rPr>
      </w:pPr>
      <w:proofErr w:type="spellStart"/>
      <w:r w:rsidRPr="00E4287C">
        <w:rPr>
          <w:rFonts w:eastAsiaTheme="majorEastAsia"/>
          <w:bCs/>
          <w:color w:val="000000" w:themeColor="text1"/>
          <w:szCs w:val="24"/>
          <w:lang w:val="fr-FR"/>
        </w:rPr>
        <w:t>Possibilté</w:t>
      </w:r>
      <w:proofErr w:type="spellEnd"/>
      <w:r w:rsidRPr="00E4287C">
        <w:rPr>
          <w:rFonts w:eastAsiaTheme="majorEastAsia"/>
          <w:bCs/>
          <w:color w:val="000000" w:themeColor="text1"/>
          <w:szCs w:val="24"/>
          <w:lang w:val="fr-FR"/>
        </w:rPr>
        <w:t xml:space="preserve"> d’ajouter des commentaires sur les produits et lire des commentaires qui sont déjà </w:t>
      </w:r>
      <w:proofErr w:type="gramStart"/>
      <w:r w:rsidRPr="00E4287C">
        <w:rPr>
          <w:rFonts w:eastAsiaTheme="majorEastAsia"/>
          <w:bCs/>
          <w:color w:val="000000" w:themeColor="text1"/>
          <w:szCs w:val="24"/>
          <w:lang w:val="fr-FR"/>
        </w:rPr>
        <w:t>ajoutés .</w:t>
      </w:r>
      <w:proofErr w:type="gramEnd"/>
    </w:p>
    <w:p w14:paraId="590547B4" w14:textId="77777777" w:rsidR="004D3193" w:rsidRPr="001E7B3B" w:rsidRDefault="004D3193" w:rsidP="00B66DCB">
      <w:pPr>
        <w:numPr>
          <w:ilvl w:val="0"/>
          <w:numId w:val="11"/>
        </w:numPr>
        <w:spacing w:after="44" w:line="360" w:lineRule="auto"/>
        <w:ind w:left="1552" w:right="1020" w:hanging="361"/>
        <w:rPr>
          <w:color w:val="000000" w:themeColor="text1"/>
          <w:lang w:val="fr-FR"/>
        </w:rPr>
      </w:pPr>
      <w:r>
        <w:rPr>
          <w:color w:val="000000" w:themeColor="text1"/>
          <w:lang w:val="fr-FR"/>
        </w:rPr>
        <w:t xml:space="preserve">Possibilité de s’abonner et /ou se désabonner de la </w:t>
      </w:r>
      <w:proofErr w:type="gramStart"/>
      <w:r>
        <w:rPr>
          <w:color w:val="000000" w:themeColor="text1"/>
          <w:lang w:val="fr-FR"/>
        </w:rPr>
        <w:t>newsletter .</w:t>
      </w:r>
      <w:proofErr w:type="gramEnd"/>
      <w:r w:rsidRPr="00E4287C">
        <w:rPr>
          <w:lang w:val="fr-FR"/>
        </w:rPr>
        <w:t xml:space="preserve"> </w:t>
      </w:r>
    </w:p>
    <w:p w14:paraId="65F9C3DC" w14:textId="77777777" w:rsidR="004D3193" w:rsidRPr="00435798" w:rsidRDefault="004D3193" w:rsidP="006631CC">
      <w:pPr>
        <w:spacing w:line="366" w:lineRule="auto"/>
        <w:ind w:left="1227" w:right="743"/>
        <w:rPr>
          <w:color w:val="000000" w:themeColor="text1"/>
          <w:szCs w:val="24"/>
          <w:lang w:val="fr-FR"/>
        </w:rPr>
      </w:pPr>
    </w:p>
    <w:p w14:paraId="5023141B" w14:textId="77777777" w:rsidR="006631CC" w:rsidRDefault="006631CC" w:rsidP="006631CC">
      <w:pPr>
        <w:ind w:left="0" w:firstLine="0"/>
        <w:rPr>
          <w:lang w:val="fr-FR"/>
        </w:rPr>
      </w:pPr>
    </w:p>
    <w:p w14:paraId="1F3B1409" w14:textId="77777777" w:rsidR="00D400F4" w:rsidRDefault="00D400F4" w:rsidP="006631CC">
      <w:pPr>
        <w:ind w:left="0" w:firstLine="0"/>
        <w:rPr>
          <w:lang w:val="fr-FR"/>
        </w:rPr>
      </w:pPr>
    </w:p>
    <w:p w14:paraId="562C75D1" w14:textId="77777777" w:rsidR="00D400F4" w:rsidRDefault="00D400F4" w:rsidP="006631CC">
      <w:pPr>
        <w:ind w:left="0" w:firstLine="0"/>
        <w:rPr>
          <w:lang w:val="fr-FR"/>
        </w:rPr>
      </w:pPr>
    </w:p>
    <w:p w14:paraId="664355AD" w14:textId="77777777" w:rsidR="00D400F4" w:rsidRDefault="00D400F4" w:rsidP="006631CC">
      <w:pPr>
        <w:ind w:left="0" w:firstLine="0"/>
        <w:rPr>
          <w:lang w:val="fr-FR"/>
        </w:rPr>
      </w:pPr>
    </w:p>
    <w:p w14:paraId="1A965116" w14:textId="77777777" w:rsidR="00232AD5" w:rsidRDefault="00232AD5" w:rsidP="006631CC">
      <w:pPr>
        <w:ind w:left="0" w:firstLine="0"/>
        <w:rPr>
          <w:lang w:val="fr-FR"/>
        </w:rPr>
      </w:pPr>
    </w:p>
    <w:p w14:paraId="7DF4E37C" w14:textId="77777777" w:rsidR="00232AD5" w:rsidRDefault="00232AD5" w:rsidP="006631CC">
      <w:pPr>
        <w:ind w:left="0" w:firstLine="0"/>
        <w:rPr>
          <w:lang w:val="fr-FR"/>
        </w:rPr>
      </w:pPr>
    </w:p>
    <w:p w14:paraId="035A716E" w14:textId="77777777" w:rsidR="00D400F4" w:rsidRPr="006631CC" w:rsidRDefault="00D400F4" w:rsidP="00BA2B3A">
      <w:pPr>
        <w:pStyle w:val="Heading3"/>
        <w:numPr>
          <w:ilvl w:val="0"/>
          <w:numId w:val="12"/>
        </w:numPr>
        <w:spacing w:before="360" w:line="254" w:lineRule="auto"/>
        <w:ind w:left="1208" w:right="1021" w:hanging="357"/>
        <w:rPr>
          <w:rFonts w:ascii="Arial" w:hAnsi="Arial" w:cs="Arial"/>
          <w:b/>
          <w:sz w:val="26"/>
          <w:szCs w:val="26"/>
          <w:lang w:val="fr-FR"/>
        </w:rPr>
      </w:pPr>
      <w:bookmarkStart w:id="36" w:name="_Toc167122711"/>
      <w:r w:rsidRPr="006631CC">
        <w:rPr>
          <w:rFonts w:ascii="Arial" w:hAnsi="Arial" w:cs="Arial"/>
          <w:b/>
          <w:color w:val="FF0000"/>
          <w:sz w:val="26"/>
          <w:szCs w:val="26"/>
          <w:lang w:val="fr-FR"/>
        </w:rPr>
        <w:t>Accès</w:t>
      </w:r>
      <w:r>
        <w:rPr>
          <w:rFonts w:ascii="Arial" w:hAnsi="Arial" w:cs="Arial"/>
          <w:b/>
          <w:color w:val="FF0000"/>
          <w:sz w:val="26"/>
          <w:szCs w:val="26"/>
          <w:lang w:val="fr-FR"/>
        </w:rPr>
        <w:t xml:space="preserve"> Administrateur</w:t>
      </w:r>
      <w:bookmarkEnd w:id="36"/>
      <w:r w:rsidRPr="006631CC">
        <w:rPr>
          <w:rFonts w:ascii="Arial" w:hAnsi="Arial" w:cs="Arial"/>
          <w:b/>
          <w:color w:val="FF0000"/>
          <w:sz w:val="26"/>
          <w:szCs w:val="26"/>
          <w:lang w:val="fr-FR"/>
        </w:rPr>
        <w:t xml:space="preserve">  </w:t>
      </w:r>
    </w:p>
    <w:p w14:paraId="44FB30F8" w14:textId="77777777" w:rsidR="00D400F4" w:rsidRDefault="00D400F4" w:rsidP="00D400F4">
      <w:pPr>
        <w:spacing w:line="366" w:lineRule="auto"/>
        <w:ind w:left="866" w:right="743"/>
        <w:rPr>
          <w:b/>
          <w:color w:val="C00000"/>
          <w:sz w:val="26"/>
          <w:szCs w:val="26"/>
          <w:lang w:val="fr-FR"/>
        </w:rPr>
      </w:pPr>
    </w:p>
    <w:p w14:paraId="5C66BC57" w14:textId="77777777" w:rsidR="00D400F4" w:rsidRPr="00435798" w:rsidRDefault="00D400F4" w:rsidP="00BA2B3A">
      <w:pPr>
        <w:spacing w:after="0" w:line="360" w:lineRule="auto"/>
        <w:ind w:left="1191" w:right="1021" w:firstLine="0"/>
        <w:rPr>
          <w:rFonts w:ascii="Segoe UI" w:hAnsi="Segoe UI" w:cs="Segoe UI"/>
          <w:color w:val="0D0D0D"/>
          <w:shd w:val="clear" w:color="auto" w:fill="FFFFFF"/>
          <w:lang w:val="fr-FR"/>
        </w:rPr>
      </w:pPr>
      <w:r w:rsidRPr="003A33F9">
        <w:rPr>
          <w:color w:val="0D0D0D"/>
          <w:shd w:val="clear" w:color="auto" w:fill="FFFFFF"/>
          <w:lang w:val="fr-FR"/>
        </w:rPr>
        <w:t>Les fonctionnalités d'administrateur offrent un contrôle centralisé et des capacités de gestion avancées pour superviser et réguler efficacement un site e-</w:t>
      </w:r>
      <w:proofErr w:type="gramStart"/>
      <w:r w:rsidRPr="003A33F9">
        <w:rPr>
          <w:color w:val="0D0D0D"/>
          <w:shd w:val="clear" w:color="auto" w:fill="FFFFFF"/>
          <w:lang w:val="fr-FR"/>
        </w:rPr>
        <w:t>commerce .</w:t>
      </w:r>
      <w:proofErr w:type="gramEnd"/>
      <w:r w:rsidRPr="003A33F9">
        <w:rPr>
          <w:color w:val="0D0D0D"/>
          <w:shd w:val="clear" w:color="auto" w:fill="FFFFFF"/>
          <w:lang w:val="fr-FR"/>
        </w:rPr>
        <w:t xml:space="preserve"> Parmi ces fonctionnalités nous retrouvons</w:t>
      </w:r>
      <w:r>
        <w:rPr>
          <w:color w:val="000000" w:themeColor="text1"/>
          <w:szCs w:val="24"/>
          <w:lang w:val="fr-FR"/>
        </w:rPr>
        <w:t> :</w:t>
      </w:r>
    </w:p>
    <w:p w14:paraId="1DA6542E" w14:textId="77777777" w:rsidR="00D400F4" w:rsidRDefault="00D400F4" w:rsidP="00D400F4">
      <w:pPr>
        <w:spacing w:after="44" w:line="360" w:lineRule="auto"/>
        <w:ind w:right="652"/>
        <w:rPr>
          <w:lang w:val="fr-FR"/>
        </w:rPr>
      </w:pPr>
    </w:p>
    <w:p w14:paraId="29D21650" w14:textId="77777777" w:rsidR="00D400F4" w:rsidRDefault="00D400F4" w:rsidP="00B66DCB">
      <w:pPr>
        <w:numPr>
          <w:ilvl w:val="0"/>
          <w:numId w:val="11"/>
        </w:numPr>
        <w:spacing w:after="44" w:line="360" w:lineRule="auto"/>
        <w:ind w:left="1531" w:right="1020" w:hanging="361"/>
        <w:rPr>
          <w:lang w:val="fr-FR"/>
        </w:rPr>
      </w:pPr>
      <w:r>
        <w:rPr>
          <w:lang w:val="fr-FR"/>
        </w:rPr>
        <w:t xml:space="preserve">Gestion des images </w:t>
      </w:r>
      <w:proofErr w:type="gramStart"/>
      <w:r>
        <w:rPr>
          <w:lang w:val="fr-FR"/>
        </w:rPr>
        <w:t>( ajouter</w:t>
      </w:r>
      <w:proofErr w:type="gramEnd"/>
      <w:r>
        <w:rPr>
          <w:lang w:val="fr-FR"/>
        </w:rPr>
        <w:t xml:space="preserve"> , modifier et supprimer ) :</w:t>
      </w:r>
    </w:p>
    <w:p w14:paraId="1D8B410C" w14:textId="77777777" w:rsidR="00D400F4" w:rsidRDefault="00D400F4" w:rsidP="00BA2B3A">
      <w:pPr>
        <w:pStyle w:val="ListParagraph"/>
        <w:numPr>
          <w:ilvl w:val="0"/>
          <w:numId w:val="13"/>
        </w:numPr>
        <w:spacing w:after="44" w:line="276" w:lineRule="auto"/>
        <w:ind w:left="2004" w:right="1020"/>
        <w:rPr>
          <w:lang w:val="fr-FR"/>
        </w:rPr>
      </w:pPr>
      <w:r>
        <w:rPr>
          <w:lang w:val="fr-FR"/>
        </w:rPr>
        <w:t xml:space="preserve">Page d’accueil </w:t>
      </w:r>
    </w:p>
    <w:p w14:paraId="5FC94E85" w14:textId="77777777" w:rsidR="00D400F4" w:rsidRDefault="00D400F4" w:rsidP="00BA2B3A">
      <w:pPr>
        <w:pStyle w:val="ListParagraph"/>
        <w:numPr>
          <w:ilvl w:val="0"/>
          <w:numId w:val="13"/>
        </w:numPr>
        <w:spacing w:after="44" w:line="276" w:lineRule="auto"/>
        <w:ind w:left="2004" w:right="1020"/>
        <w:rPr>
          <w:lang w:val="fr-FR"/>
        </w:rPr>
      </w:pPr>
      <w:r>
        <w:rPr>
          <w:lang w:val="fr-FR"/>
        </w:rPr>
        <w:t>Produits</w:t>
      </w:r>
    </w:p>
    <w:p w14:paraId="070A85EC" w14:textId="77777777" w:rsidR="00D400F4" w:rsidRPr="004D6C7F" w:rsidRDefault="00D400F4" w:rsidP="00BA2B3A">
      <w:pPr>
        <w:pStyle w:val="ListParagraph"/>
        <w:numPr>
          <w:ilvl w:val="0"/>
          <w:numId w:val="13"/>
        </w:numPr>
        <w:spacing w:after="44" w:line="276" w:lineRule="auto"/>
        <w:ind w:left="2004" w:right="1020"/>
        <w:rPr>
          <w:lang w:val="fr-FR"/>
        </w:rPr>
      </w:pPr>
      <w:r>
        <w:rPr>
          <w:lang w:val="fr-FR"/>
        </w:rPr>
        <w:t xml:space="preserve">Catégories </w:t>
      </w:r>
    </w:p>
    <w:p w14:paraId="5F21B7F7" w14:textId="77777777" w:rsidR="00D400F4" w:rsidRPr="000A57DE" w:rsidRDefault="00D400F4" w:rsidP="00B66DCB">
      <w:pPr>
        <w:numPr>
          <w:ilvl w:val="0"/>
          <w:numId w:val="11"/>
        </w:numPr>
        <w:spacing w:after="44" w:line="360" w:lineRule="auto"/>
        <w:ind w:left="1531" w:right="1020" w:hanging="361"/>
        <w:rPr>
          <w:lang w:val="fr-FR"/>
        </w:rPr>
      </w:pPr>
      <w:r w:rsidRPr="000A57DE">
        <w:rPr>
          <w:rFonts w:eastAsiaTheme="majorEastAsia"/>
          <w:bCs/>
          <w:color w:val="000000" w:themeColor="text1"/>
          <w:szCs w:val="24"/>
          <w:lang w:val="fr-FR"/>
        </w:rPr>
        <w:t xml:space="preserve">Gestion de genre </w:t>
      </w:r>
      <w:proofErr w:type="gramStart"/>
      <w:r w:rsidRPr="000A57DE">
        <w:rPr>
          <w:rFonts w:eastAsiaTheme="majorEastAsia"/>
          <w:bCs/>
          <w:color w:val="000000" w:themeColor="text1"/>
          <w:szCs w:val="24"/>
          <w:lang w:val="fr-FR"/>
        </w:rPr>
        <w:t>( ajouter</w:t>
      </w:r>
      <w:proofErr w:type="gramEnd"/>
      <w:r w:rsidRPr="000A57DE">
        <w:rPr>
          <w:rFonts w:eastAsiaTheme="majorEastAsia"/>
          <w:bCs/>
          <w:color w:val="000000" w:themeColor="text1"/>
          <w:szCs w:val="24"/>
          <w:lang w:val="fr-FR"/>
        </w:rPr>
        <w:t xml:space="preserve"> , modifier et supprimer ) .</w:t>
      </w:r>
    </w:p>
    <w:p w14:paraId="472250CC" w14:textId="77777777" w:rsidR="00D400F4" w:rsidRPr="00D400F4" w:rsidRDefault="00D400F4" w:rsidP="00B66DCB">
      <w:pPr>
        <w:numPr>
          <w:ilvl w:val="0"/>
          <w:numId w:val="11"/>
        </w:numPr>
        <w:spacing w:after="44" w:line="360" w:lineRule="auto"/>
        <w:ind w:left="1531" w:right="1020" w:hanging="361"/>
        <w:rPr>
          <w:lang w:val="fr-FR"/>
        </w:rPr>
      </w:pPr>
      <w:r w:rsidRPr="000A57DE">
        <w:rPr>
          <w:rFonts w:eastAsiaTheme="majorEastAsia"/>
          <w:bCs/>
          <w:color w:val="000000" w:themeColor="text1"/>
          <w:szCs w:val="24"/>
          <w:lang w:val="fr-FR"/>
        </w:rPr>
        <w:t xml:space="preserve">Gestion de couleur </w:t>
      </w:r>
      <w:proofErr w:type="gramStart"/>
      <w:r w:rsidRPr="000A57DE">
        <w:rPr>
          <w:rFonts w:eastAsiaTheme="majorEastAsia"/>
          <w:bCs/>
          <w:color w:val="000000" w:themeColor="text1"/>
          <w:szCs w:val="24"/>
          <w:lang w:val="fr-FR"/>
        </w:rPr>
        <w:t>( ajouter</w:t>
      </w:r>
      <w:proofErr w:type="gramEnd"/>
      <w:r w:rsidRPr="000A57DE">
        <w:rPr>
          <w:rFonts w:eastAsiaTheme="majorEastAsia"/>
          <w:bCs/>
          <w:color w:val="000000" w:themeColor="text1"/>
          <w:szCs w:val="24"/>
          <w:lang w:val="fr-FR"/>
        </w:rPr>
        <w:t xml:space="preserve"> , modifier et supprimer )  .</w:t>
      </w:r>
    </w:p>
    <w:p w14:paraId="14CD4927" w14:textId="77777777" w:rsidR="00D400F4" w:rsidRPr="000A57DE" w:rsidRDefault="00D400F4" w:rsidP="00B66DCB">
      <w:pPr>
        <w:numPr>
          <w:ilvl w:val="0"/>
          <w:numId w:val="11"/>
        </w:numPr>
        <w:spacing w:after="44" w:line="360" w:lineRule="auto"/>
        <w:ind w:left="1531" w:right="1020" w:hanging="361"/>
        <w:rPr>
          <w:lang w:val="fr-FR"/>
        </w:rPr>
      </w:pPr>
      <w:r w:rsidRPr="000A57DE">
        <w:rPr>
          <w:rFonts w:eastAsiaTheme="majorEastAsia"/>
          <w:bCs/>
          <w:color w:val="000000" w:themeColor="text1"/>
          <w:szCs w:val="24"/>
          <w:lang w:val="fr-FR"/>
        </w:rPr>
        <w:t>Gestion des comptes clients (</w:t>
      </w:r>
      <w:proofErr w:type="gramStart"/>
      <w:r w:rsidRPr="000A57DE">
        <w:rPr>
          <w:rFonts w:eastAsiaTheme="majorEastAsia"/>
          <w:bCs/>
          <w:color w:val="000000" w:themeColor="text1"/>
          <w:szCs w:val="24"/>
          <w:lang w:val="fr-FR"/>
        </w:rPr>
        <w:t>ajouter ,</w:t>
      </w:r>
      <w:proofErr w:type="gramEnd"/>
      <w:r w:rsidRPr="000A57DE">
        <w:rPr>
          <w:rFonts w:eastAsiaTheme="majorEastAsia"/>
          <w:bCs/>
          <w:color w:val="000000" w:themeColor="text1"/>
          <w:szCs w:val="24"/>
          <w:lang w:val="fr-FR"/>
        </w:rPr>
        <w:t xml:space="preserve"> modifier et supprimer)et leurs adresses</w:t>
      </w:r>
      <w:r>
        <w:rPr>
          <w:rFonts w:eastAsiaTheme="majorEastAsia"/>
          <w:bCs/>
          <w:color w:val="000000" w:themeColor="text1"/>
          <w:szCs w:val="24"/>
          <w:lang w:val="fr-FR"/>
        </w:rPr>
        <w:t>.</w:t>
      </w:r>
    </w:p>
    <w:p w14:paraId="57F70875" w14:textId="77777777" w:rsidR="00D400F4" w:rsidRPr="000A57DE" w:rsidRDefault="00D400F4" w:rsidP="00B66DCB">
      <w:pPr>
        <w:numPr>
          <w:ilvl w:val="0"/>
          <w:numId w:val="11"/>
        </w:numPr>
        <w:spacing w:after="44" w:line="360" w:lineRule="auto"/>
        <w:ind w:left="1531" w:right="1020" w:hanging="361"/>
        <w:rPr>
          <w:lang w:val="fr-FR"/>
        </w:rPr>
      </w:pPr>
      <w:r w:rsidRPr="000A57DE">
        <w:rPr>
          <w:rFonts w:eastAsiaTheme="majorEastAsia"/>
          <w:bCs/>
          <w:color w:val="000000" w:themeColor="text1"/>
          <w:szCs w:val="24"/>
          <w:lang w:val="fr-FR"/>
        </w:rPr>
        <w:t>Gestion d’information de site (</w:t>
      </w:r>
      <w:proofErr w:type="gramStart"/>
      <w:r w:rsidRPr="000A57DE">
        <w:rPr>
          <w:rFonts w:eastAsiaTheme="majorEastAsia"/>
          <w:bCs/>
          <w:color w:val="000000" w:themeColor="text1"/>
          <w:szCs w:val="24"/>
          <w:lang w:val="fr-FR"/>
        </w:rPr>
        <w:t>ajouter ,</w:t>
      </w:r>
      <w:proofErr w:type="gramEnd"/>
      <w:r w:rsidRPr="000A57DE">
        <w:rPr>
          <w:rFonts w:eastAsiaTheme="majorEastAsia"/>
          <w:bCs/>
          <w:color w:val="000000" w:themeColor="text1"/>
          <w:szCs w:val="24"/>
          <w:lang w:val="fr-FR"/>
        </w:rPr>
        <w:t xml:space="preserve"> modifier et supprimer ) .</w:t>
      </w:r>
    </w:p>
    <w:p w14:paraId="7CEDA2A8" w14:textId="77777777" w:rsidR="00D400F4" w:rsidRPr="000A57DE" w:rsidRDefault="00D400F4" w:rsidP="00B66DCB">
      <w:pPr>
        <w:numPr>
          <w:ilvl w:val="0"/>
          <w:numId w:val="11"/>
        </w:numPr>
        <w:spacing w:after="44" w:line="360" w:lineRule="auto"/>
        <w:ind w:left="1531" w:right="1020" w:hanging="361"/>
        <w:rPr>
          <w:lang w:val="fr-FR"/>
        </w:rPr>
      </w:pPr>
      <w:r w:rsidRPr="000A57DE">
        <w:rPr>
          <w:rFonts w:eastAsiaTheme="majorEastAsia"/>
          <w:bCs/>
          <w:color w:val="000000" w:themeColor="text1"/>
          <w:szCs w:val="24"/>
          <w:lang w:val="fr-FR"/>
        </w:rPr>
        <w:t xml:space="preserve">Gestion des transporteurs </w:t>
      </w:r>
      <w:proofErr w:type="gramStart"/>
      <w:r w:rsidRPr="000A57DE">
        <w:rPr>
          <w:rFonts w:eastAsiaTheme="majorEastAsia"/>
          <w:bCs/>
          <w:color w:val="000000" w:themeColor="text1"/>
          <w:szCs w:val="24"/>
          <w:lang w:val="fr-FR"/>
        </w:rPr>
        <w:t>( l’admin</w:t>
      </w:r>
      <w:proofErr w:type="gramEnd"/>
      <w:r w:rsidRPr="000A57DE">
        <w:rPr>
          <w:rFonts w:eastAsiaTheme="majorEastAsia"/>
          <w:bCs/>
          <w:color w:val="000000" w:themeColor="text1"/>
          <w:szCs w:val="24"/>
          <w:lang w:val="fr-FR"/>
        </w:rPr>
        <w:t xml:space="preserve"> peut créer un transporteur ( nom , description(temp</w:t>
      </w:r>
      <w:r w:rsidRPr="000A57DE">
        <w:rPr>
          <w:lang w:val="fr-FR"/>
        </w:rPr>
        <w:t>s de livraison ) et le prix ( varie selon le temps de la livraison ) , modifier et supprimer ) et le client pourrait choisir un transporteur selon le prix).</w:t>
      </w:r>
    </w:p>
    <w:p w14:paraId="2ADF45E4" w14:textId="77777777" w:rsidR="00D400F4" w:rsidRPr="000A57DE" w:rsidRDefault="00D400F4" w:rsidP="00B66DCB">
      <w:pPr>
        <w:numPr>
          <w:ilvl w:val="0"/>
          <w:numId w:val="11"/>
        </w:numPr>
        <w:spacing w:after="44" w:line="360" w:lineRule="auto"/>
        <w:ind w:left="1531" w:right="1020" w:hanging="361"/>
        <w:rPr>
          <w:lang w:val="fr-FR"/>
        </w:rPr>
      </w:pPr>
      <w:r w:rsidRPr="000A57DE">
        <w:rPr>
          <w:rFonts w:eastAsiaTheme="majorEastAsia"/>
          <w:bCs/>
          <w:color w:val="000000" w:themeColor="text1"/>
          <w:szCs w:val="24"/>
          <w:lang w:val="fr-FR"/>
        </w:rPr>
        <w:t>Gestion des commandes (</w:t>
      </w:r>
      <w:proofErr w:type="gramStart"/>
      <w:r w:rsidRPr="000A57DE">
        <w:rPr>
          <w:rFonts w:eastAsiaTheme="majorEastAsia"/>
          <w:bCs/>
          <w:color w:val="000000" w:themeColor="text1"/>
          <w:szCs w:val="24"/>
          <w:lang w:val="fr-FR"/>
        </w:rPr>
        <w:t>ajouter ,</w:t>
      </w:r>
      <w:proofErr w:type="gramEnd"/>
      <w:r w:rsidRPr="000A57DE">
        <w:rPr>
          <w:rFonts w:eastAsiaTheme="majorEastAsia"/>
          <w:bCs/>
          <w:color w:val="000000" w:themeColor="text1"/>
          <w:szCs w:val="24"/>
          <w:lang w:val="fr-FR"/>
        </w:rPr>
        <w:t xml:space="preserve"> modifier et supprimer ) .</w:t>
      </w:r>
    </w:p>
    <w:p w14:paraId="369724DC" w14:textId="77777777" w:rsidR="00D400F4" w:rsidRPr="000A57DE" w:rsidRDefault="00D400F4" w:rsidP="00B66DCB">
      <w:pPr>
        <w:numPr>
          <w:ilvl w:val="0"/>
          <w:numId w:val="11"/>
        </w:numPr>
        <w:spacing w:after="44" w:line="360" w:lineRule="auto"/>
        <w:ind w:left="1531" w:right="1020" w:hanging="361"/>
        <w:rPr>
          <w:lang w:val="fr-FR"/>
        </w:rPr>
      </w:pPr>
      <w:r w:rsidRPr="000A57DE">
        <w:rPr>
          <w:rFonts w:eastAsiaTheme="majorEastAsia"/>
          <w:bCs/>
          <w:color w:val="000000" w:themeColor="text1"/>
          <w:szCs w:val="24"/>
          <w:lang w:val="fr-FR"/>
        </w:rPr>
        <w:t>Gestion des produits et des catégories (</w:t>
      </w:r>
      <w:proofErr w:type="gramStart"/>
      <w:r w:rsidR="00CB6433">
        <w:rPr>
          <w:rFonts w:eastAsiaTheme="majorEastAsia"/>
          <w:bCs/>
          <w:color w:val="000000" w:themeColor="text1"/>
          <w:szCs w:val="24"/>
          <w:lang w:val="fr-FR"/>
        </w:rPr>
        <w:t>ajouter ,</w:t>
      </w:r>
      <w:proofErr w:type="gramEnd"/>
      <w:r w:rsidR="00CB6433">
        <w:rPr>
          <w:rFonts w:eastAsiaTheme="majorEastAsia"/>
          <w:bCs/>
          <w:color w:val="000000" w:themeColor="text1"/>
          <w:szCs w:val="24"/>
          <w:lang w:val="fr-FR"/>
        </w:rPr>
        <w:t xml:space="preserve"> modifier et supprimer)</w:t>
      </w:r>
      <w:r w:rsidRPr="000A57DE">
        <w:rPr>
          <w:rFonts w:eastAsiaTheme="majorEastAsia"/>
          <w:bCs/>
          <w:color w:val="000000" w:themeColor="text1"/>
          <w:szCs w:val="24"/>
          <w:lang w:val="fr-FR"/>
        </w:rPr>
        <w:t>.</w:t>
      </w:r>
    </w:p>
    <w:p w14:paraId="55303597" w14:textId="77777777" w:rsidR="00D400F4" w:rsidRPr="000A57DE" w:rsidRDefault="00D400F4" w:rsidP="00B66DCB">
      <w:pPr>
        <w:numPr>
          <w:ilvl w:val="0"/>
          <w:numId w:val="11"/>
        </w:numPr>
        <w:spacing w:after="44" w:line="360" w:lineRule="auto"/>
        <w:ind w:left="1531" w:right="1020" w:hanging="361"/>
        <w:rPr>
          <w:lang w:val="fr-FR"/>
        </w:rPr>
      </w:pPr>
      <w:r w:rsidRPr="000A57DE">
        <w:rPr>
          <w:rFonts w:eastAsiaTheme="majorEastAsia"/>
          <w:bCs/>
          <w:color w:val="000000" w:themeColor="text1"/>
          <w:szCs w:val="24"/>
          <w:lang w:val="fr-FR"/>
        </w:rPr>
        <w:t>Gestion de la page contact (</w:t>
      </w:r>
      <w:proofErr w:type="gramStart"/>
      <w:r w:rsidRPr="000A57DE">
        <w:rPr>
          <w:rFonts w:eastAsiaTheme="majorEastAsia"/>
          <w:bCs/>
          <w:color w:val="000000" w:themeColor="text1"/>
          <w:szCs w:val="24"/>
          <w:lang w:val="fr-FR"/>
        </w:rPr>
        <w:t>ajouter ,</w:t>
      </w:r>
      <w:proofErr w:type="gramEnd"/>
      <w:r w:rsidRPr="000A57DE">
        <w:rPr>
          <w:rFonts w:eastAsiaTheme="majorEastAsia"/>
          <w:bCs/>
          <w:color w:val="000000" w:themeColor="text1"/>
          <w:szCs w:val="24"/>
          <w:lang w:val="fr-FR"/>
        </w:rPr>
        <w:t xml:space="preserve"> modifier et supprimer ) .</w:t>
      </w:r>
    </w:p>
    <w:p w14:paraId="1FE8E54B" w14:textId="77777777" w:rsidR="00D400F4" w:rsidRPr="000A57DE" w:rsidRDefault="00D400F4" w:rsidP="00B66DCB">
      <w:pPr>
        <w:numPr>
          <w:ilvl w:val="0"/>
          <w:numId w:val="11"/>
        </w:numPr>
        <w:spacing w:after="44" w:line="360" w:lineRule="auto"/>
        <w:ind w:left="1531" w:right="1020" w:hanging="361"/>
        <w:rPr>
          <w:lang w:val="fr-FR"/>
        </w:rPr>
      </w:pPr>
      <w:r w:rsidRPr="000A57DE">
        <w:rPr>
          <w:rFonts w:eastAsiaTheme="majorEastAsia"/>
          <w:bCs/>
          <w:color w:val="000000" w:themeColor="text1"/>
          <w:szCs w:val="24"/>
          <w:lang w:val="fr-FR"/>
        </w:rPr>
        <w:t>Gestion de la newsletter (</w:t>
      </w:r>
      <w:proofErr w:type="gramStart"/>
      <w:r w:rsidRPr="000A57DE">
        <w:rPr>
          <w:rFonts w:eastAsiaTheme="majorEastAsia"/>
          <w:bCs/>
          <w:color w:val="000000" w:themeColor="text1"/>
          <w:szCs w:val="24"/>
          <w:lang w:val="fr-FR"/>
        </w:rPr>
        <w:t>ajouter ,</w:t>
      </w:r>
      <w:proofErr w:type="gramEnd"/>
      <w:r w:rsidRPr="000A57DE">
        <w:rPr>
          <w:rFonts w:eastAsiaTheme="majorEastAsia"/>
          <w:bCs/>
          <w:color w:val="000000" w:themeColor="text1"/>
          <w:szCs w:val="24"/>
          <w:lang w:val="fr-FR"/>
        </w:rPr>
        <w:t xml:space="preserve"> modifier et supprimer ) , ses utilisateurs et ses catégories  qui comprennent  ( nouveaux produits , nouvelles catégories et annonces d’événements ) .</w:t>
      </w:r>
    </w:p>
    <w:p w14:paraId="7DB129BE" w14:textId="77777777" w:rsidR="00D400F4" w:rsidRPr="000A57DE" w:rsidRDefault="00D400F4" w:rsidP="00B66DCB">
      <w:pPr>
        <w:numPr>
          <w:ilvl w:val="0"/>
          <w:numId w:val="11"/>
        </w:numPr>
        <w:spacing w:after="44" w:line="360" w:lineRule="auto"/>
        <w:ind w:left="1531" w:right="1020" w:hanging="361"/>
        <w:rPr>
          <w:lang w:val="fr-FR"/>
        </w:rPr>
      </w:pPr>
      <w:r w:rsidRPr="000A57DE">
        <w:rPr>
          <w:rFonts w:eastAsiaTheme="majorEastAsia"/>
          <w:bCs/>
          <w:color w:val="000000" w:themeColor="text1"/>
          <w:szCs w:val="24"/>
          <w:lang w:val="fr-FR"/>
        </w:rPr>
        <w:t xml:space="preserve">Gestion des commentaires sur les produits </w:t>
      </w:r>
      <w:proofErr w:type="gramStart"/>
      <w:r w:rsidRPr="000A57DE">
        <w:rPr>
          <w:rFonts w:eastAsiaTheme="majorEastAsia"/>
          <w:bCs/>
          <w:color w:val="000000" w:themeColor="text1"/>
          <w:szCs w:val="24"/>
          <w:lang w:val="fr-FR"/>
        </w:rPr>
        <w:t>( consulter</w:t>
      </w:r>
      <w:proofErr w:type="gramEnd"/>
      <w:r w:rsidRPr="000A57DE">
        <w:rPr>
          <w:rFonts w:eastAsiaTheme="majorEastAsia"/>
          <w:bCs/>
          <w:color w:val="000000" w:themeColor="text1"/>
          <w:szCs w:val="24"/>
          <w:lang w:val="fr-FR"/>
        </w:rPr>
        <w:t xml:space="preserve"> , modifier et supprimer).</w:t>
      </w:r>
    </w:p>
    <w:p w14:paraId="3463359F" w14:textId="77777777" w:rsidR="00D400F4" w:rsidRPr="000A57DE" w:rsidRDefault="00D400F4" w:rsidP="00B66DCB">
      <w:pPr>
        <w:numPr>
          <w:ilvl w:val="0"/>
          <w:numId w:val="11"/>
        </w:numPr>
        <w:spacing w:after="44" w:line="360" w:lineRule="auto"/>
        <w:ind w:left="1531" w:right="1020" w:hanging="361"/>
        <w:rPr>
          <w:lang w:val="fr-FR"/>
        </w:rPr>
      </w:pPr>
      <w:r w:rsidRPr="000A57DE">
        <w:rPr>
          <w:rFonts w:eastAsiaTheme="majorEastAsia"/>
          <w:bCs/>
          <w:color w:val="000000" w:themeColor="text1"/>
          <w:szCs w:val="24"/>
          <w:lang w:val="fr-FR"/>
        </w:rPr>
        <w:t>Gestion des méthodes de paiement (</w:t>
      </w:r>
      <w:proofErr w:type="gramStart"/>
      <w:r>
        <w:rPr>
          <w:rFonts w:eastAsiaTheme="majorEastAsia"/>
          <w:bCs/>
          <w:color w:val="000000" w:themeColor="text1"/>
          <w:szCs w:val="24"/>
          <w:lang w:val="fr-FR"/>
        </w:rPr>
        <w:t>ajouter ,</w:t>
      </w:r>
      <w:proofErr w:type="gramEnd"/>
      <w:r>
        <w:rPr>
          <w:rFonts w:eastAsiaTheme="majorEastAsia"/>
          <w:bCs/>
          <w:color w:val="000000" w:themeColor="text1"/>
          <w:szCs w:val="24"/>
          <w:lang w:val="fr-FR"/>
        </w:rPr>
        <w:t xml:space="preserve"> modifier et supprimer</w:t>
      </w:r>
      <w:r w:rsidRPr="000A57DE">
        <w:rPr>
          <w:rFonts w:eastAsiaTheme="majorEastAsia"/>
          <w:bCs/>
          <w:color w:val="000000" w:themeColor="text1"/>
          <w:szCs w:val="24"/>
          <w:lang w:val="fr-FR"/>
        </w:rPr>
        <w:t>).</w:t>
      </w:r>
    </w:p>
    <w:p w14:paraId="3041E394" w14:textId="62362862" w:rsidR="00BA2B3A" w:rsidRPr="00B107A4" w:rsidRDefault="004E7BF8" w:rsidP="00B107A4">
      <w:pPr>
        <w:numPr>
          <w:ilvl w:val="0"/>
          <w:numId w:val="11"/>
        </w:numPr>
        <w:spacing w:after="44" w:line="360" w:lineRule="auto"/>
        <w:ind w:left="1531" w:right="1020" w:hanging="361"/>
        <w:rPr>
          <w:lang w:val="fr-FR"/>
        </w:rPr>
      </w:pPr>
      <w:r>
        <w:rPr>
          <w:rFonts w:eastAsiaTheme="majorEastAsia"/>
          <w:bCs/>
          <w:color w:val="000000" w:themeColor="text1"/>
          <w:szCs w:val="24"/>
          <w:lang w:val="fr-FR"/>
        </w:rPr>
        <w:t xml:space="preserve">Gestion du </w:t>
      </w:r>
      <w:proofErr w:type="spellStart"/>
      <w:r>
        <w:rPr>
          <w:rFonts w:eastAsiaTheme="majorEastAsia"/>
          <w:bCs/>
          <w:color w:val="000000" w:themeColor="text1"/>
          <w:szCs w:val="24"/>
          <w:lang w:val="fr-FR"/>
        </w:rPr>
        <w:t>slider</w:t>
      </w:r>
      <w:proofErr w:type="spellEnd"/>
      <w:r w:rsidR="00D400F4" w:rsidRPr="000A57DE">
        <w:rPr>
          <w:rFonts w:eastAsiaTheme="majorEastAsia"/>
          <w:bCs/>
          <w:color w:val="000000" w:themeColor="text1"/>
          <w:szCs w:val="24"/>
          <w:lang w:val="fr-FR"/>
        </w:rPr>
        <w:t xml:space="preserve"> (</w:t>
      </w:r>
      <w:proofErr w:type="gramStart"/>
      <w:r w:rsidR="00D400F4" w:rsidRPr="000A57DE">
        <w:rPr>
          <w:rFonts w:eastAsiaTheme="majorEastAsia"/>
          <w:bCs/>
          <w:color w:val="000000" w:themeColor="text1"/>
          <w:szCs w:val="24"/>
          <w:lang w:val="fr-FR"/>
        </w:rPr>
        <w:t>ajouter ,</w:t>
      </w:r>
      <w:proofErr w:type="gramEnd"/>
      <w:r w:rsidR="00D400F4" w:rsidRPr="000A57DE">
        <w:rPr>
          <w:rFonts w:eastAsiaTheme="majorEastAsia"/>
          <w:bCs/>
          <w:color w:val="000000" w:themeColor="text1"/>
          <w:szCs w:val="24"/>
          <w:lang w:val="fr-FR"/>
        </w:rPr>
        <w:t xml:space="preserve"> modifier et supprimer des photos) . </w:t>
      </w:r>
    </w:p>
    <w:p w14:paraId="32A5404A" w14:textId="77777777" w:rsidR="00C545DB" w:rsidRPr="00C545DB" w:rsidRDefault="00C545DB" w:rsidP="00C545DB">
      <w:pPr>
        <w:rPr>
          <w:lang w:val="fr-FR"/>
        </w:rPr>
      </w:pPr>
    </w:p>
    <w:p w14:paraId="4F24C5EC" w14:textId="77777777" w:rsidR="00D400F4" w:rsidRPr="00D400F4" w:rsidRDefault="00D400F4" w:rsidP="00BA2B3A">
      <w:pPr>
        <w:pStyle w:val="Heading2"/>
        <w:spacing w:before="360" w:after="480" w:line="254" w:lineRule="auto"/>
        <w:ind w:left="748" w:right="737" w:hanging="11"/>
        <w:rPr>
          <w:rFonts w:ascii="Arial" w:hAnsi="Arial" w:cs="Arial"/>
          <w:b/>
          <w:color w:val="000000" w:themeColor="text1"/>
          <w:sz w:val="28"/>
          <w:szCs w:val="28"/>
          <w:lang w:val="fr-FR"/>
        </w:rPr>
      </w:pPr>
      <w:bookmarkStart w:id="37" w:name="_Toc167122712"/>
      <w:r w:rsidRPr="00D400F4">
        <w:rPr>
          <w:rFonts w:ascii="Arial" w:hAnsi="Arial" w:cs="Arial"/>
          <w:b/>
          <w:color w:val="000000" w:themeColor="text1"/>
          <w:sz w:val="28"/>
          <w:szCs w:val="28"/>
          <w:lang w:val="fr-FR"/>
        </w:rPr>
        <w:t>3.</w:t>
      </w:r>
      <w:r>
        <w:rPr>
          <w:rFonts w:ascii="Arial" w:hAnsi="Arial" w:cs="Arial"/>
          <w:b/>
          <w:color w:val="000000" w:themeColor="text1"/>
          <w:sz w:val="28"/>
          <w:szCs w:val="28"/>
          <w:lang w:val="fr-FR"/>
        </w:rPr>
        <w:t>2</w:t>
      </w:r>
      <w:proofErr w:type="gramStart"/>
      <w:r w:rsidRPr="00D400F4">
        <w:rPr>
          <w:rFonts w:ascii="Arial" w:hAnsi="Arial" w:cs="Arial"/>
          <w:b/>
          <w:color w:val="000000" w:themeColor="text1"/>
          <w:sz w:val="28"/>
          <w:szCs w:val="28"/>
          <w:lang w:val="fr-FR"/>
        </w:rPr>
        <w:t>.</w:t>
      </w:r>
      <w:r>
        <w:rPr>
          <w:rFonts w:ascii="Arial" w:hAnsi="Arial" w:cs="Arial"/>
          <w:b/>
          <w:color w:val="000000" w:themeColor="text1"/>
          <w:sz w:val="28"/>
          <w:szCs w:val="28"/>
          <w:lang w:val="fr-FR"/>
        </w:rPr>
        <w:t>Règles</w:t>
      </w:r>
      <w:proofErr w:type="gramEnd"/>
      <w:r>
        <w:rPr>
          <w:rFonts w:ascii="Arial" w:hAnsi="Arial" w:cs="Arial"/>
          <w:b/>
          <w:color w:val="000000" w:themeColor="text1"/>
          <w:sz w:val="28"/>
          <w:szCs w:val="28"/>
          <w:lang w:val="fr-FR"/>
        </w:rPr>
        <w:t xml:space="preserve"> métiers</w:t>
      </w:r>
      <w:bookmarkEnd w:id="37"/>
      <w:r>
        <w:rPr>
          <w:rFonts w:ascii="Arial" w:hAnsi="Arial" w:cs="Arial"/>
          <w:b/>
          <w:color w:val="000000" w:themeColor="text1"/>
          <w:sz w:val="28"/>
          <w:szCs w:val="28"/>
          <w:lang w:val="fr-FR"/>
        </w:rPr>
        <w:t xml:space="preserve"> </w:t>
      </w:r>
      <w:r>
        <w:rPr>
          <w:b/>
          <w:sz w:val="28"/>
          <w:szCs w:val="28"/>
          <w:lang w:val="fr-FR"/>
        </w:rPr>
        <w:tab/>
      </w:r>
    </w:p>
    <w:p w14:paraId="602E6008" w14:textId="77777777" w:rsidR="00D400F4" w:rsidRPr="003A33F9" w:rsidRDefault="00D400F4" w:rsidP="00B66DCB">
      <w:pPr>
        <w:spacing w:after="128" w:line="254" w:lineRule="auto"/>
        <w:ind w:left="747" w:right="737"/>
        <w:jc w:val="left"/>
        <w:rPr>
          <w:szCs w:val="24"/>
          <w:lang w:val="fr-FR"/>
        </w:rPr>
      </w:pPr>
      <w:r w:rsidRPr="003A33F9">
        <w:rPr>
          <w:szCs w:val="24"/>
          <w:lang w:val="fr-FR"/>
        </w:rPr>
        <w:t>Voici quelques règles métiers :</w:t>
      </w:r>
    </w:p>
    <w:p w14:paraId="0DFAE634" w14:textId="77777777" w:rsidR="00D400F4" w:rsidRDefault="00D400F4" w:rsidP="00D400F4">
      <w:pPr>
        <w:tabs>
          <w:tab w:val="left" w:pos="1476"/>
        </w:tabs>
        <w:spacing w:after="128" w:line="254" w:lineRule="auto"/>
        <w:ind w:left="866" w:right="1893"/>
        <w:jc w:val="left"/>
        <w:rPr>
          <w:b/>
          <w:sz w:val="28"/>
          <w:szCs w:val="28"/>
          <w:lang w:val="fr-FR"/>
        </w:rPr>
      </w:pPr>
      <w:r w:rsidRPr="005A61AE">
        <w:rPr>
          <w:b/>
          <w:sz w:val="28"/>
          <w:szCs w:val="28"/>
          <w:lang w:val="fr-FR"/>
        </w:rPr>
        <w:t xml:space="preserve">  </w:t>
      </w:r>
      <w:r>
        <w:rPr>
          <w:b/>
          <w:sz w:val="28"/>
          <w:szCs w:val="28"/>
          <w:lang w:val="fr-FR"/>
        </w:rPr>
        <w:tab/>
      </w:r>
    </w:p>
    <w:p w14:paraId="44F725B2" w14:textId="77777777" w:rsidR="00D400F4" w:rsidRPr="00942E23" w:rsidRDefault="00D400F4" w:rsidP="00A02058">
      <w:pPr>
        <w:numPr>
          <w:ilvl w:val="0"/>
          <w:numId w:val="11"/>
        </w:numPr>
        <w:spacing w:after="44" w:line="360" w:lineRule="auto"/>
        <w:ind w:left="1552" w:right="1020" w:hanging="361"/>
        <w:rPr>
          <w:lang w:val="fr-FR"/>
        </w:rPr>
      </w:pPr>
      <w:r>
        <w:rPr>
          <w:rFonts w:eastAsiaTheme="majorEastAsia"/>
          <w:bCs/>
          <w:color w:val="000000" w:themeColor="text1"/>
          <w:szCs w:val="24"/>
          <w:lang w:val="fr-FR"/>
        </w:rPr>
        <w:t xml:space="preserve">Un </w:t>
      </w:r>
      <w:r w:rsidR="006F4CAA">
        <w:rPr>
          <w:rFonts w:eastAsiaTheme="majorEastAsia"/>
          <w:bCs/>
          <w:color w:val="000000" w:themeColor="text1"/>
          <w:szCs w:val="24"/>
          <w:lang w:val="fr-FR"/>
        </w:rPr>
        <w:t>mot de passe contient au moins 6</w:t>
      </w:r>
      <w:r>
        <w:rPr>
          <w:rFonts w:eastAsiaTheme="majorEastAsia"/>
          <w:bCs/>
          <w:color w:val="000000" w:themeColor="text1"/>
          <w:szCs w:val="24"/>
          <w:lang w:val="fr-FR"/>
        </w:rPr>
        <w:t xml:space="preserve"> </w:t>
      </w:r>
      <w:proofErr w:type="gramStart"/>
      <w:r>
        <w:rPr>
          <w:rFonts w:eastAsiaTheme="majorEastAsia"/>
          <w:bCs/>
          <w:color w:val="000000" w:themeColor="text1"/>
          <w:szCs w:val="24"/>
          <w:lang w:val="fr-FR"/>
        </w:rPr>
        <w:t>caractères .</w:t>
      </w:r>
      <w:proofErr w:type="gramEnd"/>
    </w:p>
    <w:p w14:paraId="53BC8BE3" w14:textId="77777777" w:rsidR="00D400F4" w:rsidRPr="00942E23" w:rsidRDefault="00D400F4" w:rsidP="00A02058">
      <w:pPr>
        <w:numPr>
          <w:ilvl w:val="0"/>
          <w:numId w:val="11"/>
        </w:numPr>
        <w:spacing w:after="44" w:line="360" w:lineRule="auto"/>
        <w:ind w:left="1552" w:right="1020" w:hanging="361"/>
        <w:rPr>
          <w:lang w:val="fr-FR"/>
        </w:rPr>
      </w:pPr>
      <w:r>
        <w:rPr>
          <w:rFonts w:eastAsiaTheme="majorEastAsia"/>
          <w:bCs/>
          <w:color w:val="000000" w:themeColor="text1"/>
          <w:szCs w:val="24"/>
          <w:lang w:val="fr-FR"/>
        </w:rPr>
        <w:t xml:space="preserve">Une adresse email est déjà utilisée ne peut pas être réutilisée pour créer un compte </w:t>
      </w:r>
      <w:proofErr w:type="gramStart"/>
      <w:r>
        <w:rPr>
          <w:rFonts w:eastAsiaTheme="majorEastAsia"/>
          <w:bCs/>
          <w:color w:val="000000" w:themeColor="text1"/>
          <w:szCs w:val="24"/>
          <w:lang w:val="fr-FR"/>
        </w:rPr>
        <w:t>d’utilisateu</w:t>
      </w:r>
      <w:r w:rsidR="006F4CAA">
        <w:rPr>
          <w:rFonts w:eastAsiaTheme="majorEastAsia"/>
          <w:bCs/>
          <w:color w:val="000000" w:themeColor="text1"/>
          <w:szCs w:val="24"/>
          <w:lang w:val="fr-FR"/>
        </w:rPr>
        <w:t>r .</w:t>
      </w:r>
      <w:proofErr w:type="gramEnd"/>
    </w:p>
    <w:p w14:paraId="6D8352E7" w14:textId="77777777" w:rsidR="00D400F4" w:rsidRDefault="00D400F4" w:rsidP="00A02058">
      <w:pPr>
        <w:numPr>
          <w:ilvl w:val="0"/>
          <w:numId w:val="11"/>
        </w:numPr>
        <w:spacing w:after="44" w:line="360" w:lineRule="auto"/>
        <w:ind w:left="1552" w:right="1020" w:hanging="361"/>
        <w:rPr>
          <w:lang w:val="fr-FR"/>
        </w:rPr>
      </w:pPr>
      <w:r>
        <w:rPr>
          <w:rFonts w:eastAsiaTheme="majorEastAsia"/>
          <w:bCs/>
          <w:color w:val="000000" w:themeColor="text1"/>
          <w:szCs w:val="24"/>
          <w:lang w:val="fr-FR"/>
        </w:rPr>
        <w:t xml:space="preserve">Une adresse email ne peut pas être utilisées si elle n’est pas valide ou n’est pas </w:t>
      </w:r>
      <w:proofErr w:type="gramStart"/>
      <w:r>
        <w:rPr>
          <w:rFonts w:eastAsiaTheme="majorEastAsia"/>
          <w:bCs/>
          <w:color w:val="000000" w:themeColor="text1"/>
          <w:szCs w:val="24"/>
          <w:lang w:val="fr-FR"/>
        </w:rPr>
        <w:t>complète .</w:t>
      </w:r>
      <w:proofErr w:type="gramEnd"/>
    </w:p>
    <w:p w14:paraId="01C6D0FC" w14:textId="77777777" w:rsidR="00D400F4" w:rsidRPr="00530FA9" w:rsidRDefault="00D400F4" w:rsidP="00A02058">
      <w:pPr>
        <w:numPr>
          <w:ilvl w:val="0"/>
          <w:numId w:val="11"/>
        </w:numPr>
        <w:spacing w:after="44" w:line="360" w:lineRule="auto"/>
        <w:ind w:left="1552" w:right="1020" w:hanging="361"/>
        <w:rPr>
          <w:lang w:val="fr-FR"/>
        </w:rPr>
      </w:pPr>
      <w:r w:rsidRPr="00D400F4">
        <w:rPr>
          <w:rFonts w:eastAsiaTheme="majorEastAsia"/>
          <w:bCs/>
          <w:color w:val="000000" w:themeColor="text1"/>
          <w:szCs w:val="24"/>
          <w:lang w:val="fr-FR"/>
        </w:rPr>
        <w:t>Un produit ne peut pas être acheté si l</w:t>
      </w:r>
      <w:r>
        <w:rPr>
          <w:rFonts w:eastAsiaTheme="majorEastAsia"/>
          <w:bCs/>
          <w:color w:val="000000" w:themeColor="text1"/>
          <w:szCs w:val="24"/>
          <w:lang w:val="fr-FR"/>
        </w:rPr>
        <w:t>’utilisateur n’a pas de compte.</w:t>
      </w:r>
    </w:p>
    <w:p w14:paraId="6366D045" w14:textId="0A1199AA" w:rsidR="00530FA9" w:rsidRPr="00201212" w:rsidRDefault="00201212" w:rsidP="00201212">
      <w:pPr>
        <w:numPr>
          <w:ilvl w:val="0"/>
          <w:numId w:val="11"/>
        </w:numPr>
        <w:spacing w:after="44" w:line="360" w:lineRule="auto"/>
        <w:ind w:left="1552" w:right="1020" w:hanging="361"/>
        <w:rPr>
          <w:lang w:val="fr-FR"/>
        </w:rPr>
      </w:pPr>
      <w:r>
        <w:rPr>
          <w:rFonts w:eastAsiaTheme="majorEastAsia"/>
          <w:bCs/>
          <w:color w:val="000000" w:themeColor="text1"/>
          <w:szCs w:val="24"/>
          <w:lang w:val="fr-FR"/>
        </w:rPr>
        <w:t xml:space="preserve">Un mail automatique sera envoyer lors de l’oubli d’un mot de </w:t>
      </w:r>
      <w:proofErr w:type="gramStart"/>
      <w:r>
        <w:rPr>
          <w:rFonts w:eastAsiaTheme="majorEastAsia"/>
          <w:bCs/>
          <w:color w:val="000000" w:themeColor="text1"/>
          <w:szCs w:val="24"/>
          <w:lang w:val="fr-FR"/>
        </w:rPr>
        <w:t>passe ,</w:t>
      </w:r>
      <w:proofErr w:type="gramEnd"/>
      <w:r>
        <w:rPr>
          <w:rFonts w:eastAsiaTheme="majorEastAsia"/>
          <w:bCs/>
          <w:color w:val="000000" w:themeColor="text1"/>
          <w:szCs w:val="24"/>
          <w:lang w:val="fr-FR"/>
        </w:rPr>
        <w:t xml:space="preserve"> après l’inscription à la newsletter ou après la création d’un compte.</w:t>
      </w:r>
    </w:p>
    <w:p w14:paraId="7C55F254" w14:textId="77777777" w:rsidR="00D400F4" w:rsidRPr="00D400F4" w:rsidRDefault="00D400F4" w:rsidP="00A02058">
      <w:pPr>
        <w:pStyle w:val="Heading2"/>
        <w:spacing w:before="720" w:after="360" w:line="254" w:lineRule="auto"/>
        <w:ind w:left="748" w:right="737" w:hanging="11"/>
        <w:rPr>
          <w:rFonts w:ascii="Arial" w:hAnsi="Arial" w:cs="Arial"/>
          <w:b/>
          <w:color w:val="000000" w:themeColor="text1"/>
          <w:sz w:val="28"/>
          <w:szCs w:val="28"/>
          <w:lang w:val="fr-FR"/>
        </w:rPr>
      </w:pPr>
      <w:bookmarkStart w:id="38" w:name="_Toc167122713"/>
      <w:r w:rsidRPr="00D400F4">
        <w:rPr>
          <w:rFonts w:ascii="Arial" w:hAnsi="Arial" w:cs="Arial"/>
          <w:b/>
          <w:color w:val="000000" w:themeColor="text1"/>
          <w:sz w:val="28"/>
          <w:szCs w:val="28"/>
          <w:lang w:val="fr-FR"/>
        </w:rPr>
        <w:t>3.</w:t>
      </w:r>
      <w:r>
        <w:rPr>
          <w:rFonts w:ascii="Arial" w:hAnsi="Arial" w:cs="Arial"/>
          <w:b/>
          <w:color w:val="000000" w:themeColor="text1"/>
          <w:sz w:val="28"/>
          <w:szCs w:val="28"/>
          <w:lang w:val="fr-FR"/>
        </w:rPr>
        <w:t>3</w:t>
      </w:r>
      <w:proofErr w:type="gramStart"/>
      <w:r w:rsidRPr="00D400F4">
        <w:rPr>
          <w:rFonts w:ascii="Arial" w:hAnsi="Arial" w:cs="Arial"/>
          <w:b/>
          <w:color w:val="000000" w:themeColor="text1"/>
          <w:sz w:val="28"/>
          <w:szCs w:val="28"/>
          <w:lang w:val="fr-FR"/>
        </w:rPr>
        <w:t>.</w:t>
      </w:r>
      <w:r>
        <w:rPr>
          <w:rFonts w:ascii="Arial" w:hAnsi="Arial" w:cs="Arial"/>
          <w:b/>
          <w:color w:val="000000" w:themeColor="text1"/>
          <w:sz w:val="28"/>
          <w:szCs w:val="28"/>
          <w:lang w:val="fr-FR"/>
        </w:rPr>
        <w:t>Interface</w:t>
      </w:r>
      <w:bookmarkEnd w:id="38"/>
      <w:proofErr w:type="gramEnd"/>
      <w:r>
        <w:rPr>
          <w:rFonts w:ascii="Arial" w:hAnsi="Arial" w:cs="Arial"/>
          <w:b/>
          <w:color w:val="000000" w:themeColor="text1"/>
          <w:sz w:val="28"/>
          <w:szCs w:val="28"/>
          <w:lang w:val="fr-FR"/>
        </w:rPr>
        <w:t xml:space="preserve"> </w:t>
      </w:r>
      <w:r>
        <w:rPr>
          <w:b/>
          <w:sz w:val="28"/>
          <w:szCs w:val="28"/>
          <w:lang w:val="fr-FR"/>
        </w:rPr>
        <w:tab/>
      </w:r>
    </w:p>
    <w:p w14:paraId="273297BD" w14:textId="77777777" w:rsidR="00C545DB" w:rsidRDefault="00C545DB" w:rsidP="00C545DB">
      <w:pPr>
        <w:numPr>
          <w:ilvl w:val="0"/>
          <w:numId w:val="11"/>
        </w:numPr>
        <w:spacing w:after="44" w:line="360" w:lineRule="auto"/>
        <w:ind w:left="1552" w:right="1020" w:hanging="361"/>
        <w:rPr>
          <w:lang w:val="fr-FR"/>
        </w:rPr>
      </w:pPr>
      <w:r>
        <w:rPr>
          <w:lang w:val="fr-FR"/>
        </w:rPr>
        <w:t xml:space="preserve">Pour modifier un mot de </w:t>
      </w:r>
      <w:proofErr w:type="gramStart"/>
      <w:r>
        <w:rPr>
          <w:lang w:val="fr-FR"/>
        </w:rPr>
        <w:t>passe ,</w:t>
      </w:r>
      <w:proofErr w:type="gramEnd"/>
      <w:r>
        <w:rPr>
          <w:lang w:val="fr-FR"/>
        </w:rPr>
        <w:t xml:space="preserve"> il faut insérer l’ancien mot de passe et le nouveau mot de passe afin de clique sur un bouton pour la confirmation .</w:t>
      </w:r>
    </w:p>
    <w:p w14:paraId="05B5B6CD" w14:textId="5A7E1DA3" w:rsidR="00C545DB" w:rsidRDefault="00C545DB" w:rsidP="00A02058">
      <w:pPr>
        <w:numPr>
          <w:ilvl w:val="0"/>
          <w:numId w:val="11"/>
        </w:numPr>
        <w:spacing w:after="44" w:line="360" w:lineRule="auto"/>
        <w:ind w:left="1552" w:right="1020" w:hanging="361"/>
        <w:rPr>
          <w:lang w:val="fr-FR"/>
        </w:rPr>
      </w:pPr>
      <w:r>
        <w:rPr>
          <w:lang w:val="fr-FR"/>
        </w:rPr>
        <w:t xml:space="preserve">La connexion d’un utilisateur devra se faire à l’aide </w:t>
      </w:r>
      <w:proofErr w:type="spellStart"/>
      <w:r>
        <w:rPr>
          <w:lang w:val="fr-FR"/>
        </w:rPr>
        <w:t>d’ine</w:t>
      </w:r>
      <w:proofErr w:type="spellEnd"/>
      <w:r>
        <w:rPr>
          <w:lang w:val="fr-FR"/>
        </w:rPr>
        <w:t xml:space="preserve"> adresse e-mail e</w:t>
      </w:r>
      <w:r w:rsidR="008E3CD3">
        <w:rPr>
          <w:lang w:val="fr-FR"/>
        </w:rPr>
        <w:t xml:space="preserve">t un mot de passe ou via </w:t>
      </w:r>
      <w:proofErr w:type="spellStart"/>
      <w:proofErr w:type="gramStart"/>
      <w:r w:rsidR="008E3CD3">
        <w:rPr>
          <w:lang w:val="fr-FR"/>
        </w:rPr>
        <w:t>google</w:t>
      </w:r>
      <w:proofErr w:type="spellEnd"/>
      <w:r>
        <w:rPr>
          <w:lang w:val="fr-FR"/>
        </w:rPr>
        <w:t xml:space="preserve"> .</w:t>
      </w:r>
      <w:proofErr w:type="gramEnd"/>
    </w:p>
    <w:p w14:paraId="23029667" w14:textId="77777777" w:rsidR="00D400F4" w:rsidRDefault="00D400F4" w:rsidP="00A02058">
      <w:pPr>
        <w:numPr>
          <w:ilvl w:val="0"/>
          <w:numId w:val="11"/>
        </w:numPr>
        <w:spacing w:after="44" w:line="360" w:lineRule="auto"/>
        <w:ind w:left="1552" w:right="1020" w:hanging="361"/>
        <w:rPr>
          <w:lang w:val="fr-FR"/>
        </w:rPr>
      </w:pPr>
      <w:r>
        <w:rPr>
          <w:lang w:val="fr-FR"/>
        </w:rPr>
        <w:t xml:space="preserve">Le site se charge rapidement et offre </w:t>
      </w:r>
      <w:r w:rsidRPr="00C354E0">
        <w:rPr>
          <w:lang w:val="fr-FR"/>
        </w:rPr>
        <w:t>une expérience fluide aux utilisateurs.</w:t>
      </w:r>
    </w:p>
    <w:p w14:paraId="5FE5D41A" w14:textId="77777777" w:rsidR="00D400F4" w:rsidRDefault="00D400F4" w:rsidP="00A02058">
      <w:pPr>
        <w:numPr>
          <w:ilvl w:val="0"/>
          <w:numId w:val="11"/>
        </w:numPr>
        <w:spacing w:after="44" w:line="360" w:lineRule="auto"/>
        <w:ind w:left="1552" w:right="1020" w:hanging="361"/>
        <w:rPr>
          <w:lang w:val="fr-FR"/>
        </w:rPr>
      </w:pPr>
      <w:r>
        <w:rPr>
          <w:lang w:val="fr-FR"/>
        </w:rPr>
        <w:t>Le site est</w:t>
      </w:r>
      <w:r w:rsidRPr="00C354E0">
        <w:rPr>
          <w:lang w:val="fr-FR"/>
        </w:rPr>
        <w:t xml:space="preserve"> facile à navi</w:t>
      </w:r>
      <w:r>
        <w:rPr>
          <w:lang w:val="fr-FR"/>
        </w:rPr>
        <w:t>guer et les utilisateurs peuvent</w:t>
      </w:r>
      <w:r w:rsidRPr="00C354E0">
        <w:rPr>
          <w:lang w:val="fr-FR"/>
        </w:rPr>
        <w:t xml:space="preserve"> trouver facilement les produits qu'ils recherchent.</w:t>
      </w:r>
    </w:p>
    <w:p w14:paraId="31126E5D" w14:textId="016BC532" w:rsidR="00297099" w:rsidRPr="00C545DB" w:rsidRDefault="00D400F4" w:rsidP="00C545DB">
      <w:pPr>
        <w:numPr>
          <w:ilvl w:val="0"/>
          <w:numId w:val="11"/>
        </w:numPr>
        <w:spacing w:after="44" w:line="360" w:lineRule="auto"/>
        <w:ind w:left="1552" w:right="1020" w:hanging="361"/>
        <w:rPr>
          <w:lang w:val="fr-FR"/>
        </w:rPr>
      </w:pPr>
      <w:r w:rsidRPr="009941A8">
        <w:rPr>
          <w:lang w:val="fr-FR"/>
        </w:rPr>
        <w:t>Les informations importantes telles que les prix, les options de paiement et les d</w:t>
      </w:r>
      <w:r>
        <w:rPr>
          <w:lang w:val="fr-FR"/>
        </w:rPr>
        <w:t>étails de livraison sont</w:t>
      </w:r>
      <w:r w:rsidRPr="009941A8">
        <w:rPr>
          <w:lang w:val="fr-FR"/>
        </w:rPr>
        <w:t xml:space="preserve"> clairement visibles.</w:t>
      </w:r>
    </w:p>
    <w:p w14:paraId="2DE403A5" w14:textId="77777777" w:rsidR="00297099" w:rsidRDefault="00297099" w:rsidP="00297099">
      <w:pPr>
        <w:spacing w:after="44" w:line="360" w:lineRule="auto"/>
        <w:ind w:right="652"/>
        <w:rPr>
          <w:lang w:val="fr-FR"/>
        </w:rPr>
      </w:pPr>
    </w:p>
    <w:p w14:paraId="62431CDC" w14:textId="77777777" w:rsidR="00297099" w:rsidRDefault="00297099" w:rsidP="00297099">
      <w:pPr>
        <w:spacing w:after="44" w:line="360" w:lineRule="auto"/>
        <w:ind w:right="652"/>
        <w:rPr>
          <w:lang w:val="fr-FR"/>
        </w:rPr>
      </w:pPr>
    </w:p>
    <w:p w14:paraId="49E398E2" w14:textId="77777777" w:rsidR="00CB6433" w:rsidRPr="00297099" w:rsidRDefault="00CB6433" w:rsidP="00297099">
      <w:pPr>
        <w:spacing w:after="44" w:line="360" w:lineRule="auto"/>
        <w:ind w:right="652"/>
        <w:rPr>
          <w:lang w:val="fr-FR"/>
        </w:rPr>
      </w:pPr>
    </w:p>
    <w:p w14:paraId="09455048" w14:textId="77777777" w:rsidR="00B107A4" w:rsidRDefault="00B107A4" w:rsidP="00BA2B3A">
      <w:pPr>
        <w:pStyle w:val="Heading1"/>
        <w:spacing w:before="300" w:after="0"/>
        <w:ind w:left="0" w:firstLine="0"/>
        <w:jc w:val="left"/>
        <w:rPr>
          <w:color w:val="2E74B5" w:themeColor="accent1" w:themeShade="BF"/>
          <w:sz w:val="32"/>
          <w:szCs w:val="32"/>
          <w:lang w:val="fr-FR"/>
        </w:rPr>
      </w:pPr>
    </w:p>
    <w:p w14:paraId="2ED61F52" w14:textId="77777777" w:rsidR="00D400F4" w:rsidRDefault="00D400F4" w:rsidP="00BA2B3A">
      <w:pPr>
        <w:pStyle w:val="Heading1"/>
        <w:spacing w:before="300" w:after="0"/>
        <w:ind w:left="0" w:firstLine="0"/>
        <w:jc w:val="left"/>
        <w:rPr>
          <w:color w:val="2E74B5" w:themeColor="accent1" w:themeShade="BF"/>
          <w:sz w:val="32"/>
          <w:szCs w:val="32"/>
          <w:lang w:val="fr-FR"/>
        </w:rPr>
      </w:pPr>
      <w:bookmarkStart w:id="39" w:name="_Toc167122714"/>
      <w:r>
        <w:rPr>
          <w:color w:val="2E74B5" w:themeColor="accent1" w:themeShade="BF"/>
          <w:sz w:val="32"/>
          <w:szCs w:val="32"/>
          <w:lang w:val="fr-FR"/>
        </w:rPr>
        <w:t>4</w:t>
      </w:r>
      <w:r w:rsidRPr="000E641E">
        <w:rPr>
          <w:color w:val="2E74B5" w:themeColor="accent1" w:themeShade="BF"/>
          <w:sz w:val="32"/>
          <w:szCs w:val="32"/>
          <w:lang w:val="fr-FR"/>
        </w:rPr>
        <w:t xml:space="preserve">. Exigences </w:t>
      </w:r>
      <w:r>
        <w:rPr>
          <w:color w:val="2E74B5" w:themeColor="accent1" w:themeShade="BF"/>
          <w:sz w:val="32"/>
          <w:szCs w:val="32"/>
          <w:lang w:val="fr-FR"/>
        </w:rPr>
        <w:t xml:space="preserve">non </w:t>
      </w:r>
      <w:r w:rsidRPr="000E641E">
        <w:rPr>
          <w:color w:val="2E74B5" w:themeColor="accent1" w:themeShade="BF"/>
          <w:sz w:val="32"/>
          <w:szCs w:val="32"/>
          <w:lang w:val="fr-FR"/>
        </w:rPr>
        <w:t>fonctionnelles</w:t>
      </w:r>
      <w:bookmarkEnd w:id="39"/>
    </w:p>
    <w:p w14:paraId="16287F21" w14:textId="77777777" w:rsidR="00297099" w:rsidRPr="00297099" w:rsidRDefault="00297099" w:rsidP="00297099">
      <w:pPr>
        <w:rPr>
          <w:lang w:val="fr-FR"/>
        </w:rPr>
      </w:pPr>
      <w:r>
        <w:rPr>
          <w:rFonts w:ascii="Calibri" w:eastAsia="Calibri" w:hAnsi="Calibri" w:cs="Calibri"/>
          <w:noProof/>
          <w:sz w:val="22"/>
        </w:rPr>
        <mc:AlternateContent>
          <mc:Choice Requires="wpg">
            <w:drawing>
              <wp:inline distT="0" distB="0" distL="0" distR="0" wp14:anchorId="7C72A14D" wp14:editId="54A30BF8">
                <wp:extent cx="5972810" cy="19790"/>
                <wp:effectExtent l="0" t="0" r="8890" b="0"/>
                <wp:docPr id="64973" name="Group 64973"/>
                <wp:cNvGraphicFramePr/>
                <a:graphic xmlns:a="http://schemas.openxmlformats.org/drawingml/2006/main">
                  <a:graphicData uri="http://schemas.microsoft.com/office/word/2010/wordprocessingGroup">
                    <wpg:wgp>
                      <wpg:cNvGrpSpPr/>
                      <wpg:grpSpPr>
                        <a:xfrm>
                          <a:off x="0" y="0"/>
                          <a:ext cx="5972810" cy="19790"/>
                          <a:chOff x="0" y="0"/>
                          <a:chExt cx="6133084" cy="20320"/>
                        </a:xfrm>
                      </wpg:grpSpPr>
                      <wps:wsp>
                        <wps:cNvPr id="64974" name="Shape 68158"/>
                        <wps:cNvSpPr/>
                        <wps:spPr>
                          <a:xfrm>
                            <a:off x="0" y="0"/>
                            <a:ext cx="6124575" cy="19050"/>
                          </a:xfrm>
                          <a:custGeom>
                            <a:avLst/>
                            <a:gdLst/>
                            <a:ahLst/>
                            <a:cxnLst/>
                            <a:rect l="0" t="0" r="0" b="0"/>
                            <a:pathLst>
                              <a:path w="6124575" h="19050">
                                <a:moveTo>
                                  <a:pt x="0" y="0"/>
                                </a:moveTo>
                                <a:lnTo>
                                  <a:pt x="6124575" y="0"/>
                                </a:lnTo>
                                <a:lnTo>
                                  <a:pt x="61245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975" name="Shape 68159"/>
                        <wps:cNvSpPr/>
                        <wps:spPr>
                          <a:xfrm>
                            <a:off x="953"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976" name="Shape 68160"/>
                        <wps:cNvSpPr/>
                        <wps:spPr>
                          <a:xfrm>
                            <a:off x="10478" y="1270"/>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977" name="Shape 68161"/>
                        <wps:cNvSpPr/>
                        <wps:spPr>
                          <a:xfrm>
                            <a:off x="6123559"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978" name="Shape 68162"/>
                        <wps:cNvSpPr/>
                        <wps:spPr>
                          <a:xfrm>
                            <a:off x="953"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979" name="Shape 68163"/>
                        <wps:cNvSpPr/>
                        <wps:spPr>
                          <a:xfrm>
                            <a:off x="10478" y="10795"/>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980" name="Shape 68164"/>
                        <wps:cNvSpPr/>
                        <wps:spPr>
                          <a:xfrm>
                            <a:off x="6123559"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a14="http://schemas.microsoft.com/office/drawing/2010/main" xmlns:wp14="http://schemas.microsoft.com/office/word/2010/wordml">
            <w:pict w14:anchorId="09147F88">
              <v:group id="Group 64973" style="width:470.3pt;height:1.55pt;mso-position-horizontal-relative:char;mso-position-vertical-relative:line" coordsize="61330,203" o:spid="_x0000_s1026" w14:anchorId="19214F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">
                <v:shape id="Shape 68158" style="position:absolute;width:61245;height:190;visibility:visible;mso-wrap-style:square;v-text-anchor:top" coordsize="6124575,19050" o:spid="_x0000_s1027" fillcolor="#a0a0a0" stroked="f" strokeweight="0" path="m,l6124575,r,19050l,1905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Bo7cgA&#10;AADeAAAADwAAAGRycy9kb3ducmV2LnhtbESPW2vCQBSE34X+h+UUfNNNgnhJXaUKAcEnLwX7dsge&#10;k9Ds2ZBdY/TXdwtCH4eZ+YZZrntTi45aV1lWEI8jEMS51RUXCs6nbDQH4TyyxtoyKXiQg/XqbbDE&#10;VNs7H6g7+kIECLsUFZTeN6mULi/JoBvbhjh4V9sa9EG2hdQt3gPc1DKJoqk0WHFYKLGhbUn5z/Fm&#10;FPTJOT5l3Tz7uiT7TXP9zpLDM1Zq+N5/foDw1Pv/8Ku90wqmk8VsAn93whW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8GjtyAAAAN4AAAAPAAAAAAAAAAAAAAAAAJgCAABk&#10;cnMvZG93bnJldi54bWxQSwUGAAAAAAQABAD1AAAAjQMAAAAA&#10;">
                  <v:stroke miterlimit="83231f" joinstyle="miter"/>
                  <v:path textboxrect="0,0,6124575,19050" arrowok="t"/>
                </v:shape>
                <v:shape id="Shape 68159" style="position:absolute;left:9;top:12;width:95;height:95;visibility:visible;mso-wrap-style:square;v-text-anchor:top" coordsize="9525,9525" o:spid="_x0000_s1028"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nDE8YA&#10;AADeAAAADwAAAGRycy9kb3ducmV2LnhtbESPT4vCMBTE78J+h/AWvGm6/lutRlmEghcP6i5eH82z&#10;LTYvpYka/fRGEPY4zMxvmMUqmFpcqXWVZQVf/QQEcW51xYWC30PWm4JwHlljbZkU3MnBavnRWWCq&#10;7Y13dN37QkQIuxQVlN43qZQuL8mg69uGOHon2xr0UbaF1C3eItzUcpAkE2mw4rhQYkPrkvLz/mIU&#10;DLNBLZO/x3YdHsdhOEidjc4zpbqf4WcOwlPw/+F3e6MVTEaz7zG87sQrI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CnDE8YAAADeAAAADwAAAAAAAAAAAAAAAACYAgAAZHJz&#10;L2Rvd25yZXYueG1sUEsFBgAAAAAEAAQA9QAAAIsDAAAAAA==&#10;">
                  <v:stroke miterlimit="83231f" joinstyle="miter"/>
                  <v:path textboxrect="0,0,9525,9525" arrowok="t"/>
                </v:shape>
                <v:shape id="Shape 68160" style="position:absolute;left:104;top:12;width:61132;height:95;visibility:visible;mso-wrap-style:square;v-text-anchor:top" coordsize="6113145,9525" o:spid="_x0000_s1029" fillcolor="#a0a0a0"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p+c8cA&#10;AADeAAAADwAAAGRycy9kb3ducmV2LnhtbESP3UrDQBSE7wXfYTmCd/bEYmOadluqYpFeCP15gEP2&#10;NEnNng3ZtU3e3i0IvRxm5htmvuxto87c+dqJhudRAoqlcKaWUsNh//mUgfKBxFDjhDUM7GG5uL+b&#10;U27cRbZ83oVSRYj4nDRUIbQ5oi8qtuRHrmWJ3tF1lkKUXYmmo0uE2wbHSZKipVriQkUtv1dc/Ox+&#10;rYZTtkEZvtc+eyumHxscJsHgROvHh341AxW4D7fwf/vLaEhfpq8pXO/EK4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KfnPHAAAA3gAAAA8AAAAAAAAAAAAAAAAAmAIAAGRy&#10;cy9kb3ducmV2LnhtbFBLBQYAAAAABAAEAPUAAACMAwAAAAA=&#10;">
                  <v:stroke miterlimit="83231f" joinstyle="miter"/>
                  <v:path textboxrect="0,0,6113145,9525" arrowok="t"/>
                </v:shape>
                <v:shape id="Shape 68161" style="position:absolute;left:61235;top:12;width:95;height:95;visibility:visible;mso-wrap-style:square;v-text-anchor:top" coordsize="9525,9525" o:spid="_x0000_s1030"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f4/8cA&#10;AADeAAAADwAAAGRycy9kb3ducmV2LnhtbESPQWvCQBSE70L/w/IK3symKqamrlKEQC8ealp6fWRf&#10;k2D2bciuydZf7xYKPQ4z8w2zOwTTiZEG11pW8JSkIIgrq1uuFXyUxeIZhPPIGjvLpOCHHBz2D7Md&#10;5tpO/E7j2dciQtjlqKDxvs+ldFVDBl1ie+LofdvBoI9yqKUecIpw08llmm6kwZbjQoM9HRuqLuer&#10;UbAqlp1MP2+nY7h9rUIpdbG+bJWaP4bXFxCegv8P/7XftILNeptl8HsnXgG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3+P/HAAAA3gAAAA8AAAAAAAAAAAAAAAAAmAIAAGRy&#10;cy9kb3ducmV2LnhtbFBLBQYAAAAABAAEAPUAAACMAwAAAAA=&#10;">
                  <v:stroke miterlimit="83231f" joinstyle="miter"/>
                  <v:path textboxrect="0,0,9525,9525" arrowok="t"/>
                </v:shape>
                <v:shape id="Shape 68162" style="position:absolute;left:9;top:107;width:95;height:96;visibility:visible;mso-wrap-style:square;v-text-anchor:top" coordsize="9525,9525" o:spid="_x0000_s1031"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crmsQA&#10;AADeAAAADwAAAGRycy9kb3ducmV2LnhtbERPy4rCMBTdC/MP4Q6403RUHO0YRXyAKEV8gNtLc207&#10;09yUJmr9e7MQZnk478msMaW4U+0Kywq+uhEI4tTqgjMF59O6MwLhPLLG0jIpeJKD2fSjNcFY2wcf&#10;6H70mQgh7GJUkHtfxVK6NCeDrmsr4sBdbW3QB1hnUtf4COGmlL0oGkqDBYeGHCta5JT+HW9Gwb63&#10;SvrjZLu5JsviouVuefPrX6Xan838B4Snxv+L3+6NVjAcjL/D3nAnXAE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HK5rEAAAA3gAAAA8AAAAAAAAAAAAAAAAAmAIAAGRycy9k&#10;b3ducmV2LnhtbFBLBQYAAAAABAAEAPUAAACJAwAAAAA=&#10;">
                  <v:stroke miterlimit="83231f" joinstyle="miter"/>
                  <v:path textboxrect="0,0,9525,9525" arrowok="t"/>
                </v:shape>
                <v:shape id="Shape 68163" style="position:absolute;left:104;top:107;width:61132;height:96;visibility:visible;mso-wrap-style:square;v-text-anchor:top" coordsize="6113145,9525" o:spid="_x0000_s1032" fillcolor="#e3e3e3"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xDy8cA&#10;AADeAAAADwAAAGRycy9kb3ducmV2LnhtbESPS2vDMBCE74H+B7GF3mK5Jk8nSmgDhRZ6yQOfF2tj&#10;O7FWrqUkan99FSj0OMzMN8xyHUwrrtS7xrKC5yQFQVxa3XCl4LB/G85AOI+ssbVMCr7JwXr1MFhi&#10;ru2Nt3Td+UpECLscFdTed7mUrqzJoEtsRxy9o+0N+ij7SuoebxFuWpml6UQabDgu1NjRpqbyvLsY&#10;Bdn+EI7FZTsuTq8/2fSTP74wjJV6egwvCxCegv8P/7XftYLJaD6dw/1Ov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sQ8vHAAAA3gAAAA8AAAAAAAAAAAAAAAAAmAIAAGRy&#10;cy9kb3ducmV2LnhtbFBLBQYAAAAABAAEAPUAAACMAwAAAAA=&#10;">
                  <v:stroke miterlimit="83231f" joinstyle="miter"/>
                  <v:path textboxrect="0,0,6113145,9525" arrowok="t"/>
                </v:shape>
                <v:shape id="Shape 68164" style="position:absolute;left:61235;top:107;width:95;height:96;visibility:visible;mso-wrap-style:square;v-text-anchor:top" coordsize="9525,9525" o:spid="_x0000_s1033"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Xu8YA&#10;AADeAAAADwAAAGRycy9kb3ducmV2LnhtbESPzWrCQBSF9wXfYbhCd3VSK2Kio4gakJZQmhbcXjLX&#10;JDVzJ2TGGN++syi4PJw/vtVmMI3oqXO1ZQWvkwgEcWF1zaWCn+/0ZQHCeWSNjWVScCcHm/XoaYWJ&#10;tjf+oj73pQgj7BJUUHnfJlK6oiKDbmJb4uCdbWfQB9mVUnd4C+OmkdMomkuDNYeHClvaVVRc8qtR&#10;8Dk9ZG9x9n48Z/v6pOXH/urTX6Wex8N2CcLT4B/h//ZRK5jP4kUACDgBBe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qRXu8YAAADeAAAADwAAAAAAAAAAAAAAAACYAgAAZHJz&#10;L2Rvd25yZXYueG1sUEsFBgAAAAAEAAQA9QAAAIsDAAAAAA==&#10;">
                  <v:stroke miterlimit="83231f" joinstyle="miter"/>
                  <v:path textboxrect="0,0,9525,9525" arrowok="t"/>
                </v:shape>
                <w10:anchorlock/>
              </v:group>
            </w:pict>
          </mc:Fallback>
        </mc:AlternateContent>
      </w:r>
    </w:p>
    <w:p w14:paraId="207047DE" w14:textId="77777777" w:rsidR="00297099" w:rsidRPr="00D400F4" w:rsidRDefault="00297099" w:rsidP="00B66DCB">
      <w:pPr>
        <w:pStyle w:val="Heading2"/>
        <w:spacing w:before="600" w:after="480" w:line="254" w:lineRule="auto"/>
        <w:ind w:left="748" w:right="737" w:hanging="11"/>
        <w:rPr>
          <w:rFonts w:ascii="Arial" w:hAnsi="Arial" w:cs="Arial"/>
          <w:b/>
          <w:color w:val="000000" w:themeColor="text1"/>
          <w:sz w:val="28"/>
          <w:szCs w:val="28"/>
          <w:lang w:val="fr-FR"/>
        </w:rPr>
      </w:pPr>
      <w:bookmarkStart w:id="40" w:name="_Toc167122715"/>
      <w:r>
        <w:rPr>
          <w:rFonts w:ascii="Arial" w:hAnsi="Arial" w:cs="Arial"/>
          <w:b/>
          <w:color w:val="000000" w:themeColor="text1"/>
          <w:sz w:val="28"/>
          <w:szCs w:val="28"/>
          <w:lang w:val="fr-FR"/>
        </w:rPr>
        <w:t>4.1</w:t>
      </w:r>
      <w:proofErr w:type="gramStart"/>
      <w:r w:rsidRPr="00D400F4">
        <w:rPr>
          <w:rFonts w:ascii="Arial" w:hAnsi="Arial" w:cs="Arial"/>
          <w:b/>
          <w:color w:val="000000" w:themeColor="text1"/>
          <w:sz w:val="28"/>
          <w:szCs w:val="28"/>
          <w:lang w:val="fr-FR"/>
        </w:rPr>
        <w:t>.</w:t>
      </w:r>
      <w:r>
        <w:rPr>
          <w:rFonts w:ascii="Arial" w:hAnsi="Arial" w:cs="Arial"/>
          <w:b/>
          <w:color w:val="000000" w:themeColor="text1"/>
          <w:sz w:val="28"/>
          <w:szCs w:val="28"/>
          <w:lang w:val="fr-FR"/>
        </w:rPr>
        <w:t>Conception</w:t>
      </w:r>
      <w:bookmarkEnd w:id="40"/>
      <w:proofErr w:type="gramEnd"/>
      <w:r>
        <w:rPr>
          <w:rFonts w:ascii="Arial" w:hAnsi="Arial" w:cs="Arial"/>
          <w:b/>
          <w:color w:val="000000" w:themeColor="text1"/>
          <w:sz w:val="28"/>
          <w:szCs w:val="28"/>
          <w:lang w:val="fr-FR"/>
        </w:rPr>
        <w:t xml:space="preserve"> </w:t>
      </w:r>
      <w:r>
        <w:rPr>
          <w:b/>
          <w:sz w:val="28"/>
          <w:szCs w:val="28"/>
          <w:lang w:val="fr-FR"/>
        </w:rPr>
        <w:tab/>
      </w:r>
    </w:p>
    <w:p w14:paraId="6A12A510" w14:textId="11E362D4" w:rsidR="00297099" w:rsidRDefault="00C545DB" w:rsidP="00B87B03">
      <w:pPr>
        <w:numPr>
          <w:ilvl w:val="0"/>
          <w:numId w:val="11"/>
        </w:numPr>
        <w:spacing w:after="44" w:line="354" w:lineRule="auto"/>
        <w:ind w:left="1474" w:right="1020" w:hanging="361"/>
        <w:rPr>
          <w:lang w:val="fr-FR"/>
        </w:rPr>
      </w:pPr>
      <w:r>
        <w:rPr>
          <w:lang w:val="fr-FR"/>
        </w:rPr>
        <w:t>Un nom de domaine est déposé (afamiashop.be) auprès de IONOS.</w:t>
      </w:r>
    </w:p>
    <w:p w14:paraId="5B53212D" w14:textId="779F763D" w:rsidR="00C545DB" w:rsidRDefault="00297099" w:rsidP="00C545DB">
      <w:pPr>
        <w:numPr>
          <w:ilvl w:val="0"/>
          <w:numId w:val="11"/>
        </w:numPr>
        <w:spacing w:after="120" w:line="355" w:lineRule="auto"/>
        <w:ind w:left="1474" w:right="1020" w:hanging="363"/>
        <w:rPr>
          <w:lang w:val="fr-FR"/>
        </w:rPr>
      </w:pPr>
      <w:r>
        <w:rPr>
          <w:lang w:val="fr-FR"/>
        </w:rPr>
        <w:t xml:space="preserve">Le </w:t>
      </w:r>
      <w:proofErr w:type="spellStart"/>
      <w:r>
        <w:rPr>
          <w:lang w:val="fr-FR"/>
        </w:rPr>
        <w:t>layout</w:t>
      </w:r>
      <w:proofErr w:type="spellEnd"/>
      <w:r>
        <w:rPr>
          <w:lang w:val="fr-FR"/>
        </w:rPr>
        <w:t xml:space="preserve"> est adapté aux </w:t>
      </w:r>
      <w:proofErr w:type="gramStart"/>
      <w:r>
        <w:rPr>
          <w:lang w:val="fr-FR"/>
        </w:rPr>
        <w:t>desktops ,</w:t>
      </w:r>
      <w:proofErr w:type="gramEnd"/>
      <w:r>
        <w:rPr>
          <w:lang w:val="fr-FR"/>
        </w:rPr>
        <w:t xml:space="preserve"> tablettes et smartphones .</w:t>
      </w:r>
    </w:p>
    <w:p w14:paraId="3B87EA03" w14:textId="3CFFF14D" w:rsidR="00C545DB" w:rsidRDefault="00C545DB" w:rsidP="00C545DB">
      <w:pPr>
        <w:numPr>
          <w:ilvl w:val="0"/>
          <w:numId w:val="11"/>
        </w:numPr>
        <w:spacing w:after="120" w:line="355" w:lineRule="auto"/>
        <w:ind w:left="1474" w:right="1020" w:hanging="363"/>
        <w:rPr>
          <w:lang w:val="fr-FR"/>
        </w:rPr>
      </w:pPr>
      <w:r>
        <w:rPr>
          <w:lang w:val="fr-FR"/>
        </w:rPr>
        <w:t xml:space="preserve">Le site est protégé par un certificat </w:t>
      </w:r>
      <w:proofErr w:type="gramStart"/>
      <w:r>
        <w:rPr>
          <w:lang w:val="fr-FR"/>
        </w:rPr>
        <w:t>SSL .</w:t>
      </w:r>
      <w:proofErr w:type="gramEnd"/>
    </w:p>
    <w:p w14:paraId="1E089E29" w14:textId="3B0D067C" w:rsidR="00743255" w:rsidRPr="00C545DB" w:rsidRDefault="00743255" w:rsidP="00C545DB">
      <w:pPr>
        <w:numPr>
          <w:ilvl w:val="0"/>
          <w:numId w:val="11"/>
        </w:numPr>
        <w:spacing w:after="120" w:line="355" w:lineRule="auto"/>
        <w:ind w:left="1474" w:right="1020" w:hanging="363"/>
        <w:rPr>
          <w:lang w:val="fr-FR"/>
        </w:rPr>
      </w:pPr>
      <w:r>
        <w:rPr>
          <w:lang w:val="fr-FR"/>
        </w:rPr>
        <w:t xml:space="preserve">Les </w:t>
      </w:r>
      <w:proofErr w:type="spellStart"/>
      <w:r>
        <w:rPr>
          <w:lang w:val="fr-FR"/>
        </w:rPr>
        <w:t>URLs</w:t>
      </w:r>
      <w:proofErr w:type="spellEnd"/>
      <w:r>
        <w:rPr>
          <w:lang w:val="fr-FR"/>
        </w:rPr>
        <w:t xml:space="preserve"> sont réécrites de manière conviviale pour les utilisateurs et les moteurs de </w:t>
      </w:r>
      <w:proofErr w:type="gramStart"/>
      <w:r>
        <w:rPr>
          <w:lang w:val="fr-FR"/>
        </w:rPr>
        <w:t>recherche .</w:t>
      </w:r>
      <w:proofErr w:type="gramEnd"/>
    </w:p>
    <w:p w14:paraId="3F838EAA" w14:textId="52EB0EB7" w:rsidR="00297099" w:rsidRPr="00743255" w:rsidRDefault="00297099" w:rsidP="00743255">
      <w:pPr>
        <w:pStyle w:val="Heading2"/>
        <w:spacing w:before="720" w:after="480" w:line="254" w:lineRule="auto"/>
        <w:ind w:left="748" w:right="737" w:hanging="11"/>
        <w:rPr>
          <w:rFonts w:ascii="Arial" w:hAnsi="Arial" w:cs="Arial"/>
          <w:b/>
          <w:color w:val="000000" w:themeColor="text1"/>
          <w:sz w:val="28"/>
          <w:szCs w:val="28"/>
          <w:lang w:val="fr-FR"/>
        </w:rPr>
      </w:pPr>
      <w:bookmarkStart w:id="41" w:name="_Toc167122716"/>
      <w:r>
        <w:rPr>
          <w:rFonts w:ascii="Arial" w:hAnsi="Arial" w:cs="Arial"/>
          <w:b/>
          <w:color w:val="000000" w:themeColor="text1"/>
          <w:sz w:val="28"/>
          <w:szCs w:val="28"/>
          <w:lang w:val="fr-FR"/>
        </w:rPr>
        <w:t>4.2</w:t>
      </w:r>
      <w:proofErr w:type="gramStart"/>
      <w:r w:rsidRPr="00D400F4">
        <w:rPr>
          <w:rFonts w:ascii="Arial" w:hAnsi="Arial" w:cs="Arial"/>
          <w:b/>
          <w:color w:val="000000" w:themeColor="text1"/>
          <w:sz w:val="28"/>
          <w:szCs w:val="28"/>
          <w:lang w:val="fr-FR"/>
        </w:rPr>
        <w:t>.</w:t>
      </w:r>
      <w:r>
        <w:rPr>
          <w:rFonts w:ascii="Arial" w:hAnsi="Arial" w:cs="Arial"/>
          <w:b/>
          <w:color w:val="000000" w:themeColor="text1"/>
          <w:sz w:val="28"/>
          <w:szCs w:val="28"/>
          <w:lang w:val="fr-FR"/>
        </w:rPr>
        <w:t>Acteurs</w:t>
      </w:r>
      <w:bookmarkEnd w:id="41"/>
      <w:proofErr w:type="gramEnd"/>
      <w:r>
        <w:rPr>
          <w:rFonts w:ascii="Arial" w:hAnsi="Arial" w:cs="Arial"/>
          <w:b/>
          <w:color w:val="000000" w:themeColor="text1"/>
          <w:sz w:val="28"/>
          <w:szCs w:val="28"/>
          <w:lang w:val="fr-FR"/>
        </w:rPr>
        <w:t xml:space="preserve"> </w:t>
      </w:r>
    </w:p>
    <w:p w14:paraId="7912BAD0" w14:textId="65300CD9" w:rsidR="00297099" w:rsidRPr="005A7F55" w:rsidRDefault="00297099" w:rsidP="00B87B03">
      <w:pPr>
        <w:numPr>
          <w:ilvl w:val="0"/>
          <w:numId w:val="14"/>
        </w:numPr>
        <w:spacing w:after="44" w:line="354" w:lineRule="auto"/>
        <w:ind w:left="1417" w:right="652" w:hanging="361"/>
        <w:rPr>
          <w:b/>
          <w:color w:val="5B9BD5" w:themeColor="accent1"/>
          <w:lang w:val="fr-FR"/>
        </w:rPr>
      </w:pPr>
      <w:r w:rsidRPr="005A7F55">
        <w:rPr>
          <w:b/>
          <w:color w:val="5B9BD5" w:themeColor="accent1"/>
          <w:lang w:val="fr-FR"/>
        </w:rPr>
        <w:t>Visiteur</w:t>
      </w:r>
      <w:r w:rsidR="00743255" w:rsidRPr="005A7F55">
        <w:rPr>
          <w:b/>
          <w:color w:val="5B9BD5" w:themeColor="accent1"/>
          <w:lang w:val="fr-FR"/>
        </w:rPr>
        <w:t> :</w:t>
      </w:r>
    </w:p>
    <w:p w14:paraId="1FF0BCC5" w14:textId="77777777" w:rsidR="005A7F55" w:rsidRPr="005A7F55" w:rsidRDefault="00D1649B" w:rsidP="00FF4E12">
      <w:pPr>
        <w:pStyle w:val="ListParagraph"/>
        <w:numPr>
          <w:ilvl w:val="0"/>
          <w:numId w:val="27"/>
        </w:numPr>
        <w:spacing w:line="360" w:lineRule="auto"/>
        <w:ind w:left="1416"/>
        <w:rPr>
          <w:rFonts w:eastAsiaTheme="minorHAnsi"/>
          <w:color w:val="000000" w:themeColor="text1"/>
          <w:sz w:val="22"/>
          <w:lang w:val="fr-FR"/>
        </w:rPr>
      </w:pPr>
      <w:r w:rsidRPr="00C10F9D">
        <w:rPr>
          <w:color w:val="000000" w:themeColor="text1"/>
          <w:lang w:val="fr-FR"/>
        </w:rPr>
        <w:t xml:space="preserve">il s'agit de toute personne qui accède au site pour consulter des </w:t>
      </w:r>
    </w:p>
    <w:p w14:paraId="1BA0A5F2" w14:textId="77777777" w:rsidR="005A7F55" w:rsidRDefault="00D1649B" w:rsidP="00FF4E12">
      <w:pPr>
        <w:pStyle w:val="ListParagraph"/>
        <w:spacing w:line="360" w:lineRule="auto"/>
        <w:ind w:left="1416" w:firstLine="0"/>
        <w:rPr>
          <w:color w:val="000000" w:themeColor="text1"/>
          <w:lang w:val="fr-FR"/>
        </w:rPr>
      </w:pPr>
      <w:r w:rsidRPr="00C10F9D">
        <w:rPr>
          <w:color w:val="000000" w:themeColor="text1"/>
          <w:lang w:val="fr-FR"/>
        </w:rPr>
        <w:t xml:space="preserve">produits, </w:t>
      </w:r>
      <w:r w:rsidRPr="005A7F55">
        <w:rPr>
          <w:color w:val="000000" w:themeColor="text1"/>
          <w:lang w:val="fr-FR"/>
        </w:rPr>
        <w:t xml:space="preserve">effectuer des recherches, ajouter des articles au </w:t>
      </w:r>
      <w:proofErr w:type="gramStart"/>
      <w:r w:rsidRPr="005A7F55">
        <w:rPr>
          <w:color w:val="000000" w:themeColor="text1"/>
          <w:lang w:val="fr-FR"/>
        </w:rPr>
        <w:t>panier ,</w:t>
      </w:r>
      <w:proofErr w:type="gramEnd"/>
      <w:r w:rsidRPr="005A7F55">
        <w:rPr>
          <w:color w:val="000000" w:themeColor="text1"/>
          <w:lang w:val="fr-FR"/>
        </w:rPr>
        <w:t xml:space="preserve"> </w:t>
      </w:r>
    </w:p>
    <w:p w14:paraId="2B574ACA" w14:textId="509D1B0E" w:rsidR="00C10F9D" w:rsidRPr="005A7F55" w:rsidRDefault="00D1649B" w:rsidP="00FF4E12">
      <w:pPr>
        <w:pStyle w:val="ListParagraph"/>
        <w:spacing w:line="360" w:lineRule="auto"/>
        <w:ind w:left="1416" w:firstLine="0"/>
        <w:rPr>
          <w:rFonts w:eastAsiaTheme="minorHAnsi"/>
          <w:color w:val="000000" w:themeColor="text1"/>
          <w:sz w:val="22"/>
          <w:lang w:val="fr-FR"/>
        </w:rPr>
      </w:pPr>
      <w:r w:rsidRPr="005A7F55">
        <w:rPr>
          <w:color w:val="000000" w:themeColor="text1"/>
          <w:lang w:val="fr-FR"/>
        </w:rPr>
        <w:t xml:space="preserve">s’inscrire et /ou se désinscrire de newsletters et poser des </w:t>
      </w:r>
      <w:proofErr w:type="gramStart"/>
      <w:r w:rsidRPr="005A7F55">
        <w:rPr>
          <w:color w:val="000000" w:themeColor="text1"/>
          <w:lang w:val="fr-FR"/>
        </w:rPr>
        <w:t>questions .</w:t>
      </w:r>
      <w:proofErr w:type="gramEnd"/>
    </w:p>
    <w:p w14:paraId="7F69DA96" w14:textId="289ECED7" w:rsidR="00743255" w:rsidRPr="00FF4E12" w:rsidRDefault="00D1649B" w:rsidP="00FF4E12">
      <w:pPr>
        <w:pStyle w:val="ListParagraph"/>
        <w:numPr>
          <w:ilvl w:val="0"/>
          <w:numId w:val="27"/>
        </w:numPr>
        <w:spacing w:line="480" w:lineRule="auto"/>
        <w:ind w:left="1416"/>
        <w:rPr>
          <w:rFonts w:eastAsiaTheme="minorHAnsi"/>
          <w:color w:val="000000" w:themeColor="text1"/>
          <w:sz w:val="22"/>
          <w:lang w:val="fr-FR"/>
        </w:rPr>
      </w:pPr>
      <w:r w:rsidRPr="00C10F9D">
        <w:rPr>
          <w:rFonts w:eastAsiaTheme="majorEastAsia"/>
          <w:color w:val="000000" w:themeColor="text1"/>
          <w:lang w:val="fr-FR"/>
        </w:rPr>
        <w:t xml:space="preserve">Il n’est pas enregistrée et connectée en tant que client ou </w:t>
      </w:r>
      <w:proofErr w:type="gramStart"/>
      <w:r w:rsidRPr="00C10F9D">
        <w:rPr>
          <w:rFonts w:eastAsiaTheme="majorEastAsia"/>
          <w:color w:val="000000" w:themeColor="text1"/>
          <w:lang w:val="fr-FR"/>
        </w:rPr>
        <w:t>administrateur .</w:t>
      </w:r>
      <w:proofErr w:type="gramEnd"/>
    </w:p>
    <w:p w14:paraId="25093CDA" w14:textId="77777777" w:rsidR="00297099" w:rsidRDefault="00297099" w:rsidP="00B87B03">
      <w:pPr>
        <w:numPr>
          <w:ilvl w:val="0"/>
          <w:numId w:val="14"/>
        </w:numPr>
        <w:spacing w:after="44" w:line="354" w:lineRule="auto"/>
        <w:ind w:left="1417" w:right="652" w:hanging="361"/>
        <w:rPr>
          <w:b/>
          <w:color w:val="5B9BD5" w:themeColor="accent1"/>
          <w:lang w:val="fr-FR"/>
        </w:rPr>
      </w:pPr>
      <w:r w:rsidRPr="005A7F55">
        <w:rPr>
          <w:b/>
          <w:color w:val="5B9BD5" w:themeColor="accent1"/>
          <w:lang w:val="fr-FR"/>
        </w:rPr>
        <w:t xml:space="preserve">Utilisateur Authentifié </w:t>
      </w:r>
    </w:p>
    <w:p w14:paraId="50D6FC67" w14:textId="5F061588" w:rsidR="005A7F55" w:rsidRPr="005A7F55" w:rsidRDefault="005A7F55" w:rsidP="00FF4E12">
      <w:pPr>
        <w:pStyle w:val="ListParagraph"/>
        <w:numPr>
          <w:ilvl w:val="0"/>
          <w:numId w:val="28"/>
        </w:numPr>
        <w:spacing w:line="360" w:lineRule="auto"/>
        <w:ind w:left="1416"/>
        <w:rPr>
          <w:rFonts w:eastAsiaTheme="majorEastAsia"/>
          <w:color w:val="000000" w:themeColor="text1"/>
          <w:sz w:val="22"/>
          <w:lang w:val="fr-FR"/>
        </w:rPr>
      </w:pPr>
      <w:r w:rsidRPr="005A7F55">
        <w:rPr>
          <w:rFonts w:eastAsiaTheme="majorEastAsia"/>
          <w:color w:val="000000" w:themeColor="text1"/>
          <w:lang w:val="fr-FR"/>
        </w:rPr>
        <w:t xml:space="preserve">Il s’est enregistré et peut se connecter à son espace personnel </w:t>
      </w:r>
    </w:p>
    <w:p w14:paraId="629DED02" w14:textId="77777777" w:rsidR="005A7F55" w:rsidRPr="005A7F55" w:rsidRDefault="005A7F55" w:rsidP="00FF4E12">
      <w:pPr>
        <w:pStyle w:val="ListParagraph"/>
        <w:numPr>
          <w:ilvl w:val="0"/>
          <w:numId w:val="28"/>
        </w:numPr>
        <w:spacing w:line="360" w:lineRule="auto"/>
        <w:ind w:left="1416"/>
        <w:rPr>
          <w:rFonts w:eastAsiaTheme="minorHAnsi"/>
          <w:color w:val="000000" w:themeColor="text1"/>
          <w:lang w:val="fr-FR"/>
        </w:rPr>
      </w:pPr>
      <w:r w:rsidRPr="005A7F55">
        <w:rPr>
          <w:rFonts w:eastAsiaTheme="majorEastAsia"/>
          <w:color w:val="000000" w:themeColor="text1"/>
          <w:lang w:val="fr-FR"/>
        </w:rPr>
        <w:t xml:space="preserve">Il peut </w:t>
      </w:r>
      <w:proofErr w:type="gramStart"/>
      <w:r w:rsidRPr="005A7F55">
        <w:rPr>
          <w:rFonts w:eastAsiaTheme="majorEastAsia"/>
          <w:color w:val="000000" w:themeColor="text1"/>
          <w:lang w:val="fr-FR"/>
        </w:rPr>
        <w:t>visualiser ,</w:t>
      </w:r>
      <w:proofErr w:type="gramEnd"/>
      <w:r w:rsidRPr="005A7F55">
        <w:rPr>
          <w:rFonts w:eastAsiaTheme="majorEastAsia"/>
          <w:color w:val="000000" w:themeColor="text1"/>
          <w:lang w:val="fr-FR"/>
        </w:rPr>
        <w:t xml:space="preserve"> modifier ses informations , visualiser ses </w:t>
      </w:r>
    </w:p>
    <w:p w14:paraId="3DA1D709" w14:textId="77777777" w:rsidR="005A7F55" w:rsidRDefault="005A7F55" w:rsidP="00FF4E12">
      <w:pPr>
        <w:pStyle w:val="ListParagraph"/>
        <w:spacing w:line="360" w:lineRule="auto"/>
        <w:ind w:left="1416" w:firstLine="0"/>
        <w:rPr>
          <w:color w:val="000000" w:themeColor="text1"/>
          <w:lang w:val="fr-FR"/>
        </w:rPr>
      </w:pPr>
      <w:proofErr w:type="gramStart"/>
      <w:r w:rsidRPr="005A7F55">
        <w:rPr>
          <w:rFonts w:eastAsiaTheme="majorEastAsia"/>
          <w:color w:val="000000" w:themeColor="text1"/>
          <w:lang w:val="fr-FR"/>
        </w:rPr>
        <w:t>achats ,</w:t>
      </w:r>
      <w:proofErr w:type="gramEnd"/>
      <w:r w:rsidRPr="005A7F55">
        <w:rPr>
          <w:rFonts w:eastAsiaTheme="majorEastAsia"/>
          <w:color w:val="000000" w:themeColor="text1"/>
          <w:lang w:val="fr-FR"/>
        </w:rPr>
        <w:t xml:space="preserve"> </w:t>
      </w:r>
      <w:r w:rsidRPr="005A7F55">
        <w:rPr>
          <w:color w:val="000000" w:themeColor="text1"/>
          <w:lang w:val="fr-FR"/>
        </w:rPr>
        <w:t>s’inscrire et /ou se désinscrire de la newsletters et</w:t>
      </w:r>
    </w:p>
    <w:p w14:paraId="224979F1" w14:textId="5267A78D" w:rsidR="005A7F55" w:rsidRPr="005A7F55" w:rsidRDefault="005A7F55" w:rsidP="00FF4E12">
      <w:pPr>
        <w:pStyle w:val="ListParagraph"/>
        <w:spacing w:line="600" w:lineRule="auto"/>
        <w:ind w:left="1416" w:firstLine="0"/>
        <w:rPr>
          <w:rFonts w:eastAsiaTheme="minorHAnsi"/>
          <w:color w:val="000000" w:themeColor="text1"/>
          <w:lang w:val="fr-FR"/>
        </w:rPr>
      </w:pPr>
      <w:r w:rsidRPr="005A7F55">
        <w:rPr>
          <w:color w:val="000000" w:themeColor="text1"/>
          <w:lang w:val="fr-FR"/>
        </w:rPr>
        <w:t xml:space="preserve">poser des </w:t>
      </w:r>
      <w:proofErr w:type="gramStart"/>
      <w:r w:rsidRPr="005A7F55">
        <w:rPr>
          <w:color w:val="000000" w:themeColor="text1"/>
          <w:lang w:val="fr-FR"/>
        </w:rPr>
        <w:t>questions .</w:t>
      </w:r>
      <w:proofErr w:type="gramEnd"/>
    </w:p>
    <w:p w14:paraId="49F654E2" w14:textId="77777777" w:rsidR="00297099" w:rsidRDefault="00297099" w:rsidP="005A7F55">
      <w:pPr>
        <w:numPr>
          <w:ilvl w:val="0"/>
          <w:numId w:val="14"/>
        </w:numPr>
        <w:spacing w:after="44" w:line="354" w:lineRule="auto"/>
        <w:ind w:left="1417" w:right="652" w:hanging="361"/>
        <w:rPr>
          <w:b/>
          <w:color w:val="5B9BD5" w:themeColor="accent1"/>
          <w:lang w:val="fr-FR"/>
        </w:rPr>
      </w:pPr>
      <w:r w:rsidRPr="005A7F55">
        <w:rPr>
          <w:b/>
          <w:color w:val="5B9BD5" w:themeColor="accent1"/>
          <w:lang w:val="fr-FR"/>
        </w:rPr>
        <w:t xml:space="preserve">Administrateur </w:t>
      </w:r>
    </w:p>
    <w:p w14:paraId="1D480C38" w14:textId="25E0C622" w:rsidR="005A7F55" w:rsidRPr="005A7F55" w:rsidRDefault="005A7F55" w:rsidP="00FF4E12">
      <w:pPr>
        <w:pStyle w:val="ListParagraph"/>
        <w:numPr>
          <w:ilvl w:val="0"/>
          <w:numId w:val="30"/>
        </w:numPr>
        <w:spacing w:line="360" w:lineRule="auto"/>
        <w:ind w:left="1416"/>
        <w:rPr>
          <w:rFonts w:eastAsiaTheme="majorEastAsia"/>
          <w:color w:val="000000" w:themeColor="text1"/>
          <w:sz w:val="22"/>
          <w:lang w:val="fr-FR"/>
        </w:rPr>
      </w:pPr>
      <w:r w:rsidRPr="005A7F55">
        <w:rPr>
          <w:rFonts w:eastAsiaTheme="majorEastAsia"/>
          <w:color w:val="000000" w:themeColor="text1"/>
          <w:lang w:val="fr-FR"/>
        </w:rPr>
        <w:t xml:space="preserve">Il a la </w:t>
      </w:r>
      <w:proofErr w:type="spellStart"/>
      <w:r w:rsidRPr="005A7F55">
        <w:rPr>
          <w:rFonts w:eastAsiaTheme="majorEastAsia"/>
          <w:color w:val="000000" w:themeColor="text1"/>
          <w:lang w:val="fr-FR"/>
        </w:rPr>
        <w:t>possibilitée</w:t>
      </w:r>
      <w:proofErr w:type="spellEnd"/>
      <w:r w:rsidRPr="005A7F55">
        <w:rPr>
          <w:rFonts w:eastAsiaTheme="majorEastAsia"/>
          <w:color w:val="000000" w:themeColor="text1"/>
          <w:lang w:val="fr-FR"/>
        </w:rPr>
        <w:t xml:space="preserve"> </w:t>
      </w:r>
      <w:proofErr w:type="gramStart"/>
      <w:r w:rsidRPr="005A7F55">
        <w:rPr>
          <w:rFonts w:eastAsiaTheme="majorEastAsia"/>
          <w:color w:val="000000" w:themeColor="text1"/>
          <w:lang w:val="fr-FR"/>
        </w:rPr>
        <w:t>d’ajouter ,</w:t>
      </w:r>
      <w:proofErr w:type="gramEnd"/>
      <w:r w:rsidRPr="005A7F55">
        <w:rPr>
          <w:rFonts w:eastAsiaTheme="majorEastAsia"/>
          <w:color w:val="000000" w:themeColor="text1"/>
          <w:lang w:val="fr-FR"/>
        </w:rPr>
        <w:t xml:space="preserve"> de modifier ou de su</w:t>
      </w:r>
      <w:r>
        <w:rPr>
          <w:rFonts w:eastAsiaTheme="majorEastAsia"/>
          <w:color w:val="000000" w:themeColor="text1"/>
          <w:lang w:val="fr-FR"/>
        </w:rPr>
        <w:t xml:space="preserve">pprimer du contenu </w:t>
      </w:r>
      <w:r w:rsidR="00FF4E12">
        <w:rPr>
          <w:rFonts w:eastAsiaTheme="majorEastAsia"/>
          <w:color w:val="000000" w:themeColor="text1"/>
          <w:lang w:val="fr-FR"/>
        </w:rPr>
        <w:t>.</w:t>
      </w:r>
    </w:p>
    <w:p w14:paraId="68D62C3F" w14:textId="77777777" w:rsidR="00FF4E12" w:rsidRDefault="005A7F55" w:rsidP="00FF4E12">
      <w:pPr>
        <w:pStyle w:val="ListParagraph"/>
        <w:numPr>
          <w:ilvl w:val="0"/>
          <w:numId w:val="31"/>
        </w:numPr>
        <w:spacing w:line="360" w:lineRule="auto"/>
        <w:ind w:left="1416"/>
        <w:rPr>
          <w:rFonts w:eastAsiaTheme="majorEastAsia"/>
          <w:color w:val="000000" w:themeColor="text1"/>
          <w:lang w:val="fr-FR"/>
        </w:rPr>
      </w:pPr>
      <w:r w:rsidRPr="005A7F55">
        <w:rPr>
          <w:rFonts w:eastAsiaTheme="majorEastAsia"/>
          <w:color w:val="000000" w:themeColor="text1"/>
          <w:lang w:val="fr-FR"/>
        </w:rPr>
        <w:t xml:space="preserve">Il a à charge la gestion des : </w:t>
      </w:r>
      <w:proofErr w:type="gramStart"/>
      <w:r w:rsidRPr="005A7F55">
        <w:rPr>
          <w:rFonts w:eastAsiaTheme="majorEastAsia"/>
          <w:color w:val="000000" w:themeColor="text1"/>
          <w:lang w:val="fr-FR"/>
        </w:rPr>
        <w:t>produits ,</w:t>
      </w:r>
      <w:proofErr w:type="gramEnd"/>
      <w:r w:rsidRPr="005A7F55">
        <w:rPr>
          <w:rFonts w:eastAsiaTheme="majorEastAsia"/>
          <w:color w:val="000000" w:themeColor="text1"/>
          <w:lang w:val="fr-FR"/>
        </w:rPr>
        <w:t xml:space="preserve"> catégories , genre des </w:t>
      </w:r>
    </w:p>
    <w:p w14:paraId="06C7BDE1" w14:textId="1F6D50DB" w:rsidR="00FF4E12" w:rsidRDefault="005A7F55" w:rsidP="00FF4E12">
      <w:pPr>
        <w:pStyle w:val="ListParagraph"/>
        <w:spacing w:line="360" w:lineRule="auto"/>
        <w:ind w:left="1416" w:firstLine="0"/>
        <w:rPr>
          <w:rFonts w:eastAsiaTheme="majorEastAsia"/>
          <w:color w:val="000000" w:themeColor="text1"/>
          <w:lang w:val="fr-FR"/>
        </w:rPr>
      </w:pPr>
      <w:proofErr w:type="gramStart"/>
      <w:r w:rsidRPr="005A7F55">
        <w:rPr>
          <w:rFonts w:eastAsiaTheme="majorEastAsia"/>
          <w:color w:val="000000" w:themeColor="text1"/>
          <w:lang w:val="fr-FR"/>
        </w:rPr>
        <w:t>produits ,</w:t>
      </w:r>
      <w:proofErr w:type="gramEnd"/>
      <w:r w:rsidRPr="005A7F55">
        <w:rPr>
          <w:rFonts w:eastAsiaTheme="majorEastAsia"/>
          <w:color w:val="000000" w:themeColor="text1"/>
          <w:lang w:val="fr-FR"/>
        </w:rPr>
        <w:t xml:space="preserve"> couleur des produits , adresses , utilisateurs , </w:t>
      </w:r>
      <w:r w:rsidR="00FF4E12">
        <w:rPr>
          <w:rFonts w:eastAsiaTheme="majorEastAsia"/>
          <w:color w:val="000000" w:themeColor="text1"/>
          <w:lang w:val="fr-FR"/>
        </w:rPr>
        <w:t>contact ,</w:t>
      </w:r>
    </w:p>
    <w:p w14:paraId="3D85DA73" w14:textId="77777777" w:rsidR="00FF4E12" w:rsidRDefault="00FF4E12" w:rsidP="00FF4E12">
      <w:pPr>
        <w:pStyle w:val="ListParagraph"/>
        <w:spacing w:line="360" w:lineRule="auto"/>
        <w:ind w:left="1416" w:firstLine="0"/>
        <w:rPr>
          <w:rFonts w:eastAsiaTheme="majorEastAsia"/>
          <w:color w:val="000000" w:themeColor="text1"/>
          <w:lang w:val="fr-FR"/>
        </w:rPr>
      </w:pPr>
      <w:r>
        <w:rPr>
          <w:rFonts w:eastAsiaTheme="majorEastAsia"/>
          <w:color w:val="000000" w:themeColor="text1"/>
          <w:lang w:val="fr-FR"/>
        </w:rPr>
        <w:t>commentaires</w:t>
      </w:r>
      <w:r w:rsidR="005A7F55" w:rsidRPr="005A7F55">
        <w:rPr>
          <w:rFonts w:eastAsiaTheme="majorEastAsia"/>
          <w:color w:val="000000" w:themeColor="text1"/>
          <w:lang w:val="fr-FR"/>
        </w:rPr>
        <w:t>, informati</w:t>
      </w:r>
      <w:r>
        <w:rPr>
          <w:rFonts w:eastAsiaTheme="majorEastAsia"/>
          <w:color w:val="000000" w:themeColor="text1"/>
          <w:lang w:val="fr-FR"/>
        </w:rPr>
        <w:t xml:space="preserve">ons sur le </w:t>
      </w:r>
      <w:proofErr w:type="gramStart"/>
      <w:r>
        <w:rPr>
          <w:rFonts w:eastAsiaTheme="majorEastAsia"/>
          <w:color w:val="000000" w:themeColor="text1"/>
          <w:lang w:val="fr-FR"/>
        </w:rPr>
        <w:t>site ,</w:t>
      </w:r>
      <w:r w:rsidR="005A7F55" w:rsidRPr="005A7F55">
        <w:rPr>
          <w:rFonts w:eastAsiaTheme="majorEastAsia"/>
          <w:color w:val="000000" w:themeColor="text1"/>
          <w:lang w:val="fr-FR"/>
        </w:rPr>
        <w:t>newsletters</w:t>
      </w:r>
      <w:proofErr w:type="gramEnd"/>
      <w:r w:rsidR="005A7F55" w:rsidRPr="005A7F55">
        <w:rPr>
          <w:rFonts w:eastAsiaTheme="majorEastAsia"/>
          <w:color w:val="000000" w:themeColor="text1"/>
          <w:lang w:val="fr-FR"/>
        </w:rPr>
        <w:t xml:space="preserve">, </w:t>
      </w:r>
      <w:r w:rsidRPr="00FF4E12">
        <w:rPr>
          <w:rFonts w:eastAsiaTheme="majorEastAsia"/>
          <w:color w:val="000000" w:themeColor="text1"/>
          <w:lang w:val="fr-FR"/>
        </w:rPr>
        <w:t>commandes,</w:t>
      </w:r>
      <w:r w:rsidR="005A7F55" w:rsidRPr="00FF4E12">
        <w:rPr>
          <w:rFonts w:eastAsiaTheme="majorEastAsia"/>
          <w:color w:val="000000" w:themeColor="text1"/>
          <w:lang w:val="fr-FR"/>
        </w:rPr>
        <w:t xml:space="preserve"> </w:t>
      </w:r>
    </w:p>
    <w:p w14:paraId="77EF44FF" w14:textId="297687E9" w:rsidR="00FF4E12" w:rsidRPr="00FF4E12" w:rsidRDefault="005A7F55" w:rsidP="00FF4E12">
      <w:pPr>
        <w:pStyle w:val="ListParagraph"/>
        <w:spacing w:line="360" w:lineRule="auto"/>
        <w:ind w:left="1416" w:firstLine="0"/>
        <w:rPr>
          <w:rFonts w:eastAsiaTheme="majorEastAsia"/>
          <w:color w:val="000000" w:themeColor="text1"/>
          <w:lang w:val="fr-FR"/>
        </w:rPr>
      </w:pPr>
      <w:r w:rsidRPr="00FF4E12">
        <w:rPr>
          <w:rFonts w:eastAsiaTheme="majorEastAsia"/>
          <w:color w:val="000000" w:themeColor="text1"/>
          <w:lang w:val="fr-FR"/>
        </w:rPr>
        <w:t xml:space="preserve">méthodes de </w:t>
      </w:r>
      <w:proofErr w:type="gramStart"/>
      <w:r w:rsidRPr="00FF4E12">
        <w:rPr>
          <w:rFonts w:eastAsiaTheme="majorEastAsia"/>
          <w:color w:val="000000" w:themeColor="text1"/>
          <w:lang w:val="fr-FR"/>
        </w:rPr>
        <w:t>payemen</w:t>
      </w:r>
      <w:r w:rsidR="004E7BF8">
        <w:rPr>
          <w:rFonts w:eastAsiaTheme="majorEastAsia"/>
          <w:color w:val="000000" w:themeColor="text1"/>
          <w:lang w:val="fr-FR"/>
        </w:rPr>
        <w:t>t ,</w:t>
      </w:r>
      <w:proofErr w:type="gramEnd"/>
      <w:r w:rsidR="004E7BF8">
        <w:rPr>
          <w:rFonts w:eastAsiaTheme="majorEastAsia"/>
          <w:color w:val="000000" w:themeColor="text1"/>
          <w:lang w:val="fr-FR"/>
        </w:rPr>
        <w:t xml:space="preserve"> transporteurs et du </w:t>
      </w:r>
      <w:proofErr w:type="spellStart"/>
      <w:r w:rsidR="004E7BF8">
        <w:rPr>
          <w:rFonts w:eastAsiaTheme="majorEastAsia"/>
          <w:color w:val="000000" w:themeColor="text1"/>
          <w:lang w:val="fr-FR"/>
        </w:rPr>
        <w:t>slider</w:t>
      </w:r>
      <w:proofErr w:type="spellEnd"/>
      <w:r w:rsidRPr="00FF4E12">
        <w:rPr>
          <w:rFonts w:eastAsiaTheme="majorEastAsia"/>
          <w:color w:val="000000" w:themeColor="text1"/>
          <w:lang w:val="fr-FR"/>
        </w:rPr>
        <w:t xml:space="preserve"> .</w:t>
      </w:r>
    </w:p>
    <w:p w14:paraId="2FC17F8B" w14:textId="77777777" w:rsidR="00BA2B3A" w:rsidRDefault="00BA2B3A" w:rsidP="00297099">
      <w:pPr>
        <w:spacing w:after="44" w:line="354" w:lineRule="auto"/>
        <w:ind w:right="652"/>
        <w:rPr>
          <w:lang w:val="fr-FR"/>
        </w:rPr>
      </w:pPr>
    </w:p>
    <w:p w14:paraId="08EEC2FB" w14:textId="77777777" w:rsidR="00297099" w:rsidRPr="000E641E" w:rsidRDefault="00297099" w:rsidP="00BA2B3A">
      <w:pPr>
        <w:pStyle w:val="Heading1"/>
        <w:spacing w:before="300" w:after="0"/>
        <w:ind w:left="0" w:firstLine="0"/>
        <w:jc w:val="left"/>
        <w:rPr>
          <w:color w:val="2E74B5" w:themeColor="accent1" w:themeShade="BF"/>
          <w:sz w:val="32"/>
          <w:szCs w:val="32"/>
          <w:lang w:val="fr-FR"/>
        </w:rPr>
      </w:pPr>
      <w:bookmarkStart w:id="42" w:name="_Toc167122717"/>
      <w:r>
        <w:rPr>
          <w:color w:val="2E74B5" w:themeColor="accent1" w:themeShade="BF"/>
          <w:sz w:val="32"/>
          <w:szCs w:val="32"/>
          <w:lang w:val="fr-FR"/>
        </w:rPr>
        <w:t>5. Cas d’utilisation</w:t>
      </w:r>
      <w:bookmarkEnd w:id="42"/>
    </w:p>
    <w:p w14:paraId="0A4F7224" w14:textId="77777777" w:rsidR="00297099" w:rsidRPr="0048440D" w:rsidRDefault="00297099" w:rsidP="00297099">
      <w:pPr>
        <w:spacing w:after="123" w:line="259" w:lineRule="auto"/>
        <w:jc w:val="left"/>
        <w:rPr>
          <w:lang w:val="fr-FR"/>
        </w:rPr>
      </w:pPr>
      <w:r>
        <w:rPr>
          <w:rFonts w:ascii="Calibri" w:eastAsia="Calibri" w:hAnsi="Calibri" w:cs="Calibri"/>
          <w:noProof/>
          <w:sz w:val="22"/>
        </w:rPr>
        <mc:AlternateContent>
          <mc:Choice Requires="wpg">
            <w:drawing>
              <wp:inline distT="0" distB="0" distL="0" distR="0" wp14:anchorId="6F1CC886" wp14:editId="3E459E89">
                <wp:extent cx="6133084" cy="20320"/>
                <wp:effectExtent l="0" t="0" r="0" b="0"/>
                <wp:docPr id="64981" name="Group 64981"/>
                <wp:cNvGraphicFramePr/>
                <a:graphic xmlns:a="http://schemas.openxmlformats.org/drawingml/2006/main">
                  <a:graphicData uri="http://schemas.microsoft.com/office/word/2010/wordprocessingGroup">
                    <wpg:wgp>
                      <wpg:cNvGrpSpPr/>
                      <wpg:grpSpPr>
                        <a:xfrm>
                          <a:off x="0" y="0"/>
                          <a:ext cx="6133084" cy="20320"/>
                          <a:chOff x="0" y="0"/>
                          <a:chExt cx="6133084" cy="20320"/>
                        </a:xfrm>
                      </wpg:grpSpPr>
                      <wps:wsp>
                        <wps:cNvPr id="64982" name="Shape 68158"/>
                        <wps:cNvSpPr/>
                        <wps:spPr>
                          <a:xfrm>
                            <a:off x="0" y="0"/>
                            <a:ext cx="6124575" cy="19050"/>
                          </a:xfrm>
                          <a:custGeom>
                            <a:avLst/>
                            <a:gdLst/>
                            <a:ahLst/>
                            <a:cxnLst/>
                            <a:rect l="0" t="0" r="0" b="0"/>
                            <a:pathLst>
                              <a:path w="6124575" h="19050">
                                <a:moveTo>
                                  <a:pt x="0" y="0"/>
                                </a:moveTo>
                                <a:lnTo>
                                  <a:pt x="6124575" y="0"/>
                                </a:lnTo>
                                <a:lnTo>
                                  <a:pt x="61245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983" name="Shape 68159"/>
                        <wps:cNvSpPr/>
                        <wps:spPr>
                          <a:xfrm>
                            <a:off x="953"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984" name="Shape 68160"/>
                        <wps:cNvSpPr/>
                        <wps:spPr>
                          <a:xfrm>
                            <a:off x="10478" y="1270"/>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985" name="Shape 68161"/>
                        <wps:cNvSpPr/>
                        <wps:spPr>
                          <a:xfrm>
                            <a:off x="6123559"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986" name="Shape 68162"/>
                        <wps:cNvSpPr/>
                        <wps:spPr>
                          <a:xfrm>
                            <a:off x="953"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987" name="Shape 68163"/>
                        <wps:cNvSpPr/>
                        <wps:spPr>
                          <a:xfrm>
                            <a:off x="10478" y="10795"/>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988" name="Shape 68164"/>
                        <wps:cNvSpPr/>
                        <wps:spPr>
                          <a:xfrm>
                            <a:off x="6123559"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a14="http://schemas.microsoft.com/office/drawing/2010/main" xmlns:wp14="http://schemas.microsoft.com/office/word/2010/wordml">
            <w:pict w14:anchorId="1187AADF">
              <v:group id="Group 64981" style="width:482.9pt;height:1.6pt;mso-position-horizontal-relative:char;mso-position-vertical-relative:line" coordsize="61330,203" o:spid="_x0000_s1026" w14:anchorId="7B90DB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">
                <v:shape id="Shape 68158" style="position:absolute;width:61245;height:190;visibility:visible;mso-wrap-style:square;v-text-anchor:top" coordsize="6124575,19050" o:spid="_x0000_s1027" fillcolor="#a0a0a0" stroked="f" strokeweight="0" path="m,l6124575,r,19050l,1905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AlJccA&#10;AADeAAAADwAAAGRycy9kb3ducmV2LnhtbESPzWrDMBCE74G+g9hCbolsUYLjRAltwVDoKX/Q3hZr&#10;Y5tYK2OpjtOnrwqBHIeZ+YZZb0fbioF63zjWkM4TEMSlMw1XGo6HYpaB8AHZYOuYNNzIw3bzNFlj&#10;btyVdzTsQyUihH2OGuoQulxKX9Zk0c9dRxy9s+sthij7SpoerxFuW6mSZCEtNhwXauzovabysv+x&#10;GkZ1TA/FkBWnL/X51p2/C7X7TbWePo+vKxCBxvAI39sfRsPiZZkp+L8Tr4D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AJSXHAAAA3gAAAA8AAAAAAAAAAAAAAAAAmAIAAGRy&#10;cy9kb3ducmV2LnhtbFBLBQYAAAAABAAEAPUAAACMAwAAAAA=&#10;">
                  <v:stroke miterlimit="83231f" joinstyle="miter"/>
                  <v:path textboxrect="0,0,6124575,19050" arrowok="t"/>
                </v:shape>
                <v:shape id="Shape 68159" style="position:absolute;left:9;top:12;width:95;height:95;visibility:visible;mso-wrap-style:square;v-text-anchor:top" coordsize="9525,9525" o:spid="_x0000_s1028"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O28UA&#10;AADeAAAADwAAAGRycy9kb3ducmV2LnhtbESPT4vCMBTE7wt+h/AEb2uqFdFqFBEKe/Gw/sHro3m2&#10;xealNFmNfnqzIHgcZuY3zHIdTCNu1LnasoLRMAFBXFhdc6ngeMi/ZyCcR9bYWCYFD3KwXvW+lphp&#10;e+dfuu19KSKEXYYKKu/bTEpXVGTQDW1LHL2L7Qz6KLtS6g7vEW4aOU6SqTRYc1yosKVtRcV1/2cU&#10;pPm4kcnpuduG5zkNB6nzyXWu1KAfNgsQnoL/hN/tH61gOpnPUvi/E6+AX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Y7bxQAAAN4AAAAPAAAAAAAAAAAAAAAAAJgCAABkcnMv&#10;ZG93bnJldi54bWxQSwUGAAAAAAQABAD1AAAAigMAAAAA&#10;">
                  <v:stroke miterlimit="83231f" joinstyle="miter"/>
                  <v:path textboxrect="0,0,9525,9525" arrowok="t"/>
                </v:shape>
                <v:shape id="Shape 68160" style="position:absolute;left:104;top:12;width:61132;height:95;visibility:visible;mso-wrap-style:square;v-text-anchor:top" coordsize="6113145,9525" o:spid="_x0000_s1029" fillcolor="#a0a0a0"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E1uMYA&#10;AADeAAAADwAAAGRycy9kb3ducmV2LnhtbESPUWvCQBCE3wv9D8cWfNONohJTT2ktSvFBaNofsOS2&#10;SWpuL+Sumvx7ryD0cZiZb5j1treNunDnaycappMEFEvhTC2lhq/P/TgF5QOJocYJaxjYw3bz+LCm&#10;zLirfPAlD6WKEPEZaahCaDNEX1RsyU9cyxK9b9dZClF2JZqOrhFuG5wlyRIt1RIXKmp5V3Fxzn+t&#10;hp/0iDKcDj59LVZvRxwWweBC69FT//IMKnAf/sP39rvRsJyv0jn83YlXA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E1uMYAAADeAAAADwAAAAAAAAAAAAAAAACYAgAAZHJz&#10;L2Rvd25yZXYueG1sUEsFBgAAAAAEAAQA9QAAAIsDAAAAAA==&#10;">
                  <v:stroke miterlimit="83231f" joinstyle="miter"/>
                  <v:path textboxrect="0,0,6113145,9525" arrowok="t"/>
                </v:shape>
                <v:shape id="Shape 68161" style="position:absolute;left:61235;top:12;width:95;height:95;visibility:visible;mso-wrap-style:square;v-text-anchor:top" coordsize="9525,9525" o:spid="_x0000_s1030"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yzNMcA&#10;AADeAAAADwAAAGRycy9kb3ducmV2LnhtbESPQWvCQBSE74L/YXlCb2ZTTYOmrlKEQC89NCpeH9ln&#10;Esy+Ddmtbv313UKhx2FmvmE2u2B6caPRdZYVPCcpCOLa6o4bBcdDOV+BcB5ZY2+ZFHyTg912Otlg&#10;oe2dP+lW+UZECLsCFbTeD4WUrm7JoEvsQBy9ix0N+ijHRuoR7xFuerlI01wa7DgutDjQvqX6Wn0Z&#10;Bcty0cv09PjYh8d5GQ5Sl9l1rdTTLLy9gvAU/H/4r/2uFeTZevUCv3fiFZD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8szTHAAAA3gAAAA8AAAAAAAAAAAAAAAAAmAIAAGRy&#10;cy9kb3ducmV2LnhtbFBLBQYAAAAABAAEAPUAAACMAwAAAAA=&#10;">
                  <v:stroke miterlimit="83231f" joinstyle="miter"/>
                  <v:path textboxrect="0,0,9525,9525" arrowok="t"/>
                </v:shape>
                <v:shape id="Shape 68162" style="position:absolute;left:9;top:107;width:95;height:96;visibility:visible;mso-wrap-style:square;v-text-anchor:top" coordsize="9525,9525" o:spid="_x0000_s1031"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FqVMcA&#10;AADeAAAADwAAAGRycy9kb3ducmV2LnhtbESP3WrCQBSE74W+w3IK3ummKsGkrlL8AVFCqS309pA9&#10;JmmzZ0N21fj2riB4OczMN8xs0ZlanKl1lWUFb8MIBHFudcWFgp/vzWAKwnlkjbVlUnAlB4v5S2+G&#10;qbYX/qLzwRciQNilqKD0vkmldHlJBt3QNsTBO9rWoA+yLaRu8RLgppajKIqlwYrDQokNLUvK/w8n&#10;o+BztM7GSbbbHrNV9avlfnXymz+l+q/dxzsIT51/hh/trVYQT5JpDPc74QrI+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BalTHAAAA3gAAAA8AAAAAAAAAAAAAAAAAmAIAAGRy&#10;cy9kb3ducmV2LnhtbFBLBQYAAAAABAAEAPUAAACMAwAAAAA=&#10;">
                  <v:stroke miterlimit="83231f" joinstyle="miter"/>
                  <v:path textboxrect="0,0,9525,9525" arrowok="t"/>
                </v:shape>
                <v:shape id="Shape 68163" style="position:absolute;left:104;top:107;width:61132;height:96;visibility:visible;mso-wrap-style:square;v-text-anchor:top" coordsize="6113145,9525" o:spid="_x0000_s1032" fillcolor="#e3e3e3"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CBccA&#10;AADeAAAADwAAAGRycy9kb3ducmV2LnhtbESPW2sCMRSE3wX/QzhC3zTr4q1bo1ihUKEvXvD5sDnu&#10;brs52W6ipv76RhB8HGbmG2a+DKYWF2pdZVnBcJCAIM6trrhQcNh/9GcgnEfWWFsmBX/kYLnoduaY&#10;aXvlLV12vhARwi5DBaX3TSaly0sy6Aa2IY7eybYGfZRtIXWL1wg3tUyTZCINVhwXSmxoXVL+szsb&#10;Ben+EE7H83Z8/H6/pdMv3vxiGCv10gurNxCegn+GH+1PrWAyep1N4X4nXg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qAgXHAAAA3gAAAA8AAAAAAAAAAAAAAAAAmAIAAGRy&#10;cy9kb3ducmV2LnhtbFBLBQYAAAAABAAEAPUAAACMAwAAAAA=&#10;">
                  <v:stroke miterlimit="83231f" joinstyle="miter"/>
                  <v:path textboxrect="0,0,6113145,9525" arrowok="t"/>
                </v:shape>
                <v:shape id="Shape 68164" style="position:absolute;left:61235;top:107;width:95;height:96;visibility:visible;mso-wrap-style:square;v-text-anchor:top" coordsize="9525,9525" o:spid="_x0000_s1033"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JbvcUA&#10;AADeAAAADwAAAGRycy9kb3ducmV2LnhtbERPTWvCQBC9F/wPywi91U2tiImuImpAWkJpWvA6ZMck&#10;NTsbsmuM/757KHh8vO/VZjCN6KlztWUFr5MIBHFhdc2lgp/v9GUBwnlkjY1lUnAnB5v16GmFibY3&#10;/qI+96UIIewSVFB53yZSuqIig25iW+LAnW1n0AfYlVJ3eAvhppHTKJpLgzWHhgpb2lVUXPKrUfA5&#10;PWRvcfZ+PGf7+qTlx/7q01+lnsfDdgnC0+Af4n/3USuYz+JF2BvuhCs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lu9xQAAAN4AAAAPAAAAAAAAAAAAAAAAAJgCAABkcnMv&#10;ZG93bnJldi54bWxQSwUGAAAAAAQABAD1AAAAigMAAAAA&#10;">
                  <v:stroke miterlimit="83231f" joinstyle="miter"/>
                  <v:path textboxrect="0,0,9525,9525" arrowok="t"/>
                </v:shape>
                <w10:anchorlock/>
              </v:group>
            </w:pict>
          </mc:Fallback>
        </mc:AlternateContent>
      </w:r>
    </w:p>
    <w:p w14:paraId="54BEDDDC" w14:textId="77777777" w:rsidR="007A4F9D" w:rsidRPr="003A33F9" w:rsidRDefault="007A4F9D" w:rsidP="00B87B03">
      <w:pPr>
        <w:spacing w:before="600" w:after="480" w:line="360" w:lineRule="auto"/>
        <w:ind w:left="11" w:hanging="11"/>
        <w:jc w:val="left"/>
        <w:rPr>
          <w:szCs w:val="24"/>
          <w:lang w:val="fr-FR"/>
        </w:rPr>
      </w:pPr>
      <w:r w:rsidRPr="003A33F9">
        <w:rPr>
          <w:szCs w:val="24"/>
          <w:lang w:val="fr-FR"/>
        </w:rPr>
        <w:t>Un cas d’utilisation : c’est une unité cohérente représentant une fonctionnalité visible de l’extérieur. Il réalise un service de bout en bout, avec un déclenchement, un déroulement et une fin, pour l’acteur qui l’initie.</w:t>
      </w:r>
    </w:p>
    <w:p w14:paraId="177776EF" w14:textId="77777777" w:rsidR="007A4F9D" w:rsidRPr="003A33F9" w:rsidRDefault="007A4F9D" w:rsidP="00B87B03">
      <w:pPr>
        <w:spacing w:before="360" w:after="360" w:line="360" w:lineRule="auto"/>
        <w:ind w:left="11" w:hanging="11"/>
        <w:jc w:val="left"/>
        <w:rPr>
          <w:b/>
          <w:szCs w:val="24"/>
          <w:lang w:val="fr-FR"/>
        </w:rPr>
      </w:pPr>
      <w:r w:rsidRPr="003A33F9">
        <w:rPr>
          <w:szCs w:val="24"/>
          <w:lang w:val="fr-FR"/>
        </w:rPr>
        <w:t xml:space="preserve">Voici quelques cas d’utilisation pour le site </w:t>
      </w:r>
      <w:proofErr w:type="spellStart"/>
      <w:r w:rsidRPr="003A33F9">
        <w:rPr>
          <w:szCs w:val="24"/>
          <w:lang w:val="fr-FR"/>
        </w:rPr>
        <w:t>AfamiaShop</w:t>
      </w:r>
      <w:proofErr w:type="spellEnd"/>
      <w:r w:rsidRPr="003A33F9">
        <w:rPr>
          <w:b/>
          <w:szCs w:val="24"/>
          <w:lang w:val="fr-FR"/>
        </w:rPr>
        <w:t xml:space="preserve"> </w:t>
      </w:r>
      <w:r w:rsidRPr="003A33F9">
        <w:rPr>
          <w:szCs w:val="24"/>
          <w:lang w:val="fr-FR"/>
        </w:rPr>
        <w:t>:</w:t>
      </w:r>
    </w:p>
    <w:p w14:paraId="72E2EA2E" w14:textId="77777777" w:rsidR="007A4F9D" w:rsidRPr="00CB6433" w:rsidRDefault="007A4F9D" w:rsidP="00B87B03">
      <w:pPr>
        <w:pStyle w:val="Heading2"/>
        <w:spacing w:before="0" w:after="480" w:line="254" w:lineRule="auto"/>
        <w:ind w:left="748" w:right="737" w:hanging="11"/>
        <w:rPr>
          <w:rFonts w:ascii="Arial" w:hAnsi="Arial" w:cs="Arial"/>
          <w:b/>
          <w:color w:val="000000" w:themeColor="text1"/>
          <w:sz w:val="28"/>
          <w:szCs w:val="28"/>
          <w:lang w:val="fr-FR"/>
        </w:rPr>
      </w:pPr>
      <w:bookmarkStart w:id="43" w:name="_Toc167122718"/>
      <w:r w:rsidRPr="002E222D">
        <w:rPr>
          <w:rFonts w:ascii="Arial" w:hAnsi="Arial" w:cs="Arial"/>
          <w:b/>
          <w:color w:val="000000" w:themeColor="text1"/>
          <w:sz w:val="28"/>
          <w:szCs w:val="28"/>
          <w:lang w:val="fr-FR"/>
        </w:rPr>
        <w:t xml:space="preserve">5.1. Un </w:t>
      </w:r>
      <w:proofErr w:type="spellStart"/>
      <w:r w:rsidRPr="002E222D">
        <w:rPr>
          <w:rFonts w:ascii="Arial" w:hAnsi="Arial" w:cs="Arial"/>
          <w:b/>
          <w:color w:val="000000" w:themeColor="text1"/>
          <w:sz w:val="28"/>
          <w:szCs w:val="28"/>
          <w:lang w:val="fr-FR"/>
        </w:rPr>
        <w:t>utilisatuer</w:t>
      </w:r>
      <w:proofErr w:type="spellEnd"/>
      <w:r w:rsidRPr="002E222D">
        <w:rPr>
          <w:rFonts w:ascii="Arial" w:hAnsi="Arial" w:cs="Arial"/>
          <w:b/>
          <w:color w:val="000000" w:themeColor="text1"/>
          <w:sz w:val="28"/>
          <w:szCs w:val="28"/>
          <w:lang w:val="fr-FR"/>
        </w:rPr>
        <w:t xml:space="preserve"> authentifié souhaite  commander un produit et payer</w:t>
      </w:r>
      <w:bookmarkEnd w:id="43"/>
      <w:r w:rsidRPr="002E222D">
        <w:rPr>
          <w:rFonts w:ascii="Arial" w:hAnsi="Arial" w:cs="Arial"/>
          <w:b/>
          <w:color w:val="000000" w:themeColor="text1"/>
          <w:sz w:val="28"/>
          <w:szCs w:val="28"/>
          <w:lang w:val="fr-FR"/>
        </w:rPr>
        <w:t xml:space="preserve"> </w:t>
      </w:r>
    </w:p>
    <w:p w14:paraId="647B9BC3" w14:textId="3E0E3F86" w:rsidR="00297099" w:rsidRPr="00355A4C" w:rsidRDefault="00297099" w:rsidP="6F207977">
      <w:pPr>
        <w:pStyle w:val="ListParagraph"/>
        <w:numPr>
          <w:ilvl w:val="0"/>
          <w:numId w:val="15"/>
        </w:numPr>
        <w:spacing w:after="0" w:line="360" w:lineRule="auto"/>
        <w:ind w:left="1474" w:right="1020" w:hanging="357"/>
        <w:rPr>
          <w:rFonts w:eastAsiaTheme="majorEastAsia"/>
          <w:color w:val="000000" w:themeColor="text1"/>
          <w:lang w:val="fr-FR"/>
        </w:rPr>
      </w:pPr>
      <w:r w:rsidRPr="7925C8FF">
        <w:rPr>
          <w:rFonts w:eastAsiaTheme="majorEastAsia"/>
          <w:color w:val="000000" w:themeColor="text1"/>
          <w:lang w:val="fr-FR"/>
        </w:rPr>
        <w:t xml:space="preserve">Il fait une recherche d’un produit via  une </w:t>
      </w:r>
      <w:proofErr w:type="spellStart"/>
      <w:r w:rsidRPr="7925C8FF">
        <w:rPr>
          <w:rFonts w:eastAsiaTheme="majorEastAsia"/>
          <w:color w:val="000000" w:themeColor="text1"/>
          <w:lang w:val="fr-FR"/>
        </w:rPr>
        <w:t>icone</w:t>
      </w:r>
      <w:proofErr w:type="spellEnd"/>
      <w:r w:rsidRPr="7925C8FF">
        <w:rPr>
          <w:rFonts w:eastAsiaTheme="majorEastAsia"/>
          <w:color w:val="000000" w:themeColor="text1"/>
          <w:lang w:val="fr-FR"/>
        </w:rPr>
        <w:t xml:space="preserve"> de recherche</w:t>
      </w:r>
      <w:r w:rsidR="004E7BF8">
        <w:rPr>
          <w:rFonts w:eastAsiaTheme="majorEastAsia"/>
          <w:color w:val="000000" w:themeColor="text1"/>
          <w:lang w:val="fr-FR"/>
        </w:rPr>
        <w:t xml:space="preserve"> </w:t>
      </w:r>
      <w:r w:rsidRPr="7925C8FF">
        <w:rPr>
          <w:rFonts w:eastAsiaTheme="majorEastAsia"/>
          <w:color w:val="000000" w:themeColor="text1"/>
          <w:lang w:val="fr-FR"/>
        </w:rPr>
        <w:t xml:space="preserve">par </w:t>
      </w:r>
      <w:proofErr w:type="gramStart"/>
      <w:r w:rsidRPr="7925C8FF">
        <w:rPr>
          <w:rFonts w:eastAsiaTheme="majorEastAsia"/>
          <w:color w:val="000000" w:themeColor="text1"/>
          <w:lang w:val="fr-FR"/>
        </w:rPr>
        <w:t>( (</w:t>
      </w:r>
      <w:proofErr w:type="gramEnd"/>
      <w:r w:rsidRPr="7925C8FF">
        <w:rPr>
          <w:rFonts w:eastAsiaTheme="majorEastAsia"/>
          <w:color w:val="000000" w:themeColor="text1"/>
          <w:lang w:val="fr-FR"/>
        </w:rPr>
        <w:t>nom , description ,mot-clé) , catégorie , genre , couleur )</w:t>
      </w:r>
      <w:r w:rsidR="004E7BF8">
        <w:rPr>
          <w:rFonts w:eastAsiaTheme="majorEastAsia"/>
          <w:color w:val="000000" w:themeColor="text1"/>
          <w:lang w:val="fr-FR"/>
        </w:rPr>
        <w:t xml:space="preserve"> </w:t>
      </w:r>
      <w:proofErr w:type="spellStart"/>
      <w:r w:rsidR="004E7BF8">
        <w:rPr>
          <w:rFonts w:eastAsiaTheme="majorEastAsia"/>
          <w:color w:val="000000" w:themeColor="text1"/>
          <w:lang w:val="fr-FR"/>
        </w:rPr>
        <w:t>ou i</w:t>
      </w:r>
      <w:r w:rsidR="00F31773">
        <w:rPr>
          <w:rFonts w:eastAsiaTheme="majorEastAsia"/>
          <w:color w:val="000000" w:themeColor="text1"/>
          <w:lang w:val="fr-FR"/>
        </w:rPr>
        <w:t>l</w:t>
      </w:r>
      <w:proofErr w:type="spellEnd"/>
      <w:r w:rsidR="00F31773">
        <w:rPr>
          <w:rFonts w:eastAsiaTheme="majorEastAsia"/>
          <w:color w:val="000000" w:themeColor="text1"/>
          <w:lang w:val="fr-FR"/>
        </w:rPr>
        <w:t xml:space="preserve"> consulte </w:t>
      </w:r>
      <w:proofErr w:type="spellStart"/>
      <w:r w:rsidR="00F31773">
        <w:rPr>
          <w:rFonts w:eastAsiaTheme="majorEastAsia"/>
          <w:color w:val="000000" w:themeColor="text1"/>
          <w:lang w:val="fr-FR"/>
        </w:rPr>
        <w:t>la</w:t>
      </w:r>
      <w:proofErr w:type="spellEnd"/>
      <w:r w:rsidR="00F31773">
        <w:rPr>
          <w:rFonts w:eastAsiaTheme="majorEastAsia"/>
          <w:color w:val="000000" w:themeColor="text1"/>
          <w:lang w:val="fr-FR"/>
        </w:rPr>
        <w:t xml:space="preserve"> liste des nouveaux produits sur la page d’accueil</w:t>
      </w:r>
      <w:r w:rsidRPr="7925C8FF">
        <w:rPr>
          <w:rFonts w:eastAsiaTheme="majorEastAsia"/>
          <w:color w:val="000000" w:themeColor="text1"/>
          <w:lang w:val="fr-FR"/>
        </w:rPr>
        <w:t xml:space="preserve"> .</w:t>
      </w:r>
    </w:p>
    <w:p w14:paraId="25DD3341" w14:textId="77777777" w:rsidR="00297099" w:rsidRPr="00355A4C" w:rsidRDefault="00297099" w:rsidP="00B87B03">
      <w:pPr>
        <w:spacing w:line="276" w:lineRule="auto"/>
        <w:ind w:left="1474" w:right="1020"/>
        <w:rPr>
          <w:rFonts w:eastAsiaTheme="majorEastAsia"/>
          <w:color w:val="000000" w:themeColor="text1"/>
          <w:lang w:val="fr-FR"/>
        </w:rPr>
      </w:pPr>
      <w:r w:rsidRPr="00355A4C">
        <w:rPr>
          <w:rFonts w:eastAsiaTheme="majorEastAsia"/>
          <w:color w:val="000000" w:themeColor="text1"/>
          <w:lang w:val="fr-FR"/>
        </w:rPr>
        <w:t xml:space="preserve"> </w:t>
      </w:r>
    </w:p>
    <w:p w14:paraId="4BB8B199" w14:textId="561D5956" w:rsidR="00297099" w:rsidRPr="00355A4C" w:rsidRDefault="00297099" w:rsidP="00B87B03">
      <w:pPr>
        <w:pStyle w:val="ListParagraph"/>
        <w:numPr>
          <w:ilvl w:val="0"/>
          <w:numId w:val="15"/>
        </w:numPr>
        <w:spacing w:after="0" w:line="360" w:lineRule="auto"/>
        <w:ind w:left="1474" w:right="1020" w:hanging="357"/>
        <w:rPr>
          <w:rFonts w:eastAsiaTheme="majorEastAsia"/>
          <w:color w:val="000000" w:themeColor="text1"/>
          <w:lang w:val="fr-FR"/>
        </w:rPr>
      </w:pPr>
      <w:r w:rsidRPr="00355A4C">
        <w:rPr>
          <w:rFonts w:eastAsiaTheme="majorEastAsia"/>
          <w:color w:val="000000" w:themeColor="text1"/>
          <w:lang w:val="fr-FR"/>
        </w:rPr>
        <w:t>Il choisit un produit et en</w:t>
      </w:r>
      <w:r w:rsidR="004E7BF8">
        <w:rPr>
          <w:rFonts w:eastAsiaTheme="majorEastAsia"/>
          <w:color w:val="000000" w:themeColor="text1"/>
          <w:lang w:val="fr-FR"/>
        </w:rPr>
        <w:t xml:space="preserve"> cliquant sur un bouton </w:t>
      </w:r>
      <w:proofErr w:type="gramStart"/>
      <w:r w:rsidR="004E7BF8">
        <w:rPr>
          <w:rFonts w:eastAsiaTheme="majorEastAsia"/>
          <w:color w:val="000000" w:themeColor="text1"/>
          <w:lang w:val="fr-FR"/>
        </w:rPr>
        <w:t>( voir</w:t>
      </w:r>
      <w:proofErr w:type="gramEnd"/>
      <w:r w:rsidRPr="00355A4C">
        <w:rPr>
          <w:rFonts w:eastAsiaTheme="majorEastAsia"/>
          <w:color w:val="000000" w:themeColor="text1"/>
          <w:lang w:val="fr-FR"/>
        </w:rPr>
        <w:t xml:space="preserve"> ) , il arrive sur une fiche</w:t>
      </w:r>
      <w:r>
        <w:rPr>
          <w:rFonts w:eastAsiaTheme="majorEastAsia"/>
          <w:color w:val="000000" w:themeColor="text1"/>
          <w:lang w:val="fr-FR"/>
        </w:rPr>
        <w:t xml:space="preserve"> </w:t>
      </w:r>
      <w:r w:rsidRPr="00355A4C">
        <w:rPr>
          <w:rFonts w:eastAsiaTheme="majorEastAsia"/>
          <w:color w:val="000000" w:themeColor="text1"/>
          <w:lang w:val="fr-FR"/>
        </w:rPr>
        <w:t>descriptive du produit et en cliquant sur un bouton ( ajouter au panier ) , il l’ajoute au panier .</w:t>
      </w:r>
    </w:p>
    <w:p w14:paraId="5AE48A43" w14:textId="77777777" w:rsidR="00297099" w:rsidRPr="00355A4C" w:rsidRDefault="00297099" w:rsidP="00B87B03">
      <w:pPr>
        <w:spacing w:line="276" w:lineRule="auto"/>
        <w:ind w:left="1474"/>
        <w:rPr>
          <w:rFonts w:eastAsiaTheme="majorEastAsia"/>
          <w:color w:val="000000" w:themeColor="text1"/>
          <w:lang w:val="fr-FR"/>
        </w:rPr>
      </w:pPr>
    </w:p>
    <w:p w14:paraId="08B87AE5" w14:textId="6E56A34A" w:rsidR="00297099" w:rsidRPr="00F31773" w:rsidRDefault="00297099" w:rsidP="00F31773">
      <w:pPr>
        <w:pStyle w:val="ListParagraph"/>
        <w:numPr>
          <w:ilvl w:val="0"/>
          <w:numId w:val="15"/>
        </w:numPr>
        <w:spacing w:line="360" w:lineRule="auto"/>
        <w:ind w:left="1474" w:right="1020"/>
        <w:rPr>
          <w:rFonts w:eastAsiaTheme="majorEastAsia"/>
          <w:color w:val="000000" w:themeColor="text1"/>
          <w:lang w:val="fr-FR"/>
        </w:rPr>
      </w:pPr>
      <w:proofErr w:type="gramStart"/>
      <w:r w:rsidRPr="00355A4C">
        <w:rPr>
          <w:rFonts w:eastAsiaTheme="majorEastAsia"/>
          <w:color w:val="000000" w:themeColor="text1"/>
          <w:lang w:val="fr-FR"/>
        </w:rPr>
        <w:t xml:space="preserve">Ensuite </w:t>
      </w:r>
      <w:r w:rsidR="004E7BF8">
        <w:rPr>
          <w:rFonts w:eastAsiaTheme="majorEastAsia"/>
          <w:color w:val="000000" w:themeColor="text1"/>
          <w:lang w:val="fr-FR"/>
        </w:rPr>
        <w:t>,</w:t>
      </w:r>
      <w:proofErr w:type="gramEnd"/>
      <w:r w:rsidR="004E7BF8">
        <w:rPr>
          <w:rFonts w:eastAsiaTheme="majorEastAsia"/>
          <w:color w:val="000000" w:themeColor="text1"/>
          <w:lang w:val="fr-FR"/>
        </w:rPr>
        <w:t xml:space="preserve"> il peut consulter le panier </w:t>
      </w:r>
      <w:r w:rsidRPr="00355A4C">
        <w:rPr>
          <w:rFonts w:eastAsiaTheme="majorEastAsia"/>
          <w:color w:val="000000" w:themeColor="text1"/>
          <w:lang w:val="fr-FR"/>
        </w:rPr>
        <w:t xml:space="preserve">, il clique sur un </w:t>
      </w:r>
      <w:r w:rsidR="00F31773">
        <w:rPr>
          <w:rFonts w:eastAsiaTheme="majorEastAsia"/>
          <w:color w:val="000000" w:themeColor="text1"/>
          <w:lang w:val="fr-FR"/>
        </w:rPr>
        <w:t xml:space="preserve">bouton (passer la commande </w:t>
      </w:r>
      <w:r w:rsidRPr="0064763D">
        <w:rPr>
          <w:rFonts w:eastAsiaTheme="majorEastAsia"/>
          <w:color w:val="000000" w:themeColor="text1"/>
          <w:lang w:val="fr-FR"/>
        </w:rPr>
        <w:t xml:space="preserve">) qui s’affiche une page contenant ( des </w:t>
      </w:r>
      <w:r w:rsidR="00F31773">
        <w:rPr>
          <w:rFonts w:eastAsiaTheme="majorEastAsia"/>
          <w:color w:val="000000" w:themeColor="text1"/>
          <w:lang w:val="fr-FR"/>
        </w:rPr>
        <w:t xml:space="preserve">informations sur le panier , liste des </w:t>
      </w:r>
      <w:r w:rsidRPr="0064763D">
        <w:rPr>
          <w:rFonts w:eastAsiaTheme="majorEastAsia"/>
          <w:color w:val="000000" w:themeColor="text1"/>
          <w:lang w:val="fr-FR"/>
        </w:rPr>
        <w:t>adresse</w:t>
      </w:r>
      <w:r w:rsidR="00F31773">
        <w:rPr>
          <w:rFonts w:eastAsiaTheme="majorEastAsia"/>
          <w:color w:val="000000" w:themeColor="text1"/>
          <w:lang w:val="fr-FR"/>
        </w:rPr>
        <w:t>s , liste des transporteurs</w:t>
      </w:r>
      <w:r w:rsidRPr="0064763D">
        <w:rPr>
          <w:rFonts w:eastAsiaTheme="majorEastAsia"/>
          <w:color w:val="000000" w:themeColor="text1"/>
          <w:lang w:val="fr-FR"/>
        </w:rPr>
        <w:t xml:space="preserve"> et un montant de </w:t>
      </w:r>
      <w:r w:rsidRPr="00F31773">
        <w:rPr>
          <w:rFonts w:eastAsiaTheme="majorEastAsia"/>
          <w:color w:val="000000" w:themeColor="text1"/>
          <w:lang w:val="fr-FR"/>
        </w:rPr>
        <w:t>paiement ) .</w:t>
      </w:r>
    </w:p>
    <w:p w14:paraId="50F40DEB" w14:textId="77777777" w:rsidR="00297099" w:rsidRPr="00355A4C" w:rsidRDefault="00297099" w:rsidP="00B87B03">
      <w:pPr>
        <w:spacing w:line="360" w:lineRule="auto"/>
        <w:ind w:left="1474" w:right="1020"/>
        <w:rPr>
          <w:rFonts w:eastAsiaTheme="majorEastAsia"/>
          <w:color w:val="000000" w:themeColor="text1"/>
          <w:lang w:val="fr-FR"/>
        </w:rPr>
      </w:pPr>
    </w:p>
    <w:p w14:paraId="2C8F8BF2" w14:textId="4182DDA3" w:rsidR="00F31773" w:rsidRDefault="00297099" w:rsidP="00F31773">
      <w:pPr>
        <w:pStyle w:val="ListParagraph"/>
        <w:numPr>
          <w:ilvl w:val="0"/>
          <w:numId w:val="15"/>
        </w:numPr>
        <w:spacing w:line="360" w:lineRule="auto"/>
        <w:ind w:left="1474" w:right="1020"/>
        <w:rPr>
          <w:rFonts w:eastAsiaTheme="majorEastAsia"/>
          <w:color w:val="000000" w:themeColor="text1"/>
          <w:lang w:val="fr-FR"/>
        </w:rPr>
      </w:pPr>
      <w:r w:rsidRPr="00355A4C">
        <w:rPr>
          <w:rFonts w:eastAsiaTheme="majorEastAsia"/>
          <w:color w:val="000000" w:themeColor="text1"/>
          <w:lang w:val="fr-FR"/>
        </w:rPr>
        <w:t xml:space="preserve">Il peut choisir une adresse ou ajouter une nouvelle </w:t>
      </w:r>
      <w:proofErr w:type="gramStart"/>
      <w:r w:rsidRPr="00355A4C">
        <w:rPr>
          <w:rFonts w:eastAsiaTheme="majorEastAsia"/>
          <w:color w:val="000000" w:themeColor="text1"/>
          <w:lang w:val="fr-FR"/>
        </w:rPr>
        <w:t xml:space="preserve">adresse </w:t>
      </w:r>
      <w:r w:rsidR="00F31773">
        <w:rPr>
          <w:rFonts w:eastAsiaTheme="majorEastAsia"/>
          <w:color w:val="000000" w:themeColor="text1"/>
          <w:lang w:val="fr-FR"/>
        </w:rPr>
        <w:t>,</w:t>
      </w:r>
      <w:proofErr w:type="gramEnd"/>
      <w:r w:rsidR="00F31773">
        <w:rPr>
          <w:rFonts w:eastAsiaTheme="majorEastAsia"/>
          <w:color w:val="000000" w:themeColor="text1"/>
          <w:lang w:val="fr-FR"/>
        </w:rPr>
        <w:t xml:space="preserve"> il choisit un transporteur </w:t>
      </w:r>
      <w:r w:rsidRPr="00355A4C">
        <w:rPr>
          <w:rFonts w:eastAsiaTheme="majorEastAsia"/>
          <w:color w:val="000000" w:themeColor="text1"/>
          <w:lang w:val="fr-FR"/>
        </w:rPr>
        <w:t>et une fois l’adresse</w:t>
      </w:r>
      <w:r w:rsidR="00F31773">
        <w:rPr>
          <w:rFonts w:eastAsiaTheme="majorEastAsia"/>
          <w:color w:val="000000" w:themeColor="text1"/>
          <w:lang w:val="fr-FR"/>
        </w:rPr>
        <w:t xml:space="preserve"> et le transporteur</w:t>
      </w:r>
      <w:r w:rsidRPr="00355A4C">
        <w:rPr>
          <w:rFonts w:eastAsiaTheme="majorEastAsia"/>
          <w:color w:val="000000" w:themeColor="text1"/>
          <w:lang w:val="fr-FR"/>
        </w:rPr>
        <w:t xml:space="preserve"> </w:t>
      </w:r>
    </w:p>
    <w:p w14:paraId="6FAF731B" w14:textId="77777777" w:rsidR="00F31773" w:rsidRDefault="00F31773" w:rsidP="00F31773">
      <w:pPr>
        <w:spacing w:line="360" w:lineRule="auto"/>
        <w:ind w:left="0" w:right="1020" w:firstLine="0"/>
        <w:rPr>
          <w:rFonts w:eastAsiaTheme="majorEastAsia"/>
          <w:color w:val="000000" w:themeColor="text1"/>
          <w:lang w:val="fr-FR"/>
        </w:rPr>
      </w:pPr>
      <w:r>
        <w:rPr>
          <w:rFonts w:eastAsiaTheme="majorEastAsia"/>
          <w:color w:val="000000" w:themeColor="text1"/>
          <w:lang w:val="fr-FR"/>
        </w:rPr>
        <w:t xml:space="preserve">                      sont</w:t>
      </w:r>
      <w:r w:rsidR="00297099" w:rsidRPr="00F31773">
        <w:rPr>
          <w:rFonts w:eastAsiaTheme="majorEastAsia"/>
          <w:color w:val="000000" w:themeColor="text1"/>
          <w:lang w:val="fr-FR"/>
        </w:rPr>
        <w:t xml:space="preserve"> </w:t>
      </w:r>
      <w:proofErr w:type="gramStart"/>
      <w:r>
        <w:rPr>
          <w:rFonts w:eastAsiaTheme="majorEastAsia"/>
          <w:color w:val="000000" w:themeColor="text1"/>
          <w:lang w:val="fr-FR"/>
        </w:rPr>
        <w:t>sélectionnés</w:t>
      </w:r>
      <w:r w:rsidR="00297099" w:rsidRPr="00F31773">
        <w:rPr>
          <w:rFonts w:eastAsiaTheme="majorEastAsia"/>
          <w:color w:val="000000" w:themeColor="text1"/>
          <w:lang w:val="fr-FR"/>
        </w:rPr>
        <w:t xml:space="preserve"> ,</w:t>
      </w:r>
      <w:proofErr w:type="gramEnd"/>
      <w:r w:rsidR="00297099" w:rsidRPr="00F31773">
        <w:rPr>
          <w:rFonts w:eastAsiaTheme="majorEastAsia"/>
          <w:color w:val="000000" w:themeColor="text1"/>
          <w:lang w:val="fr-FR"/>
        </w:rPr>
        <w:t xml:space="preserve"> il clique sur un bouton ( payer ), </w:t>
      </w:r>
      <w:r>
        <w:rPr>
          <w:rFonts w:eastAsiaTheme="majorEastAsia"/>
          <w:color w:val="000000" w:themeColor="text1"/>
          <w:lang w:val="fr-FR"/>
        </w:rPr>
        <w:t xml:space="preserve">il arrive sur </w:t>
      </w:r>
    </w:p>
    <w:p w14:paraId="549A806C" w14:textId="77777777" w:rsidR="00F31773" w:rsidRDefault="00F31773" w:rsidP="00F31773">
      <w:pPr>
        <w:spacing w:line="360" w:lineRule="auto"/>
        <w:ind w:left="0" w:right="1020" w:firstLine="0"/>
        <w:rPr>
          <w:rFonts w:eastAsiaTheme="majorEastAsia"/>
          <w:color w:val="000000" w:themeColor="text1"/>
          <w:lang w:val="fr-FR"/>
        </w:rPr>
      </w:pPr>
      <w:r>
        <w:rPr>
          <w:rFonts w:eastAsiaTheme="majorEastAsia"/>
          <w:color w:val="000000" w:themeColor="text1"/>
          <w:lang w:val="fr-FR"/>
        </w:rPr>
        <w:t xml:space="preserve">                      une page de confirmation de </w:t>
      </w:r>
      <w:proofErr w:type="gramStart"/>
      <w:r>
        <w:rPr>
          <w:rFonts w:eastAsiaTheme="majorEastAsia"/>
          <w:color w:val="000000" w:themeColor="text1"/>
          <w:lang w:val="fr-FR"/>
        </w:rPr>
        <w:t>( adresse</w:t>
      </w:r>
      <w:proofErr w:type="gramEnd"/>
      <w:r>
        <w:rPr>
          <w:rFonts w:eastAsiaTheme="majorEastAsia"/>
          <w:color w:val="000000" w:themeColor="text1"/>
          <w:lang w:val="fr-FR"/>
        </w:rPr>
        <w:t xml:space="preserve"> , transporteur et un/</w:t>
      </w:r>
    </w:p>
    <w:p w14:paraId="6606D774" w14:textId="77777777" w:rsidR="00F31773" w:rsidRDefault="00F31773" w:rsidP="00F31773">
      <w:pPr>
        <w:spacing w:line="360" w:lineRule="auto"/>
        <w:ind w:left="0" w:right="1020" w:firstLine="0"/>
        <w:rPr>
          <w:rFonts w:eastAsiaTheme="majorEastAsia"/>
          <w:color w:val="000000" w:themeColor="text1"/>
          <w:lang w:val="fr-FR"/>
        </w:rPr>
      </w:pPr>
      <w:r>
        <w:rPr>
          <w:rFonts w:eastAsiaTheme="majorEastAsia"/>
          <w:color w:val="000000" w:themeColor="text1"/>
          <w:lang w:val="fr-FR"/>
        </w:rPr>
        <w:t xml:space="preserve">                      des produit avec un </w:t>
      </w:r>
      <w:proofErr w:type="gramStart"/>
      <w:r>
        <w:rPr>
          <w:rFonts w:eastAsiaTheme="majorEastAsia"/>
          <w:color w:val="000000" w:themeColor="text1"/>
          <w:lang w:val="fr-FR"/>
        </w:rPr>
        <w:t>montant )</w:t>
      </w:r>
      <w:proofErr w:type="gramEnd"/>
      <w:r>
        <w:rPr>
          <w:rFonts w:eastAsiaTheme="majorEastAsia"/>
          <w:color w:val="000000" w:themeColor="text1"/>
          <w:lang w:val="fr-FR"/>
        </w:rPr>
        <w:t xml:space="preserve"> et en cliquant sur payer,  </w:t>
      </w:r>
      <w:r w:rsidR="00297099" w:rsidRPr="00F31773">
        <w:rPr>
          <w:rFonts w:eastAsiaTheme="majorEastAsia"/>
          <w:color w:val="000000" w:themeColor="text1"/>
          <w:lang w:val="fr-FR"/>
        </w:rPr>
        <w:t xml:space="preserve">il arrive </w:t>
      </w:r>
    </w:p>
    <w:p w14:paraId="355E6596" w14:textId="2C8B3600" w:rsidR="00F31773" w:rsidRDefault="00F31773" w:rsidP="00F31773">
      <w:pPr>
        <w:spacing w:line="360" w:lineRule="auto"/>
        <w:ind w:left="0" w:right="1020" w:firstLine="0"/>
        <w:rPr>
          <w:rFonts w:eastAsiaTheme="majorEastAsia"/>
          <w:color w:val="000000" w:themeColor="text1"/>
          <w:lang w:val="fr-FR"/>
        </w:rPr>
      </w:pPr>
      <w:r>
        <w:rPr>
          <w:rFonts w:eastAsiaTheme="majorEastAsia"/>
          <w:color w:val="000000" w:themeColor="text1"/>
          <w:lang w:val="fr-FR"/>
        </w:rPr>
        <w:t xml:space="preserve">                      </w:t>
      </w:r>
      <w:r w:rsidR="00297099" w:rsidRPr="00F31773">
        <w:rPr>
          <w:rFonts w:eastAsiaTheme="majorEastAsia"/>
          <w:color w:val="000000" w:themeColor="text1"/>
          <w:lang w:val="fr-FR"/>
        </w:rPr>
        <w:t xml:space="preserve">sur </w:t>
      </w:r>
      <w:r>
        <w:rPr>
          <w:rFonts w:eastAsiaTheme="majorEastAsia"/>
          <w:color w:val="000000" w:themeColor="text1"/>
          <w:lang w:val="fr-FR"/>
        </w:rPr>
        <w:t xml:space="preserve">une </w:t>
      </w:r>
      <w:r w:rsidR="00297099" w:rsidRPr="00F31773">
        <w:rPr>
          <w:rFonts w:eastAsiaTheme="majorEastAsia"/>
          <w:color w:val="000000" w:themeColor="text1"/>
          <w:lang w:val="fr-FR"/>
        </w:rPr>
        <w:t xml:space="preserve">page de saisir des information de </w:t>
      </w:r>
      <w:proofErr w:type="gramStart"/>
      <w:r w:rsidR="00297099" w:rsidRPr="00F31773">
        <w:rPr>
          <w:rFonts w:eastAsiaTheme="majorEastAsia"/>
          <w:color w:val="000000" w:themeColor="text1"/>
          <w:lang w:val="fr-FR"/>
        </w:rPr>
        <w:t>paiement ,</w:t>
      </w:r>
      <w:proofErr w:type="gramEnd"/>
      <w:r w:rsidR="00297099" w:rsidRPr="00F31773">
        <w:rPr>
          <w:rFonts w:eastAsiaTheme="majorEastAsia"/>
          <w:color w:val="000000" w:themeColor="text1"/>
          <w:lang w:val="fr-FR"/>
        </w:rPr>
        <w:t xml:space="preserve"> il remplit </w:t>
      </w:r>
    </w:p>
    <w:p w14:paraId="42795367" w14:textId="1AF8452F" w:rsidR="00297099" w:rsidRPr="00F31773" w:rsidRDefault="00F31773" w:rsidP="00F31773">
      <w:pPr>
        <w:spacing w:line="360" w:lineRule="auto"/>
        <w:ind w:left="0" w:right="1020" w:firstLine="0"/>
        <w:rPr>
          <w:rFonts w:eastAsiaTheme="majorEastAsia"/>
          <w:color w:val="000000" w:themeColor="text1"/>
          <w:lang w:val="fr-FR"/>
        </w:rPr>
      </w:pPr>
      <w:r>
        <w:rPr>
          <w:rFonts w:eastAsiaTheme="majorEastAsia"/>
          <w:color w:val="000000" w:themeColor="text1"/>
          <w:lang w:val="fr-FR"/>
        </w:rPr>
        <w:t xml:space="preserve">                      </w:t>
      </w:r>
      <w:proofErr w:type="gramStart"/>
      <w:r w:rsidR="00297099" w:rsidRPr="00F31773">
        <w:rPr>
          <w:rFonts w:eastAsiaTheme="majorEastAsia"/>
          <w:color w:val="000000" w:themeColor="text1"/>
          <w:lang w:val="fr-FR"/>
        </w:rPr>
        <w:t>ces</w:t>
      </w:r>
      <w:proofErr w:type="gramEnd"/>
      <w:r w:rsidR="00297099" w:rsidRPr="00F31773">
        <w:rPr>
          <w:rFonts w:eastAsiaTheme="majorEastAsia"/>
          <w:color w:val="000000" w:themeColor="text1"/>
          <w:lang w:val="fr-FR"/>
        </w:rPr>
        <w:t xml:space="preserve"> </w:t>
      </w:r>
      <w:r>
        <w:rPr>
          <w:rFonts w:eastAsiaTheme="majorEastAsia"/>
          <w:color w:val="000000" w:themeColor="text1"/>
          <w:lang w:val="fr-FR"/>
        </w:rPr>
        <w:t xml:space="preserve"> </w:t>
      </w:r>
      <w:r w:rsidR="00297099" w:rsidRPr="00F31773">
        <w:rPr>
          <w:rFonts w:eastAsiaTheme="majorEastAsia"/>
          <w:color w:val="000000" w:themeColor="text1"/>
          <w:lang w:val="fr-FR"/>
        </w:rPr>
        <w:t>Informations :</w:t>
      </w:r>
    </w:p>
    <w:p w14:paraId="77A52294" w14:textId="77777777" w:rsidR="00694DB0" w:rsidRPr="004324D4" w:rsidRDefault="00694DB0" w:rsidP="00694DB0">
      <w:pPr>
        <w:pStyle w:val="ListParagraph"/>
        <w:spacing w:line="360" w:lineRule="auto"/>
        <w:ind w:left="1548" w:firstLine="0"/>
        <w:rPr>
          <w:rFonts w:eastAsiaTheme="majorEastAsia"/>
          <w:color w:val="000000" w:themeColor="text1"/>
          <w:lang w:val="fr-FR"/>
        </w:rPr>
      </w:pPr>
    </w:p>
    <w:p w14:paraId="44B136D0" w14:textId="77777777" w:rsidR="00B2567F" w:rsidRDefault="00297099" w:rsidP="00694DB0">
      <w:pPr>
        <w:pStyle w:val="ListParagraph"/>
        <w:numPr>
          <w:ilvl w:val="1"/>
          <w:numId w:val="25"/>
        </w:numPr>
        <w:spacing w:line="360" w:lineRule="auto"/>
        <w:rPr>
          <w:rFonts w:eastAsiaTheme="majorEastAsia"/>
          <w:color w:val="000000" w:themeColor="text1"/>
          <w:lang w:val="fr-FR"/>
        </w:rPr>
      </w:pPr>
      <w:r w:rsidRPr="00694DB0">
        <w:rPr>
          <w:rFonts w:eastAsiaTheme="majorEastAsia"/>
          <w:color w:val="000000" w:themeColor="text1"/>
          <w:lang w:val="fr-FR"/>
        </w:rPr>
        <w:t xml:space="preserve">Des </w:t>
      </w:r>
      <w:r w:rsidR="00F31773">
        <w:rPr>
          <w:rFonts w:eastAsiaTheme="majorEastAsia"/>
          <w:color w:val="000000" w:themeColor="text1"/>
          <w:lang w:val="fr-FR"/>
        </w:rPr>
        <w:t>informations  de la carte (</w:t>
      </w:r>
      <w:proofErr w:type="gramStart"/>
      <w:r w:rsidR="00F31773">
        <w:rPr>
          <w:rFonts w:eastAsiaTheme="majorEastAsia"/>
          <w:color w:val="000000" w:themeColor="text1"/>
          <w:lang w:val="fr-FR"/>
        </w:rPr>
        <w:t xml:space="preserve">visa </w:t>
      </w:r>
      <w:r w:rsidRPr="00694DB0">
        <w:rPr>
          <w:rFonts w:eastAsiaTheme="majorEastAsia"/>
          <w:color w:val="000000" w:themeColor="text1"/>
          <w:lang w:val="fr-FR"/>
        </w:rPr>
        <w:t>,</w:t>
      </w:r>
      <w:proofErr w:type="gramEnd"/>
      <w:r w:rsidR="00F31773">
        <w:rPr>
          <w:rFonts w:eastAsiaTheme="majorEastAsia"/>
          <w:color w:val="000000" w:themeColor="text1"/>
          <w:lang w:val="fr-FR"/>
        </w:rPr>
        <w:t xml:space="preserve"> </w:t>
      </w:r>
      <w:r w:rsidR="00B2567F">
        <w:rPr>
          <w:rFonts w:eastAsiaTheme="majorEastAsia"/>
          <w:color w:val="000000" w:themeColor="text1"/>
          <w:lang w:val="fr-FR"/>
        </w:rPr>
        <w:t>m</w:t>
      </w:r>
      <w:r w:rsidR="00F31773">
        <w:rPr>
          <w:rFonts w:eastAsiaTheme="majorEastAsia"/>
          <w:color w:val="000000" w:themeColor="text1"/>
          <w:lang w:val="fr-FR"/>
        </w:rPr>
        <w:t>aestro ,</w:t>
      </w:r>
      <w:r w:rsidR="00B2567F">
        <w:rPr>
          <w:rFonts w:eastAsiaTheme="majorEastAsia"/>
          <w:color w:val="000000" w:themeColor="text1"/>
          <w:lang w:val="fr-FR"/>
        </w:rPr>
        <w:t xml:space="preserve"> </w:t>
      </w:r>
      <w:proofErr w:type="spellStart"/>
      <w:r w:rsidR="00B2567F">
        <w:rPr>
          <w:rFonts w:eastAsiaTheme="majorEastAsia"/>
          <w:color w:val="000000" w:themeColor="text1"/>
          <w:lang w:val="fr-FR"/>
        </w:rPr>
        <w:t>jcb</w:t>
      </w:r>
      <w:proofErr w:type="spellEnd"/>
      <w:r w:rsidR="00B2567F">
        <w:rPr>
          <w:rFonts w:eastAsiaTheme="majorEastAsia"/>
          <w:color w:val="000000" w:themeColor="text1"/>
          <w:lang w:val="fr-FR"/>
        </w:rPr>
        <w:t xml:space="preserve">, </w:t>
      </w:r>
      <w:proofErr w:type="spellStart"/>
      <w:r w:rsidR="00B2567F">
        <w:rPr>
          <w:rFonts w:eastAsiaTheme="majorEastAsia"/>
          <w:color w:val="000000" w:themeColor="text1"/>
          <w:lang w:val="fr-FR"/>
        </w:rPr>
        <w:t>link</w:t>
      </w:r>
      <w:proofErr w:type="spellEnd"/>
      <w:r w:rsidR="00B2567F">
        <w:rPr>
          <w:rFonts w:eastAsiaTheme="majorEastAsia"/>
          <w:color w:val="000000" w:themeColor="text1"/>
          <w:lang w:val="fr-FR"/>
        </w:rPr>
        <w:t>,</w:t>
      </w:r>
      <w:r w:rsidR="00F31773">
        <w:rPr>
          <w:rFonts w:eastAsiaTheme="majorEastAsia"/>
          <w:color w:val="000000" w:themeColor="text1"/>
          <w:lang w:val="fr-FR"/>
        </w:rPr>
        <w:t xml:space="preserve"> </w:t>
      </w:r>
      <w:r w:rsidRPr="00694DB0">
        <w:rPr>
          <w:rFonts w:eastAsiaTheme="majorEastAsia"/>
          <w:color w:val="000000" w:themeColor="text1"/>
          <w:lang w:val="fr-FR"/>
        </w:rPr>
        <w:t>... ) :</w:t>
      </w:r>
    </w:p>
    <w:p w14:paraId="450EA2D7" w14:textId="5A3AD0BA" w:rsidR="00BA2B3A" w:rsidRPr="00B2567F" w:rsidRDefault="00297099" w:rsidP="00B2567F">
      <w:pPr>
        <w:pStyle w:val="ListParagraph"/>
        <w:spacing w:line="360" w:lineRule="auto"/>
        <w:ind w:left="2240" w:firstLine="0"/>
        <w:rPr>
          <w:rFonts w:eastAsiaTheme="majorEastAsia"/>
          <w:color w:val="000000" w:themeColor="text1"/>
          <w:lang w:val="fr-FR"/>
        </w:rPr>
      </w:pPr>
      <w:r w:rsidRPr="00694DB0">
        <w:rPr>
          <w:rFonts w:eastAsiaTheme="majorEastAsia"/>
          <w:color w:val="000000" w:themeColor="text1"/>
          <w:lang w:val="fr-FR"/>
        </w:rPr>
        <w:t xml:space="preserve">numéro de carte, date </w:t>
      </w:r>
      <w:r w:rsidRPr="00B2567F">
        <w:rPr>
          <w:rFonts w:eastAsiaTheme="majorEastAsia"/>
          <w:color w:val="000000" w:themeColor="text1"/>
          <w:lang w:val="fr-FR"/>
        </w:rPr>
        <w:t xml:space="preserve">d’expiration et </w:t>
      </w:r>
      <w:proofErr w:type="gramStart"/>
      <w:r w:rsidRPr="00B2567F">
        <w:rPr>
          <w:rFonts w:eastAsiaTheme="majorEastAsia"/>
          <w:color w:val="000000" w:themeColor="text1"/>
          <w:lang w:val="fr-FR"/>
        </w:rPr>
        <w:t>CVC .</w:t>
      </w:r>
      <w:proofErr w:type="gramEnd"/>
    </w:p>
    <w:p w14:paraId="6044EFC5" w14:textId="77777777" w:rsidR="00F31773" w:rsidRPr="00BA2B3A" w:rsidRDefault="00F31773" w:rsidP="00F31773">
      <w:pPr>
        <w:pStyle w:val="ListParagraph"/>
        <w:spacing w:line="360" w:lineRule="auto"/>
        <w:ind w:left="2240" w:firstLine="0"/>
        <w:rPr>
          <w:rFonts w:eastAsiaTheme="majorEastAsia"/>
          <w:color w:val="000000" w:themeColor="text1"/>
          <w:lang w:val="fr-FR"/>
        </w:rPr>
      </w:pPr>
    </w:p>
    <w:p w14:paraId="50EC0216" w14:textId="77777777" w:rsidR="00CB6433" w:rsidRPr="00BA2B3A" w:rsidRDefault="00297099" w:rsidP="00BA2B3A">
      <w:pPr>
        <w:pStyle w:val="ListParagraph"/>
        <w:numPr>
          <w:ilvl w:val="0"/>
          <w:numId w:val="26"/>
        </w:numPr>
        <w:spacing w:before="240" w:line="360" w:lineRule="auto"/>
        <w:ind w:left="2251" w:hanging="357"/>
        <w:rPr>
          <w:rFonts w:eastAsiaTheme="majorEastAsia"/>
          <w:color w:val="000000" w:themeColor="text1"/>
          <w:lang w:val="fr-FR"/>
        </w:rPr>
      </w:pPr>
      <w:r w:rsidRPr="00BA2B3A">
        <w:rPr>
          <w:rFonts w:eastAsiaTheme="majorEastAsia"/>
          <w:color w:val="000000" w:themeColor="text1"/>
          <w:lang w:val="fr-FR"/>
        </w:rPr>
        <w:t>Le nom du titulaire de la car</w:t>
      </w:r>
      <w:r w:rsidR="00122E32">
        <w:rPr>
          <w:rFonts w:eastAsiaTheme="majorEastAsia"/>
          <w:color w:val="000000" w:themeColor="text1"/>
          <w:lang w:val="fr-FR"/>
        </w:rPr>
        <w:t xml:space="preserve">te et le </w:t>
      </w:r>
      <w:proofErr w:type="gramStart"/>
      <w:r w:rsidR="00122E32">
        <w:rPr>
          <w:rFonts w:eastAsiaTheme="majorEastAsia"/>
          <w:color w:val="000000" w:themeColor="text1"/>
          <w:lang w:val="fr-FR"/>
        </w:rPr>
        <w:t>pays</w:t>
      </w:r>
      <w:r w:rsidRPr="00BA2B3A">
        <w:rPr>
          <w:rFonts w:eastAsiaTheme="majorEastAsia"/>
          <w:color w:val="000000" w:themeColor="text1"/>
          <w:lang w:val="fr-FR"/>
        </w:rPr>
        <w:t xml:space="preserve"> .</w:t>
      </w:r>
      <w:proofErr w:type="gramEnd"/>
    </w:p>
    <w:p w14:paraId="3DD355C9" w14:textId="77777777" w:rsidR="00694DB0" w:rsidRPr="00694DB0" w:rsidRDefault="00694DB0" w:rsidP="00694DB0">
      <w:pPr>
        <w:pStyle w:val="ListParagraph"/>
        <w:spacing w:line="360" w:lineRule="auto"/>
        <w:ind w:left="2256" w:firstLine="0"/>
        <w:rPr>
          <w:rFonts w:eastAsiaTheme="majorEastAsia"/>
          <w:color w:val="000000" w:themeColor="text1"/>
          <w:lang w:val="fr-FR"/>
        </w:rPr>
      </w:pPr>
    </w:p>
    <w:p w14:paraId="7ABCCC5E" w14:textId="38AA15D8" w:rsidR="004324D4" w:rsidRPr="00B87B03" w:rsidRDefault="004324D4" w:rsidP="6F207977">
      <w:pPr>
        <w:pStyle w:val="ListParagraph"/>
        <w:numPr>
          <w:ilvl w:val="0"/>
          <w:numId w:val="15"/>
        </w:numPr>
        <w:spacing w:before="360" w:line="360" w:lineRule="auto"/>
        <w:ind w:left="1474" w:right="1020"/>
        <w:rPr>
          <w:rFonts w:eastAsiaTheme="majorEastAsia"/>
          <w:color w:val="000000" w:themeColor="text1"/>
          <w:lang w:val="fr-FR"/>
        </w:rPr>
      </w:pPr>
      <w:r w:rsidRPr="7925C8FF">
        <w:rPr>
          <w:rFonts w:eastAsiaTheme="majorEastAsia"/>
          <w:color w:val="000000" w:themeColor="text1"/>
          <w:lang w:val="fr-FR"/>
        </w:rPr>
        <w:t>Et en cliquant sur un bouto</w:t>
      </w:r>
      <w:r w:rsidR="006F4CAA" w:rsidRPr="7925C8FF">
        <w:rPr>
          <w:rFonts w:eastAsiaTheme="majorEastAsia"/>
          <w:color w:val="000000" w:themeColor="text1"/>
          <w:lang w:val="fr-FR"/>
        </w:rPr>
        <w:t>n (payer</w:t>
      </w:r>
      <w:proofErr w:type="gramStart"/>
      <w:r w:rsidR="006F4CAA" w:rsidRPr="7925C8FF">
        <w:rPr>
          <w:rFonts w:eastAsiaTheme="majorEastAsia"/>
          <w:color w:val="000000" w:themeColor="text1"/>
          <w:lang w:val="fr-FR"/>
        </w:rPr>
        <w:t>) ,</w:t>
      </w:r>
      <w:proofErr w:type="gramEnd"/>
      <w:r w:rsidR="006F4CAA" w:rsidRPr="7925C8FF">
        <w:rPr>
          <w:rFonts w:eastAsiaTheme="majorEastAsia"/>
          <w:color w:val="000000" w:themeColor="text1"/>
          <w:lang w:val="fr-FR"/>
        </w:rPr>
        <w:t xml:space="preserve"> une page a</w:t>
      </w:r>
      <w:r w:rsidR="00C92911" w:rsidRPr="7925C8FF">
        <w:rPr>
          <w:rFonts w:eastAsiaTheme="majorEastAsia"/>
          <w:color w:val="000000" w:themeColor="text1"/>
          <w:lang w:val="fr-FR"/>
        </w:rPr>
        <w:t>ffiche</w:t>
      </w:r>
      <w:r w:rsidR="00B2567F">
        <w:rPr>
          <w:rFonts w:eastAsiaTheme="majorEastAsia"/>
          <w:color w:val="000000" w:themeColor="text1"/>
          <w:lang w:val="fr-FR"/>
        </w:rPr>
        <w:t xml:space="preserve"> avec le numéro de commande et deux boutons (un pour voir les détails de commande et un bouton pour aller vers la page d’accueil )</w:t>
      </w:r>
      <w:r w:rsidRPr="7925C8FF">
        <w:rPr>
          <w:rFonts w:eastAsiaTheme="majorEastAsia"/>
          <w:color w:val="000000" w:themeColor="text1"/>
          <w:lang w:val="fr-FR"/>
        </w:rPr>
        <w:t xml:space="preserve"> </w:t>
      </w:r>
      <w:r w:rsidR="00C92911" w:rsidRPr="7925C8FF">
        <w:rPr>
          <w:rFonts w:eastAsiaTheme="majorEastAsia"/>
          <w:color w:val="000000" w:themeColor="text1"/>
          <w:lang w:val="fr-FR"/>
        </w:rPr>
        <w:t xml:space="preserve">et indique </w:t>
      </w:r>
      <w:r w:rsidRPr="7925C8FF">
        <w:rPr>
          <w:rFonts w:eastAsiaTheme="majorEastAsia"/>
          <w:color w:val="000000" w:themeColor="text1"/>
          <w:lang w:val="fr-FR"/>
        </w:rPr>
        <w:t xml:space="preserve">que le paiement </w:t>
      </w:r>
      <w:proofErr w:type="spellStart"/>
      <w:r w:rsidRPr="7925C8FF">
        <w:rPr>
          <w:rFonts w:eastAsiaTheme="majorEastAsia"/>
          <w:color w:val="000000" w:themeColor="text1"/>
          <w:lang w:val="fr-FR"/>
        </w:rPr>
        <w:t>à</w:t>
      </w:r>
      <w:proofErr w:type="spellEnd"/>
      <w:r w:rsidRPr="7925C8FF">
        <w:rPr>
          <w:rFonts w:eastAsiaTheme="majorEastAsia"/>
          <w:color w:val="000000" w:themeColor="text1"/>
          <w:lang w:val="fr-FR"/>
        </w:rPr>
        <w:t xml:space="preserve"> été enregistré avec succès .</w:t>
      </w:r>
    </w:p>
    <w:p w14:paraId="1A81F0B1" w14:textId="77777777" w:rsidR="004324D4" w:rsidRDefault="004324D4" w:rsidP="00297099">
      <w:pPr>
        <w:spacing w:line="360" w:lineRule="auto"/>
        <w:ind w:left="810"/>
        <w:rPr>
          <w:rFonts w:eastAsiaTheme="majorEastAsia"/>
          <w:color w:val="000000" w:themeColor="text1"/>
          <w:lang w:val="fr-FR"/>
        </w:rPr>
      </w:pPr>
    </w:p>
    <w:p w14:paraId="717AAFBA" w14:textId="77777777" w:rsidR="00297099" w:rsidRPr="00297099" w:rsidRDefault="00297099" w:rsidP="00297099">
      <w:pPr>
        <w:rPr>
          <w:lang w:val="fr-FR"/>
        </w:rPr>
      </w:pPr>
    </w:p>
    <w:p w14:paraId="689A9FA8" w14:textId="77777777" w:rsidR="007A4F9D" w:rsidRPr="002E222D" w:rsidRDefault="007A4F9D" w:rsidP="00B87B03">
      <w:pPr>
        <w:pStyle w:val="Heading2"/>
        <w:spacing w:after="240" w:line="254" w:lineRule="auto"/>
        <w:ind w:left="748" w:right="737" w:hanging="11"/>
        <w:rPr>
          <w:rFonts w:ascii="Arial" w:hAnsi="Arial" w:cs="Arial"/>
          <w:b/>
          <w:color w:val="000000" w:themeColor="text1"/>
          <w:sz w:val="28"/>
          <w:szCs w:val="28"/>
          <w:lang w:val="fr-FR"/>
        </w:rPr>
      </w:pPr>
      <w:bookmarkStart w:id="44" w:name="_Toc167122719"/>
      <w:r w:rsidRPr="002E222D">
        <w:rPr>
          <w:rFonts w:ascii="Arial" w:hAnsi="Arial" w:cs="Arial"/>
          <w:b/>
          <w:color w:val="000000" w:themeColor="text1"/>
          <w:sz w:val="28"/>
          <w:szCs w:val="28"/>
          <w:lang w:val="fr-FR"/>
        </w:rPr>
        <w:t>5.2. Un client souhaite réinitialiser son mot de passe</w:t>
      </w:r>
      <w:bookmarkEnd w:id="44"/>
    </w:p>
    <w:p w14:paraId="56EE48EE" w14:textId="77777777" w:rsidR="007A4F9D" w:rsidRDefault="007A4F9D" w:rsidP="007A4F9D">
      <w:pPr>
        <w:tabs>
          <w:tab w:val="left" w:pos="1284"/>
        </w:tabs>
        <w:rPr>
          <w:lang w:val="fr-FR"/>
        </w:rPr>
      </w:pPr>
      <w:r>
        <w:rPr>
          <w:lang w:val="fr-FR"/>
        </w:rPr>
        <w:tab/>
      </w:r>
      <w:r>
        <w:rPr>
          <w:lang w:val="fr-FR"/>
        </w:rPr>
        <w:tab/>
      </w:r>
    </w:p>
    <w:p w14:paraId="5E62C361" w14:textId="77777777" w:rsidR="007A4F9D" w:rsidRDefault="007A4F9D" w:rsidP="00B87B03">
      <w:pPr>
        <w:pStyle w:val="ListParagraph"/>
        <w:numPr>
          <w:ilvl w:val="0"/>
          <w:numId w:val="17"/>
        </w:numPr>
        <w:spacing w:line="360" w:lineRule="auto"/>
        <w:ind w:left="1474" w:right="1020"/>
        <w:rPr>
          <w:rFonts w:eastAsiaTheme="majorEastAsia"/>
          <w:color w:val="000000" w:themeColor="text1"/>
          <w:lang w:val="fr-FR"/>
        </w:rPr>
      </w:pPr>
      <w:r w:rsidRPr="00234CF4">
        <w:rPr>
          <w:rFonts w:eastAsiaTheme="majorEastAsia"/>
          <w:color w:val="000000" w:themeColor="text1"/>
          <w:lang w:val="fr-FR"/>
        </w:rPr>
        <w:t xml:space="preserve">Il peut le réinitialiser </w:t>
      </w:r>
      <w:proofErr w:type="spellStart"/>
      <w:r w:rsidRPr="00234CF4">
        <w:rPr>
          <w:rFonts w:eastAsiaTheme="majorEastAsia"/>
          <w:color w:val="000000" w:themeColor="text1"/>
          <w:lang w:val="fr-FR"/>
        </w:rPr>
        <w:t>vai</w:t>
      </w:r>
      <w:proofErr w:type="spellEnd"/>
      <w:r w:rsidRPr="00234CF4">
        <w:rPr>
          <w:rFonts w:eastAsiaTheme="majorEastAsia"/>
          <w:color w:val="000000" w:themeColor="text1"/>
          <w:lang w:val="fr-FR"/>
        </w:rPr>
        <w:t xml:space="preserve"> un formulaire de connexion en cliquant sur un bouton </w:t>
      </w:r>
      <w:proofErr w:type="gramStart"/>
      <w:r w:rsidRPr="00234CF4">
        <w:rPr>
          <w:rFonts w:eastAsiaTheme="majorEastAsia"/>
          <w:color w:val="000000" w:themeColor="text1"/>
          <w:lang w:val="fr-FR"/>
        </w:rPr>
        <w:t>( mots</w:t>
      </w:r>
      <w:proofErr w:type="gramEnd"/>
      <w:r>
        <w:rPr>
          <w:rFonts w:eastAsiaTheme="majorEastAsia"/>
          <w:color w:val="000000" w:themeColor="text1"/>
          <w:lang w:val="fr-FR"/>
        </w:rPr>
        <w:t xml:space="preserve"> </w:t>
      </w:r>
      <w:r w:rsidRPr="00234CF4">
        <w:rPr>
          <w:rFonts w:eastAsiaTheme="majorEastAsia"/>
          <w:color w:val="000000" w:themeColor="text1"/>
          <w:lang w:val="fr-FR"/>
        </w:rPr>
        <w:t>de passe oublié ) .</w:t>
      </w:r>
    </w:p>
    <w:p w14:paraId="2908EB2C" w14:textId="77777777" w:rsidR="007A4F9D" w:rsidRPr="00234CF4" w:rsidRDefault="007A4F9D" w:rsidP="00B87B03">
      <w:pPr>
        <w:pStyle w:val="ListParagraph"/>
        <w:ind w:left="1474" w:right="1020" w:firstLine="0"/>
        <w:rPr>
          <w:rFonts w:eastAsiaTheme="majorEastAsia"/>
          <w:color w:val="000000" w:themeColor="text1"/>
          <w:lang w:val="fr-FR"/>
        </w:rPr>
      </w:pPr>
    </w:p>
    <w:p w14:paraId="4B9334FB" w14:textId="77777777" w:rsidR="007A4F9D" w:rsidRDefault="007A4F9D" w:rsidP="00B87B03">
      <w:pPr>
        <w:pStyle w:val="ListParagraph"/>
        <w:numPr>
          <w:ilvl w:val="0"/>
          <w:numId w:val="17"/>
        </w:numPr>
        <w:ind w:left="1474" w:right="1020"/>
        <w:rPr>
          <w:rFonts w:eastAsiaTheme="majorEastAsia"/>
          <w:color w:val="000000" w:themeColor="text1"/>
          <w:lang w:val="fr-FR"/>
        </w:rPr>
      </w:pPr>
      <w:r w:rsidRPr="00234CF4">
        <w:rPr>
          <w:rFonts w:eastAsiaTheme="majorEastAsia"/>
          <w:color w:val="000000" w:themeColor="text1"/>
          <w:lang w:val="fr-FR"/>
        </w:rPr>
        <w:t xml:space="preserve">Il saisit son adresse mail et une fois c’est </w:t>
      </w:r>
      <w:proofErr w:type="gramStart"/>
      <w:r w:rsidRPr="00234CF4">
        <w:rPr>
          <w:rFonts w:eastAsiaTheme="majorEastAsia"/>
          <w:color w:val="000000" w:themeColor="text1"/>
          <w:lang w:val="fr-FR"/>
        </w:rPr>
        <w:t>fait .</w:t>
      </w:r>
      <w:proofErr w:type="gramEnd"/>
    </w:p>
    <w:p w14:paraId="121FD38A" w14:textId="77777777" w:rsidR="007A4F9D" w:rsidRPr="00234CF4" w:rsidRDefault="007A4F9D" w:rsidP="00B87B03">
      <w:pPr>
        <w:pStyle w:val="ListParagraph"/>
        <w:ind w:left="1474" w:right="1020" w:firstLine="0"/>
        <w:rPr>
          <w:rFonts w:eastAsiaTheme="majorEastAsia"/>
          <w:color w:val="000000" w:themeColor="text1"/>
          <w:lang w:val="fr-FR"/>
        </w:rPr>
      </w:pPr>
    </w:p>
    <w:p w14:paraId="24E84C7F" w14:textId="77777777" w:rsidR="007A4F9D" w:rsidRDefault="007A4F9D" w:rsidP="00B87B03">
      <w:pPr>
        <w:pStyle w:val="ListParagraph"/>
        <w:numPr>
          <w:ilvl w:val="0"/>
          <w:numId w:val="17"/>
        </w:numPr>
        <w:ind w:left="1474" w:right="1020"/>
        <w:rPr>
          <w:rFonts w:eastAsiaTheme="majorEastAsia"/>
          <w:color w:val="000000" w:themeColor="text1"/>
          <w:lang w:val="fr-FR"/>
        </w:rPr>
      </w:pPr>
      <w:r w:rsidRPr="00234CF4">
        <w:rPr>
          <w:rFonts w:eastAsiaTheme="majorEastAsia"/>
          <w:color w:val="000000" w:themeColor="text1"/>
          <w:lang w:val="fr-FR"/>
        </w:rPr>
        <w:t xml:space="preserve">Il reçoit automatiquement un mail de confirmation par son adresse </w:t>
      </w:r>
      <w:proofErr w:type="gramStart"/>
      <w:r w:rsidRPr="00234CF4">
        <w:rPr>
          <w:rFonts w:eastAsiaTheme="majorEastAsia"/>
          <w:color w:val="000000" w:themeColor="text1"/>
          <w:lang w:val="fr-FR"/>
        </w:rPr>
        <w:t>mail .</w:t>
      </w:r>
      <w:proofErr w:type="gramEnd"/>
    </w:p>
    <w:p w14:paraId="1FE2DD96" w14:textId="77777777" w:rsidR="007A4F9D" w:rsidRPr="00876E18" w:rsidRDefault="007A4F9D" w:rsidP="00B87B03">
      <w:pPr>
        <w:tabs>
          <w:tab w:val="left" w:pos="1896"/>
        </w:tabs>
        <w:ind w:left="1474" w:right="1020" w:firstLine="0"/>
        <w:rPr>
          <w:rFonts w:eastAsiaTheme="majorEastAsia"/>
          <w:color w:val="000000" w:themeColor="text1"/>
          <w:lang w:val="fr-FR"/>
        </w:rPr>
      </w:pPr>
      <w:r>
        <w:rPr>
          <w:rFonts w:eastAsiaTheme="majorEastAsia"/>
          <w:color w:val="000000" w:themeColor="text1"/>
          <w:lang w:val="fr-FR"/>
        </w:rPr>
        <w:tab/>
      </w:r>
    </w:p>
    <w:p w14:paraId="3ED6629C" w14:textId="77777777" w:rsidR="007A4F9D" w:rsidRDefault="007A4F9D" w:rsidP="00B87B03">
      <w:pPr>
        <w:pStyle w:val="ListParagraph"/>
        <w:numPr>
          <w:ilvl w:val="0"/>
          <w:numId w:val="17"/>
        </w:numPr>
        <w:spacing w:line="360" w:lineRule="auto"/>
        <w:ind w:left="1474" w:right="1020"/>
        <w:rPr>
          <w:rFonts w:eastAsiaTheme="majorEastAsia"/>
          <w:color w:val="000000" w:themeColor="text1"/>
          <w:lang w:val="fr-FR"/>
        </w:rPr>
      </w:pPr>
      <w:r w:rsidRPr="00234CF4">
        <w:rPr>
          <w:rFonts w:eastAsiaTheme="majorEastAsia"/>
          <w:color w:val="000000" w:themeColor="text1"/>
          <w:lang w:val="fr-FR"/>
        </w:rPr>
        <w:t>Si il ne reçois pas d'e-</w:t>
      </w:r>
      <w:proofErr w:type="gramStart"/>
      <w:r w:rsidRPr="00234CF4">
        <w:rPr>
          <w:rFonts w:eastAsiaTheme="majorEastAsia"/>
          <w:color w:val="000000" w:themeColor="text1"/>
          <w:lang w:val="fr-FR"/>
        </w:rPr>
        <w:t>mail ,</w:t>
      </w:r>
      <w:proofErr w:type="gramEnd"/>
      <w:r w:rsidRPr="00234CF4">
        <w:rPr>
          <w:rFonts w:eastAsiaTheme="majorEastAsia"/>
          <w:color w:val="000000" w:themeColor="text1"/>
          <w:lang w:val="fr-FR"/>
        </w:rPr>
        <w:t xml:space="preserve"> il clique sur un bouton (essayer à nouveau ) et saisit son adresse mail pour recevoir de nouveau un mail de confirmation .</w:t>
      </w:r>
    </w:p>
    <w:p w14:paraId="27357532" w14:textId="77777777" w:rsidR="007A4F9D" w:rsidRPr="00234CF4" w:rsidRDefault="007A4F9D" w:rsidP="00B87B03">
      <w:pPr>
        <w:pStyle w:val="ListParagraph"/>
        <w:ind w:left="1474" w:right="1020" w:firstLine="0"/>
        <w:rPr>
          <w:rFonts w:eastAsiaTheme="majorEastAsia"/>
          <w:color w:val="000000" w:themeColor="text1"/>
          <w:lang w:val="fr-FR"/>
        </w:rPr>
      </w:pPr>
    </w:p>
    <w:p w14:paraId="02D58AF1" w14:textId="67B9C1B6" w:rsidR="00694DB0" w:rsidRDefault="007A4F9D" w:rsidP="00B87B03">
      <w:pPr>
        <w:pStyle w:val="ListParagraph"/>
        <w:numPr>
          <w:ilvl w:val="0"/>
          <w:numId w:val="17"/>
        </w:numPr>
        <w:spacing w:line="360" w:lineRule="auto"/>
        <w:ind w:left="1474" w:right="1020"/>
        <w:rPr>
          <w:rFonts w:eastAsiaTheme="majorEastAsia"/>
          <w:color w:val="000000" w:themeColor="text1"/>
          <w:lang w:val="fr-FR"/>
        </w:rPr>
      </w:pPr>
      <w:r w:rsidRPr="00234CF4">
        <w:rPr>
          <w:rFonts w:eastAsiaTheme="majorEastAsia"/>
          <w:color w:val="000000" w:themeColor="text1"/>
          <w:lang w:val="fr-FR"/>
        </w:rPr>
        <w:t xml:space="preserve">En cliquant sur ce </w:t>
      </w:r>
      <w:proofErr w:type="gramStart"/>
      <w:r w:rsidRPr="00234CF4">
        <w:rPr>
          <w:rFonts w:eastAsiaTheme="majorEastAsia"/>
          <w:color w:val="000000" w:themeColor="text1"/>
          <w:lang w:val="fr-FR"/>
        </w:rPr>
        <w:t>lien ,</w:t>
      </w:r>
      <w:proofErr w:type="gramEnd"/>
      <w:r w:rsidRPr="00234CF4">
        <w:rPr>
          <w:rFonts w:eastAsiaTheme="majorEastAsia"/>
          <w:color w:val="000000" w:themeColor="text1"/>
          <w:lang w:val="fr-FR"/>
        </w:rPr>
        <w:t xml:space="preserve"> il pourrait saisir un nouveau mo</w:t>
      </w:r>
      <w:r w:rsidR="00B2567F">
        <w:rPr>
          <w:rFonts w:eastAsiaTheme="majorEastAsia"/>
          <w:color w:val="000000" w:themeColor="text1"/>
          <w:lang w:val="fr-FR"/>
        </w:rPr>
        <w:t>t</w:t>
      </w:r>
      <w:r w:rsidRPr="00234CF4">
        <w:rPr>
          <w:rFonts w:eastAsiaTheme="majorEastAsia"/>
          <w:color w:val="000000" w:themeColor="text1"/>
          <w:lang w:val="fr-FR"/>
        </w:rPr>
        <w:t xml:space="preserve"> de passe et une fois c’est fait , une fenêtre apparaître indiquant que la réinitialisation du mots de passe a été effectuée avec succès .</w:t>
      </w:r>
    </w:p>
    <w:p w14:paraId="07F023C8" w14:textId="77777777" w:rsidR="00694DB0" w:rsidRPr="00694DB0" w:rsidRDefault="00694DB0" w:rsidP="00694DB0">
      <w:pPr>
        <w:pStyle w:val="ListParagraph"/>
        <w:rPr>
          <w:rFonts w:eastAsiaTheme="majorEastAsia"/>
          <w:color w:val="000000" w:themeColor="text1"/>
          <w:lang w:val="fr-FR"/>
        </w:rPr>
      </w:pPr>
    </w:p>
    <w:p w14:paraId="4BDB5498" w14:textId="77777777" w:rsidR="00694DB0" w:rsidRDefault="00694DB0" w:rsidP="00694DB0">
      <w:pPr>
        <w:spacing w:line="360" w:lineRule="auto"/>
        <w:rPr>
          <w:rFonts w:eastAsiaTheme="majorEastAsia"/>
          <w:color w:val="000000" w:themeColor="text1"/>
          <w:lang w:val="fr-FR"/>
        </w:rPr>
      </w:pPr>
    </w:p>
    <w:p w14:paraId="464FCBC1" w14:textId="77777777" w:rsidR="00694DB0" w:rsidRDefault="00694DB0" w:rsidP="00B2567F">
      <w:pPr>
        <w:spacing w:line="360" w:lineRule="auto"/>
        <w:ind w:left="0" w:firstLine="0"/>
        <w:rPr>
          <w:rFonts w:eastAsiaTheme="majorEastAsia"/>
          <w:color w:val="000000" w:themeColor="text1"/>
          <w:lang w:val="fr-FR"/>
        </w:rPr>
      </w:pPr>
    </w:p>
    <w:p w14:paraId="3A0084AE" w14:textId="77777777" w:rsidR="00B2567F" w:rsidRPr="00694DB0" w:rsidRDefault="00B2567F" w:rsidP="00B2567F">
      <w:pPr>
        <w:spacing w:line="360" w:lineRule="auto"/>
        <w:ind w:left="0" w:firstLine="0"/>
        <w:rPr>
          <w:rFonts w:eastAsiaTheme="majorEastAsia"/>
          <w:color w:val="000000" w:themeColor="text1"/>
          <w:lang w:val="fr-FR"/>
        </w:rPr>
      </w:pPr>
    </w:p>
    <w:p w14:paraId="5C8C6B09" w14:textId="77777777" w:rsidR="00694DB0" w:rsidRDefault="00694DB0" w:rsidP="002E222D">
      <w:pPr>
        <w:pStyle w:val="Heading2"/>
        <w:ind w:left="730"/>
        <w:rPr>
          <w:rFonts w:ascii="Arial" w:hAnsi="Arial" w:cs="Arial"/>
          <w:b/>
          <w:color w:val="000000" w:themeColor="text1"/>
          <w:sz w:val="28"/>
          <w:szCs w:val="28"/>
          <w:lang w:val="fr-FR"/>
        </w:rPr>
      </w:pPr>
    </w:p>
    <w:p w14:paraId="3382A365" w14:textId="77777777" w:rsidR="00694DB0" w:rsidRDefault="00694DB0" w:rsidP="002E222D">
      <w:pPr>
        <w:pStyle w:val="Heading2"/>
        <w:ind w:left="730"/>
        <w:rPr>
          <w:rFonts w:ascii="Arial" w:hAnsi="Arial" w:cs="Arial"/>
          <w:b/>
          <w:color w:val="000000" w:themeColor="text1"/>
          <w:sz w:val="28"/>
          <w:szCs w:val="28"/>
          <w:lang w:val="fr-FR"/>
        </w:rPr>
      </w:pPr>
    </w:p>
    <w:p w14:paraId="68BC66E8" w14:textId="77777777" w:rsidR="007A4F9D" w:rsidRPr="002E222D" w:rsidRDefault="007A4F9D" w:rsidP="00BA2B3A">
      <w:pPr>
        <w:pStyle w:val="Heading2"/>
        <w:spacing w:before="0" w:line="254" w:lineRule="auto"/>
        <w:ind w:left="748" w:right="737" w:hanging="11"/>
        <w:rPr>
          <w:rFonts w:ascii="Arial" w:hAnsi="Arial" w:cs="Arial"/>
          <w:b/>
          <w:color w:val="000000" w:themeColor="text1"/>
          <w:sz w:val="28"/>
          <w:szCs w:val="28"/>
          <w:lang w:val="fr-FR"/>
        </w:rPr>
      </w:pPr>
      <w:bookmarkStart w:id="45" w:name="_Toc167122720"/>
      <w:r w:rsidRPr="002E222D">
        <w:rPr>
          <w:rFonts w:ascii="Arial" w:hAnsi="Arial" w:cs="Arial"/>
          <w:b/>
          <w:color w:val="000000" w:themeColor="text1"/>
          <w:sz w:val="28"/>
          <w:szCs w:val="28"/>
          <w:lang w:val="fr-FR"/>
        </w:rPr>
        <w:t>5.3. Un Administrateur souhaite ajouter un produit</w:t>
      </w:r>
      <w:bookmarkEnd w:id="45"/>
      <w:r w:rsidRPr="002E222D">
        <w:rPr>
          <w:rFonts w:ascii="Arial" w:hAnsi="Arial" w:cs="Arial"/>
          <w:b/>
          <w:color w:val="000000" w:themeColor="text1"/>
          <w:sz w:val="28"/>
          <w:szCs w:val="28"/>
          <w:lang w:val="fr-FR"/>
        </w:rPr>
        <w:t xml:space="preserve"> </w:t>
      </w:r>
    </w:p>
    <w:p w14:paraId="5C71F136" w14:textId="77777777" w:rsidR="007A4F9D" w:rsidRDefault="007A4F9D" w:rsidP="007A4F9D">
      <w:pPr>
        <w:spacing w:after="128" w:line="254" w:lineRule="auto"/>
        <w:ind w:left="866" w:right="1893"/>
        <w:jc w:val="left"/>
        <w:rPr>
          <w:b/>
          <w:sz w:val="28"/>
          <w:szCs w:val="28"/>
          <w:lang w:val="fr-FR"/>
        </w:rPr>
      </w:pPr>
    </w:p>
    <w:p w14:paraId="025FDEB4" w14:textId="1B6ABA07" w:rsidR="007A4F9D" w:rsidRPr="00234CF4" w:rsidRDefault="007A4F9D" w:rsidP="00B87B03">
      <w:pPr>
        <w:pStyle w:val="ListParagraph"/>
        <w:numPr>
          <w:ilvl w:val="0"/>
          <w:numId w:val="18"/>
        </w:numPr>
        <w:spacing w:line="360" w:lineRule="auto"/>
        <w:ind w:left="1474" w:right="1020"/>
        <w:rPr>
          <w:rFonts w:eastAsiaTheme="majorEastAsia"/>
          <w:color w:val="000000" w:themeColor="text1"/>
          <w:lang w:val="fr-FR"/>
        </w:rPr>
      </w:pPr>
      <w:r w:rsidRPr="00234CF4">
        <w:rPr>
          <w:rFonts w:eastAsiaTheme="majorEastAsia"/>
          <w:color w:val="000000" w:themeColor="text1"/>
          <w:lang w:val="fr-FR"/>
        </w:rPr>
        <w:t>L’administrateur a une liste qui contient (des produits , des catégories, des</w:t>
      </w:r>
      <w:r>
        <w:rPr>
          <w:rFonts w:eastAsiaTheme="majorEastAsia"/>
          <w:color w:val="000000" w:themeColor="text1"/>
          <w:lang w:val="fr-FR"/>
        </w:rPr>
        <w:t xml:space="preserve"> </w:t>
      </w:r>
      <w:r w:rsidRPr="00234CF4">
        <w:rPr>
          <w:rFonts w:eastAsiaTheme="majorEastAsia"/>
          <w:color w:val="000000" w:themeColor="text1"/>
          <w:lang w:val="fr-FR"/>
        </w:rPr>
        <w:t>comman</w:t>
      </w:r>
      <w:r w:rsidR="00B2567F">
        <w:rPr>
          <w:rFonts w:eastAsiaTheme="majorEastAsia"/>
          <w:color w:val="000000" w:themeColor="text1"/>
          <w:lang w:val="fr-FR"/>
        </w:rPr>
        <w:t xml:space="preserve">des , des adresses, du </w:t>
      </w:r>
      <w:proofErr w:type="spellStart"/>
      <w:r w:rsidR="00B2567F">
        <w:rPr>
          <w:rFonts w:eastAsiaTheme="majorEastAsia"/>
          <w:color w:val="000000" w:themeColor="text1"/>
          <w:lang w:val="fr-FR"/>
        </w:rPr>
        <w:t>slider</w:t>
      </w:r>
      <w:proofErr w:type="spellEnd"/>
      <w:r w:rsidRPr="00234CF4">
        <w:rPr>
          <w:rFonts w:eastAsiaTheme="majorEastAsia"/>
          <w:color w:val="000000" w:themeColor="text1"/>
          <w:lang w:val="fr-FR"/>
        </w:rPr>
        <w:t xml:space="preserve"> ,des transporteurs ,des clients ,des commentaires, de contact , des méthodes de payement , d’information de site , de genre , de couleur , et des newsletters ) .</w:t>
      </w:r>
    </w:p>
    <w:p w14:paraId="62199465" w14:textId="77777777" w:rsidR="007A4F9D" w:rsidRPr="00234CF4" w:rsidRDefault="007A4F9D" w:rsidP="00B87B03">
      <w:pPr>
        <w:pStyle w:val="ListParagraph"/>
        <w:ind w:left="1474" w:right="1020" w:firstLine="0"/>
        <w:rPr>
          <w:rFonts w:eastAsiaTheme="majorEastAsia"/>
          <w:color w:val="000000" w:themeColor="text1"/>
          <w:lang w:val="fr-FR"/>
        </w:rPr>
      </w:pPr>
    </w:p>
    <w:p w14:paraId="4E8AB3AD" w14:textId="77777777" w:rsidR="007A4F9D" w:rsidRDefault="007A4F9D" w:rsidP="00B87B03">
      <w:pPr>
        <w:pStyle w:val="ListParagraph"/>
        <w:numPr>
          <w:ilvl w:val="0"/>
          <w:numId w:val="18"/>
        </w:numPr>
        <w:spacing w:line="360" w:lineRule="auto"/>
        <w:ind w:left="1474" w:right="1020"/>
        <w:rPr>
          <w:rFonts w:eastAsiaTheme="majorEastAsia"/>
          <w:color w:val="000000" w:themeColor="text1"/>
          <w:lang w:val="fr-FR"/>
        </w:rPr>
      </w:pPr>
      <w:r w:rsidRPr="00234CF4">
        <w:rPr>
          <w:rFonts w:eastAsiaTheme="majorEastAsia"/>
          <w:color w:val="000000" w:themeColor="text1"/>
          <w:lang w:val="fr-FR"/>
        </w:rPr>
        <w:t xml:space="preserve">En cliquant sur </w:t>
      </w:r>
      <w:proofErr w:type="gramStart"/>
      <w:r w:rsidRPr="00234CF4">
        <w:rPr>
          <w:rFonts w:eastAsiaTheme="majorEastAsia"/>
          <w:color w:val="000000" w:themeColor="text1"/>
          <w:lang w:val="fr-FR"/>
        </w:rPr>
        <w:t>( Produits</w:t>
      </w:r>
      <w:proofErr w:type="gramEnd"/>
      <w:r w:rsidRPr="00234CF4">
        <w:rPr>
          <w:rFonts w:eastAsiaTheme="majorEastAsia"/>
          <w:color w:val="000000" w:themeColor="text1"/>
          <w:lang w:val="fr-FR"/>
        </w:rPr>
        <w:t xml:space="preserve"> ) , il arrive sur une page qui contient tous les produits et leurs informations .</w:t>
      </w:r>
    </w:p>
    <w:p w14:paraId="0DA123B1" w14:textId="77777777" w:rsidR="007A4F9D" w:rsidRPr="00234CF4" w:rsidRDefault="007A4F9D" w:rsidP="00B87B03">
      <w:pPr>
        <w:pStyle w:val="ListParagraph"/>
        <w:tabs>
          <w:tab w:val="left" w:pos="2028"/>
        </w:tabs>
        <w:ind w:left="1474" w:right="1020" w:firstLine="0"/>
        <w:rPr>
          <w:rFonts w:eastAsiaTheme="majorEastAsia"/>
          <w:color w:val="000000" w:themeColor="text1"/>
          <w:lang w:val="fr-FR"/>
        </w:rPr>
      </w:pPr>
      <w:r>
        <w:rPr>
          <w:rFonts w:eastAsiaTheme="majorEastAsia"/>
          <w:color w:val="000000" w:themeColor="text1"/>
          <w:lang w:val="fr-FR"/>
        </w:rPr>
        <w:tab/>
      </w:r>
    </w:p>
    <w:p w14:paraId="4F640ADE" w14:textId="062C97AF" w:rsidR="007A4F9D" w:rsidRPr="0064763D" w:rsidRDefault="007A4F9D" w:rsidP="0064763D">
      <w:pPr>
        <w:pStyle w:val="ListParagraph"/>
        <w:numPr>
          <w:ilvl w:val="0"/>
          <w:numId w:val="18"/>
        </w:numPr>
        <w:spacing w:line="360" w:lineRule="auto"/>
        <w:ind w:left="1474" w:right="1020"/>
        <w:rPr>
          <w:rFonts w:eastAsiaTheme="majorEastAsia"/>
          <w:color w:val="000000" w:themeColor="text1"/>
          <w:lang w:val="fr-FR"/>
        </w:rPr>
      </w:pPr>
      <w:r w:rsidRPr="00234CF4">
        <w:rPr>
          <w:rFonts w:eastAsiaTheme="majorEastAsia"/>
          <w:color w:val="000000" w:themeColor="text1"/>
          <w:lang w:val="fr-FR"/>
        </w:rPr>
        <w:t xml:space="preserve">Ensuite il clique sur un bouton </w:t>
      </w:r>
      <w:proofErr w:type="gramStart"/>
      <w:r w:rsidRPr="00234CF4">
        <w:rPr>
          <w:rFonts w:eastAsiaTheme="majorEastAsia"/>
          <w:color w:val="000000" w:themeColor="text1"/>
          <w:lang w:val="fr-FR"/>
        </w:rPr>
        <w:t>( ajouter</w:t>
      </w:r>
      <w:proofErr w:type="gramEnd"/>
      <w:r w:rsidRPr="00234CF4">
        <w:rPr>
          <w:rFonts w:eastAsiaTheme="majorEastAsia"/>
          <w:color w:val="000000" w:themeColor="text1"/>
          <w:lang w:val="fr-FR"/>
        </w:rPr>
        <w:t xml:space="preserve"> produit ) , et il arrive sur une page qui</w:t>
      </w:r>
      <w:r>
        <w:rPr>
          <w:rFonts w:eastAsiaTheme="majorEastAsia"/>
          <w:color w:val="000000" w:themeColor="text1"/>
          <w:lang w:val="fr-FR"/>
        </w:rPr>
        <w:t xml:space="preserve"> </w:t>
      </w:r>
      <w:r w:rsidRPr="00234CF4">
        <w:rPr>
          <w:rFonts w:eastAsiaTheme="majorEastAsia"/>
          <w:color w:val="000000" w:themeColor="text1"/>
          <w:lang w:val="fr-FR"/>
        </w:rPr>
        <w:t xml:space="preserve">contient un formulaire à remplir avec les informations suivantes (   nom , </w:t>
      </w:r>
      <w:r w:rsidRPr="0064763D">
        <w:rPr>
          <w:rFonts w:eastAsiaTheme="majorEastAsia"/>
          <w:color w:val="000000" w:themeColor="text1"/>
          <w:lang w:val="fr-FR"/>
        </w:rPr>
        <w:t>description, plus d’informations , quantité, prix ,  catégorie, nouveau produit, genre, couleur et photo)  .</w:t>
      </w:r>
    </w:p>
    <w:p w14:paraId="50895670" w14:textId="77777777" w:rsidR="007A4F9D" w:rsidRPr="00234CF4" w:rsidRDefault="007A4F9D" w:rsidP="00B87B03">
      <w:pPr>
        <w:pStyle w:val="ListParagraph"/>
        <w:ind w:left="1474" w:right="1020" w:firstLine="0"/>
        <w:rPr>
          <w:rFonts w:eastAsiaTheme="majorEastAsia"/>
          <w:color w:val="000000" w:themeColor="text1"/>
          <w:lang w:val="fr-FR"/>
        </w:rPr>
      </w:pPr>
    </w:p>
    <w:p w14:paraId="072A3D09" w14:textId="77777777" w:rsidR="007A4F9D" w:rsidRDefault="007A4F9D" w:rsidP="00B87B03">
      <w:pPr>
        <w:pStyle w:val="ListParagraph"/>
        <w:numPr>
          <w:ilvl w:val="0"/>
          <w:numId w:val="18"/>
        </w:numPr>
        <w:spacing w:line="360" w:lineRule="auto"/>
        <w:ind w:left="1474" w:right="1020"/>
        <w:rPr>
          <w:rFonts w:eastAsiaTheme="majorEastAsia"/>
          <w:color w:val="000000" w:themeColor="text1"/>
          <w:lang w:val="fr-FR"/>
        </w:rPr>
      </w:pPr>
      <w:r w:rsidRPr="00234CF4">
        <w:rPr>
          <w:rFonts w:eastAsiaTheme="majorEastAsia"/>
          <w:color w:val="000000" w:themeColor="text1"/>
          <w:lang w:val="fr-FR"/>
        </w:rPr>
        <w:t xml:space="preserve">En fin, il clique sur un bouton </w:t>
      </w:r>
      <w:proofErr w:type="gramStart"/>
      <w:r w:rsidRPr="00234CF4">
        <w:rPr>
          <w:rFonts w:eastAsiaTheme="majorEastAsia"/>
          <w:color w:val="000000" w:themeColor="text1"/>
          <w:lang w:val="fr-FR"/>
        </w:rPr>
        <w:t>( créer</w:t>
      </w:r>
      <w:proofErr w:type="gramEnd"/>
      <w:r w:rsidRPr="00234CF4">
        <w:rPr>
          <w:rFonts w:eastAsiaTheme="majorEastAsia"/>
          <w:color w:val="000000" w:themeColor="text1"/>
          <w:lang w:val="fr-FR"/>
        </w:rPr>
        <w:t xml:space="preserve"> ) et le produit serait ajouté à la liste des produit .</w:t>
      </w:r>
    </w:p>
    <w:p w14:paraId="38C1F859" w14:textId="77777777" w:rsidR="00694DB0" w:rsidRDefault="00694DB0" w:rsidP="00694DB0">
      <w:pPr>
        <w:spacing w:line="360" w:lineRule="auto"/>
        <w:rPr>
          <w:rFonts w:eastAsiaTheme="majorEastAsia"/>
          <w:color w:val="000000" w:themeColor="text1"/>
          <w:lang w:val="fr-FR"/>
        </w:rPr>
      </w:pPr>
    </w:p>
    <w:p w14:paraId="0C8FE7CE" w14:textId="77777777" w:rsidR="00694DB0" w:rsidRDefault="00694DB0" w:rsidP="00694DB0">
      <w:pPr>
        <w:spacing w:line="360" w:lineRule="auto"/>
        <w:rPr>
          <w:rFonts w:eastAsiaTheme="majorEastAsia"/>
          <w:color w:val="000000" w:themeColor="text1"/>
          <w:lang w:val="fr-FR"/>
        </w:rPr>
      </w:pPr>
    </w:p>
    <w:p w14:paraId="41004F19" w14:textId="77777777" w:rsidR="00694DB0" w:rsidRDefault="00694DB0" w:rsidP="00694DB0">
      <w:pPr>
        <w:spacing w:line="360" w:lineRule="auto"/>
        <w:rPr>
          <w:rFonts w:eastAsiaTheme="majorEastAsia"/>
          <w:color w:val="000000" w:themeColor="text1"/>
          <w:lang w:val="fr-FR"/>
        </w:rPr>
      </w:pPr>
    </w:p>
    <w:p w14:paraId="67C0C651" w14:textId="77777777" w:rsidR="00694DB0" w:rsidRDefault="00694DB0" w:rsidP="00694DB0">
      <w:pPr>
        <w:spacing w:line="360" w:lineRule="auto"/>
        <w:rPr>
          <w:rFonts w:eastAsiaTheme="majorEastAsia"/>
          <w:color w:val="000000" w:themeColor="text1"/>
          <w:lang w:val="fr-FR"/>
        </w:rPr>
      </w:pPr>
    </w:p>
    <w:p w14:paraId="308D56CC" w14:textId="77777777" w:rsidR="00694DB0" w:rsidRDefault="00694DB0" w:rsidP="00694DB0">
      <w:pPr>
        <w:spacing w:line="360" w:lineRule="auto"/>
        <w:rPr>
          <w:rFonts w:eastAsiaTheme="majorEastAsia"/>
          <w:color w:val="000000" w:themeColor="text1"/>
          <w:lang w:val="fr-FR"/>
        </w:rPr>
      </w:pPr>
    </w:p>
    <w:p w14:paraId="797E50C6" w14:textId="77777777" w:rsidR="00694DB0" w:rsidRDefault="00694DB0" w:rsidP="00694DB0">
      <w:pPr>
        <w:spacing w:line="360" w:lineRule="auto"/>
        <w:rPr>
          <w:rFonts w:eastAsiaTheme="majorEastAsia"/>
          <w:color w:val="000000" w:themeColor="text1"/>
          <w:lang w:val="fr-FR"/>
        </w:rPr>
      </w:pPr>
    </w:p>
    <w:p w14:paraId="7B04FA47" w14:textId="77777777" w:rsidR="00694DB0" w:rsidRDefault="00694DB0" w:rsidP="00694DB0">
      <w:pPr>
        <w:spacing w:line="360" w:lineRule="auto"/>
        <w:rPr>
          <w:rFonts w:eastAsiaTheme="majorEastAsia"/>
          <w:color w:val="000000" w:themeColor="text1"/>
          <w:lang w:val="fr-FR"/>
        </w:rPr>
      </w:pPr>
    </w:p>
    <w:p w14:paraId="568C698B" w14:textId="77777777" w:rsidR="00694DB0" w:rsidRDefault="00694DB0" w:rsidP="00694DB0">
      <w:pPr>
        <w:spacing w:line="360" w:lineRule="auto"/>
        <w:rPr>
          <w:rFonts w:eastAsiaTheme="majorEastAsia"/>
          <w:color w:val="000000" w:themeColor="text1"/>
          <w:lang w:val="fr-FR"/>
        </w:rPr>
      </w:pPr>
    </w:p>
    <w:p w14:paraId="1A939487" w14:textId="77777777" w:rsidR="00694DB0" w:rsidRDefault="00694DB0" w:rsidP="00694DB0">
      <w:pPr>
        <w:spacing w:line="360" w:lineRule="auto"/>
        <w:rPr>
          <w:rFonts w:eastAsiaTheme="majorEastAsia"/>
          <w:color w:val="000000" w:themeColor="text1"/>
          <w:lang w:val="fr-FR"/>
        </w:rPr>
      </w:pPr>
    </w:p>
    <w:p w14:paraId="6AA258D8" w14:textId="77777777" w:rsidR="00694DB0" w:rsidRDefault="00694DB0" w:rsidP="00694DB0">
      <w:pPr>
        <w:spacing w:line="360" w:lineRule="auto"/>
        <w:rPr>
          <w:rFonts w:eastAsiaTheme="majorEastAsia"/>
          <w:color w:val="000000" w:themeColor="text1"/>
          <w:lang w:val="fr-FR"/>
        </w:rPr>
      </w:pPr>
    </w:p>
    <w:p w14:paraId="6FFBD3EC" w14:textId="77777777" w:rsidR="00694DB0" w:rsidRDefault="00694DB0" w:rsidP="00694DB0">
      <w:pPr>
        <w:spacing w:line="360" w:lineRule="auto"/>
        <w:rPr>
          <w:rFonts w:eastAsiaTheme="majorEastAsia"/>
          <w:color w:val="000000" w:themeColor="text1"/>
          <w:lang w:val="fr-FR"/>
        </w:rPr>
      </w:pPr>
    </w:p>
    <w:p w14:paraId="30DCCCAD" w14:textId="77777777" w:rsidR="00694DB0" w:rsidRDefault="00694DB0" w:rsidP="00BA2B3A">
      <w:pPr>
        <w:spacing w:line="360" w:lineRule="auto"/>
        <w:ind w:left="0" w:firstLine="0"/>
        <w:rPr>
          <w:rFonts w:eastAsiaTheme="majorEastAsia"/>
          <w:color w:val="000000" w:themeColor="text1"/>
          <w:lang w:val="fr-FR"/>
        </w:rPr>
      </w:pPr>
    </w:p>
    <w:p w14:paraId="36AF6883" w14:textId="77777777" w:rsidR="00BA2B3A" w:rsidRDefault="00BA2B3A" w:rsidP="00BA2B3A">
      <w:pPr>
        <w:spacing w:line="360" w:lineRule="auto"/>
        <w:ind w:left="0" w:firstLine="0"/>
        <w:rPr>
          <w:rFonts w:eastAsiaTheme="majorEastAsia"/>
          <w:color w:val="000000" w:themeColor="text1"/>
          <w:lang w:val="fr-FR"/>
        </w:rPr>
      </w:pPr>
    </w:p>
    <w:p w14:paraId="77C3CF9D" w14:textId="77777777" w:rsidR="0064763D" w:rsidRDefault="0064763D" w:rsidP="00BA2B3A">
      <w:pPr>
        <w:spacing w:line="360" w:lineRule="auto"/>
        <w:ind w:left="0" w:firstLine="0"/>
        <w:rPr>
          <w:rFonts w:eastAsiaTheme="majorEastAsia"/>
          <w:color w:val="000000" w:themeColor="text1"/>
          <w:lang w:val="fr-FR"/>
        </w:rPr>
      </w:pPr>
    </w:p>
    <w:p w14:paraId="2E00BF56" w14:textId="77777777" w:rsidR="0064763D" w:rsidRPr="00694DB0" w:rsidRDefault="0064763D" w:rsidP="00BA2B3A">
      <w:pPr>
        <w:spacing w:line="360" w:lineRule="auto"/>
        <w:ind w:left="0" w:firstLine="0"/>
        <w:rPr>
          <w:rFonts w:eastAsiaTheme="majorEastAsia"/>
          <w:color w:val="000000" w:themeColor="text1"/>
          <w:lang w:val="fr-FR"/>
        </w:rPr>
      </w:pPr>
    </w:p>
    <w:p w14:paraId="47D1EDD7" w14:textId="77777777" w:rsidR="007A4F9D" w:rsidRDefault="007A4F9D" w:rsidP="00BA2B3A">
      <w:pPr>
        <w:pStyle w:val="Heading1"/>
        <w:spacing w:before="240" w:after="0"/>
        <w:ind w:left="0" w:firstLine="0"/>
        <w:jc w:val="left"/>
        <w:rPr>
          <w:color w:val="2E74B5" w:themeColor="accent1" w:themeShade="BF"/>
          <w:sz w:val="32"/>
          <w:szCs w:val="32"/>
          <w:lang w:val="fr-FR"/>
        </w:rPr>
      </w:pPr>
      <w:bookmarkStart w:id="46" w:name="_Toc167122721"/>
      <w:r>
        <w:rPr>
          <w:color w:val="2E74B5" w:themeColor="accent1" w:themeShade="BF"/>
          <w:sz w:val="32"/>
          <w:szCs w:val="32"/>
          <w:lang w:val="fr-FR"/>
        </w:rPr>
        <w:t>6. Description de la base de données</w:t>
      </w:r>
      <w:bookmarkEnd w:id="46"/>
      <w:r>
        <w:rPr>
          <w:color w:val="2E74B5" w:themeColor="accent1" w:themeShade="BF"/>
          <w:sz w:val="32"/>
          <w:szCs w:val="32"/>
          <w:lang w:val="fr-FR"/>
        </w:rPr>
        <w:t xml:space="preserve"> </w:t>
      </w:r>
    </w:p>
    <w:p w14:paraId="54C529ED" w14:textId="77777777" w:rsidR="007A4F9D" w:rsidRPr="00297099" w:rsidRDefault="007A4F9D" w:rsidP="007A4F9D">
      <w:pPr>
        <w:rPr>
          <w:lang w:val="fr-FR"/>
        </w:rPr>
      </w:pPr>
      <w:r>
        <w:rPr>
          <w:rFonts w:ascii="Calibri" w:eastAsia="Calibri" w:hAnsi="Calibri" w:cs="Calibri"/>
          <w:noProof/>
          <w:sz w:val="22"/>
        </w:rPr>
        <mc:AlternateContent>
          <mc:Choice Requires="wpg">
            <w:drawing>
              <wp:inline distT="0" distB="0" distL="0" distR="0" wp14:anchorId="19BC1BB4" wp14:editId="607F79D7">
                <wp:extent cx="5972810" cy="19790"/>
                <wp:effectExtent l="0" t="0" r="8890" b="0"/>
                <wp:docPr id="65006" name="Group 65006"/>
                <wp:cNvGraphicFramePr/>
                <a:graphic xmlns:a="http://schemas.openxmlformats.org/drawingml/2006/main">
                  <a:graphicData uri="http://schemas.microsoft.com/office/word/2010/wordprocessingGroup">
                    <wpg:wgp>
                      <wpg:cNvGrpSpPr/>
                      <wpg:grpSpPr>
                        <a:xfrm>
                          <a:off x="0" y="0"/>
                          <a:ext cx="5972810" cy="19790"/>
                          <a:chOff x="0" y="0"/>
                          <a:chExt cx="6133084" cy="20320"/>
                        </a:xfrm>
                      </wpg:grpSpPr>
                      <wps:wsp>
                        <wps:cNvPr id="65007" name="Shape 68158"/>
                        <wps:cNvSpPr/>
                        <wps:spPr>
                          <a:xfrm>
                            <a:off x="0" y="0"/>
                            <a:ext cx="6124575" cy="19050"/>
                          </a:xfrm>
                          <a:custGeom>
                            <a:avLst/>
                            <a:gdLst/>
                            <a:ahLst/>
                            <a:cxnLst/>
                            <a:rect l="0" t="0" r="0" b="0"/>
                            <a:pathLst>
                              <a:path w="6124575" h="19050">
                                <a:moveTo>
                                  <a:pt x="0" y="0"/>
                                </a:moveTo>
                                <a:lnTo>
                                  <a:pt x="6124575" y="0"/>
                                </a:lnTo>
                                <a:lnTo>
                                  <a:pt x="61245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5008" name="Shape 68159"/>
                        <wps:cNvSpPr/>
                        <wps:spPr>
                          <a:xfrm>
                            <a:off x="953"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5009" name="Shape 68160"/>
                        <wps:cNvSpPr/>
                        <wps:spPr>
                          <a:xfrm>
                            <a:off x="10478" y="1270"/>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5010" name="Shape 68161"/>
                        <wps:cNvSpPr/>
                        <wps:spPr>
                          <a:xfrm>
                            <a:off x="6123559"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5011" name="Shape 68162"/>
                        <wps:cNvSpPr/>
                        <wps:spPr>
                          <a:xfrm>
                            <a:off x="953"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5012" name="Shape 68163"/>
                        <wps:cNvSpPr/>
                        <wps:spPr>
                          <a:xfrm>
                            <a:off x="10478" y="10795"/>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5013" name="Shape 68164"/>
                        <wps:cNvSpPr/>
                        <wps:spPr>
                          <a:xfrm>
                            <a:off x="6123559"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a14="http://schemas.microsoft.com/office/drawing/2010/main" xmlns:wp14="http://schemas.microsoft.com/office/word/2010/wordml">
            <w:pict w14:anchorId="3190B78F">
              <v:group id="Group 65006" style="width:470.3pt;height:1.55pt;mso-position-horizontal-relative:char;mso-position-vertical-relative:line" coordsize="61330,203" o:spid="_x0000_s1026" w14:anchorId="0D896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">
                <v:shape id="Shape 68158" style="position:absolute;width:61245;height:190;visibility:visible;mso-wrap-style:square;v-text-anchor:top" coordsize="6124575,19050" o:spid="_x0000_s1027" fillcolor="#a0a0a0" stroked="f" strokeweight="0" path="m,l6124575,r,19050l,1905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Ao8McA&#10;AADeAAAADwAAAGRycy9kb3ducmV2LnhtbESPT2vCQBTE74LfYXmCN91NQCvRVVQIFHryT6HeHtln&#10;Esy+DdltTPvpu4VCj8PM/IbZ7AbbiJ46XzvWkMwVCOLCmZpLDddLPluB8AHZYOOYNHyRh912PNpg&#10;ZtyTT9SfQykihH2GGqoQ2kxKX1Rk0c9dSxy9u+sshii7UpoOnxFuG5kqtZQWa44LFbZ0rKh4nD+t&#10;hiG9Jpe8X+XvH+nbob3f8vT0nWg9nQz7NYhAQ/gP/7VfjYblQqkX+L0Tr4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AKPDHAAAA3gAAAA8AAAAAAAAAAAAAAAAAmAIAAGRy&#10;cy9kb3ducmV2LnhtbFBLBQYAAAAABAAEAPUAAACMAwAAAAA=&#10;">
                  <v:stroke miterlimit="83231f" joinstyle="miter"/>
                  <v:path textboxrect="0,0,6124575,19050" arrowok="t"/>
                </v:shape>
                <v:shape id="Shape 68159" style="position:absolute;left:9;top:12;width:95;height:95;visibility:visible;mso-wrap-style:square;v-text-anchor:top" coordsize="9525,9525" o:spid="_x0000_s1028"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y58IA&#10;AADeAAAADwAAAGRycy9kb3ducmV2LnhtbERPy4rCMBTdC/MP4Q6408QnYzXKIBRm48IXs70017bY&#10;3JQmo9GvnywEl4fzXm2ibcSNOl871jAaKhDEhTM1lxpOx3zwBcIHZIONY9LwIA+b9UdvhZlxd97T&#10;7RBKkULYZ6ihCqHNpPRFRRb90LXEibu4zmJIsCul6fCewm0jx0rNpcWaU0OFLW0rKq6HP6thko8b&#10;qc7P3TY+fyfxKE0+vS607n/G7yWIQDG8xS/3j9EwnymV9qY76Qr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CrLnwgAAAN4AAAAPAAAAAAAAAAAAAAAAAJgCAABkcnMvZG93&#10;bnJldi54bWxQSwUGAAAAAAQABAD1AAAAhwMAAAAA&#10;">
                  <v:stroke miterlimit="83231f" joinstyle="miter"/>
                  <v:path textboxrect="0,0,9525,9525" arrowok="t"/>
                </v:shape>
                <v:shape id="Shape 68160" style="position:absolute;left:104;top:12;width:61132;height:95;visibility:visible;mso-wrap-style:square;v-text-anchor:top" coordsize="6113145,9525" o:spid="_x0000_s1029" fillcolor="#a0a0a0"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0a8UA&#10;AADeAAAADwAAAGRycy9kb3ducmV2LnhtbESPUWvCQBCE3wv+h2OFvtW9CpGYekpbaREfCtr+gCW3&#10;TdLm9kLuqsm/9wShj8PMfMOsNoNr1Yn70Hgx8DjToFhKbxupDHx9vj3koEIksdR6YQMjB9isJ3cr&#10;Kqw/y4FPx1ipBJFQkIE6xq5ADGXNjsLMdyzJ+/a9o5hkX6Ht6ZzgrsW51gt01EhaqKnj15rL3+Of&#10;M/CT71HGj/eQv5TL7R7HLFrMjLmfDs9PoCIP8T98a++sgUWm9RKud9IVwP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9zRrxQAAAN4AAAAPAAAAAAAAAAAAAAAAAJgCAABkcnMv&#10;ZG93bnJldi54bWxQSwUGAAAAAAQABAD1AAAAigMAAAAA&#10;">
                  <v:stroke miterlimit="83231f" joinstyle="miter"/>
                  <v:path textboxrect="0,0,6113145,9525" arrowok="t"/>
                </v:shape>
                <v:shape id="Shape 68161" style="position:absolute;left:61235;top:12;width:95;height:95;visibility:visible;mso-wrap-style:square;v-text-anchor:top" coordsize="9525,9525" o:spid="_x0000_s1030"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UoPMQA&#10;AADeAAAADwAAAGRycy9kb3ducmV2LnhtbESPy4rCMBSG9wO+QzjC7MZEnRGtRhGh4GYW3nB7aI5t&#10;sTkpTdSMT28Wwix//hvfYhVtI+7U+dqxhuFAgSAunKm51HA85F9TED4gG2wck4Y/8rBa9j4WmBn3&#10;4B3d96EUaYR9hhqqENpMSl9UZNEPXEucvIvrLIYku1KaDh9p3DZypNREWqw5PVTY0qai4rq/WQ3j&#10;fNRIdXr+buLzPI4HafLv60zrz35cz0EEiuE//G5vjYbJjxomgISTUE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KDzEAAAA3gAAAA8AAAAAAAAAAAAAAAAAmAIAAGRycy9k&#10;b3ducmV2LnhtbFBLBQYAAAAABAAEAPUAAACJAwAAAAA=&#10;">
                  <v:stroke miterlimit="83231f" joinstyle="miter"/>
                  <v:path textboxrect="0,0,9525,9525" arrowok="t"/>
                </v:shape>
                <v:shape id="Shape 68162" style="position:absolute;left:9;top:107;width:95;height:96;visibility:visible;mso-wrap-style:square;v-text-anchor:top" coordsize="9525,9525" o:spid="_x0000_s1031"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bKsMcA&#10;AADeAAAADwAAAGRycy9kb3ducmV2LnhtbESP3WrCQBSE7wt9h+UUvDObKIqmrlKqglSC+AO9PWSP&#10;Sdrs2ZBdNX17VxB6OczMN8xs0ZlaXKl1lWUFSRSDIM6trrhQcDqu+xMQziNrrC2Tgj9ysJi/vsww&#10;1fbGe7oefCEChF2KCkrvm1RKl5dk0EW2IQ7e2bYGfZBtIXWLtwA3tRzE8VgarDgslNjQZ0n57+Fi&#10;FOwGq2w4zb4252xZfWu5XV78+kep3lv38Q7CU+f/w8/2RisYj+IkgcedcAXk/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GyrDHAAAA3gAAAA8AAAAAAAAAAAAAAAAAmAIAAGRy&#10;cy9kb3ducmV2LnhtbFBLBQYAAAAABAAEAPUAAACMAwAAAAA=&#10;">
                  <v:stroke miterlimit="83231f" joinstyle="miter"/>
                  <v:path textboxrect="0,0,9525,9525" arrowok="t"/>
                </v:shape>
                <v:shape id="Shape 68163" style="position:absolute;left:104;top:107;width:61132;height:96;visibility:visible;mso-wrap-style:square;v-text-anchor:top" coordsize="6113145,9525" o:spid="_x0000_s1032" fillcolor="#e3e3e3"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OZDcYA&#10;AADeAAAADwAAAGRycy9kb3ducmV2LnhtbESPT4vCMBTE7wt+h/AEb2tqoe5SjaILCwp78Q+eH82z&#10;rTYvtYka99MbYWGPw8z8hpnOg2nEjTpXW1YwGiYgiAuray4V7Hff758gnEfW2FgmBQ9yMJ/13qaY&#10;a3vnDd22vhQRwi5HBZX3bS6lKyoy6Ia2JY7e0XYGfZRdKXWH9wg3jUyTZCwN1hwXKmzpq6LivL0a&#10;BeluH46H6yY7nJa/6ccPry8YMqUG/bCYgPAU/H/4r73SCsZZMkrhdSdeAT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OZDcYAAADeAAAADwAAAAAAAAAAAAAAAACYAgAAZHJz&#10;L2Rvd25yZXYueG1sUEsFBgAAAAAEAAQA9QAAAIsDAAAAAA==&#10;">
                  <v:stroke miterlimit="83231f" joinstyle="miter"/>
                  <v:path textboxrect="0,0,6113145,9525" arrowok="t"/>
                </v:shape>
                <v:shape id="Shape 68164" style="position:absolute;left:61235;top:107;width:95;height:96;visibility:visible;mso-wrap-style:square;v-text-anchor:top" coordsize="9525,9525" o:spid="_x0000_s1033"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xXMcA&#10;AADeAAAADwAAAGRycy9kb3ducmV2LnhtbESP3YrCMBSE7wXfIRzBO01VlN1qlMUfEKXIuoK3h+bY&#10;1m1OShO1vv1mQfBymJlvmNmiMaW4U+0KywoG/QgEcWp1wZmC08+m9wHCeWSNpWVS8CQHi3m7NcNY&#10;2wd/0/3oMxEg7GJUkHtfxVK6NCeDrm8r4uBdbG3QB1lnUtf4CHBTymEUTaTBgsNCjhUtc0p/jzej&#10;4DBcJ6PPZLe9JKvirOV+dfObq1LdTvM1BeGp8e/wq73VCibjaDCC/zvhCs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Y8VzHAAAA3gAAAA8AAAAAAAAAAAAAAAAAmAIAAGRy&#10;cy9kb3ducmV2LnhtbFBLBQYAAAAABAAEAPUAAACMAwAAAAA=&#10;">
                  <v:stroke miterlimit="83231f" joinstyle="miter"/>
                  <v:path textboxrect="0,0,9525,9525" arrowok="t"/>
                </v:shape>
                <w10:anchorlock/>
              </v:group>
            </w:pict>
          </mc:Fallback>
        </mc:AlternateContent>
      </w:r>
    </w:p>
    <w:p w14:paraId="0C0BB80F" w14:textId="77777777" w:rsidR="007A4F9D" w:rsidRPr="003A33F9" w:rsidRDefault="007A4F9D" w:rsidP="00B87B03">
      <w:pPr>
        <w:spacing w:before="600" w:after="480" w:line="360" w:lineRule="auto"/>
        <w:ind w:left="11" w:hanging="11"/>
        <w:jc w:val="left"/>
        <w:rPr>
          <w:szCs w:val="24"/>
          <w:lang w:val="fr-FR"/>
        </w:rPr>
      </w:pPr>
      <w:r w:rsidRPr="003A33F9">
        <w:rPr>
          <w:szCs w:val="24"/>
          <w:lang w:val="fr-FR"/>
        </w:rPr>
        <w:t xml:space="preserve">La base de données contient </w:t>
      </w:r>
      <w:r w:rsidRPr="003A33F9">
        <w:rPr>
          <w:b/>
          <w:szCs w:val="24"/>
          <w:lang w:val="fr-FR"/>
        </w:rPr>
        <w:t>deux schémas</w:t>
      </w:r>
      <w:r w:rsidRPr="003A33F9">
        <w:rPr>
          <w:szCs w:val="24"/>
          <w:lang w:val="fr-FR"/>
        </w:rPr>
        <w:t xml:space="preserve"> </w:t>
      </w:r>
      <w:r w:rsidRPr="003A33F9">
        <w:rPr>
          <w:b/>
          <w:szCs w:val="24"/>
          <w:lang w:val="fr-FR"/>
        </w:rPr>
        <w:t>conceptuel</w:t>
      </w:r>
      <w:r w:rsidRPr="003A33F9">
        <w:rPr>
          <w:szCs w:val="24"/>
          <w:lang w:val="fr-FR"/>
        </w:rPr>
        <w:t xml:space="preserve"> et </w:t>
      </w:r>
      <w:r w:rsidRPr="003A33F9">
        <w:rPr>
          <w:b/>
          <w:szCs w:val="24"/>
          <w:lang w:val="fr-FR"/>
        </w:rPr>
        <w:t>physique</w:t>
      </w:r>
      <w:r w:rsidRPr="003A33F9">
        <w:rPr>
          <w:szCs w:val="24"/>
          <w:lang w:val="fr-FR"/>
        </w:rPr>
        <w:t xml:space="preserve"> et fournirait une vue à la fois abstraite et concrète de la structure et du fonctionnement de la base de données. </w:t>
      </w:r>
    </w:p>
    <w:p w14:paraId="5E9D88D2" w14:textId="77777777" w:rsidR="000756EA" w:rsidRPr="000756EA" w:rsidRDefault="007A4F9D" w:rsidP="00B87B03">
      <w:pPr>
        <w:pStyle w:val="Heading2"/>
        <w:spacing w:after="480" w:line="254" w:lineRule="auto"/>
        <w:ind w:left="748" w:right="737" w:hanging="11"/>
        <w:rPr>
          <w:rFonts w:ascii="Arial" w:hAnsi="Arial" w:cs="Arial"/>
          <w:b/>
          <w:color w:val="000000" w:themeColor="text1"/>
          <w:sz w:val="28"/>
          <w:szCs w:val="28"/>
          <w:lang w:val="fr-FR"/>
        </w:rPr>
      </w:pPr>
      <w:bookmarkStart w:id="47" w:name="_Toc167122722"/>
      <w:r w:rsidRPr="00F91ED1">
        <w:rPr>
          <w:rFonts w:ascii="Arial" w:hAnsi="Arial" w:cs="Arial"/>
          <w:b/>
          <w:color w:val="000000" w:themeColor="text1"/>
          <w:sz w:val="28"/>
          <w:szCs w:val="28"/>
          <w:lang w:val="fr-FR"/>
        </w:rPr>
        <w:t>6.1</w:t>
      </w:r>
      <w:proofErr w:type="gramStart"/>
      <w:r w:rsidRPr="00F91ED1">
        <w:rPr>
          <w:rFonts w:ascii="Arial" w:hAnsi="Arial" w:cs="Arial"/>
          <w:b/>
          <w:color w:val="000000" w:themeColor="text1"/>
          <w:sz w:val="28"/>
          <w:szCs w:val="28"/>
          <w:lang w:val="fr-FR"/>
        </w:rPr>
        <w:t>.Schéma</w:t>
      </w:r>
      <w:proofErr w:type="gramEnd"/>
      <w:r w:rsidRPr="00F91ED1">
        <w:rPr>
          <w:rFonts w:ascii="Arial" w:hAnsi="Arial" w:cs="Arial"/>
          <w:b/>
          <w:color w:val="000000" w:themeColor="text1"/>
          <w:sz w:val="28"/>
          <w:szCs w:val="28"/>
          <w:lang w:val="fr-FR"/>
        </w:rPr>
        <w:t xml:space="preserve"> conceptuel</w:t>
      </w:r>
      <w:bookmarkEnd w:id="47"/>
      <w:r w:rsidRPr="00F91ED1">
        <w:rPr>
          <w:rFonts w:ascii="Arial" w:hAnsi="Arial" w:cs="Arial"/>
          <w:b/>
          <w:color w:val="000000" w:themeColor="text1"/>
          <w:sz w:val="28"/>
          <w:szCs w:val="28"/>
          <w:lang w:val="fr-FR"/>
        </w:rPr>
        <w:t xml:space="preserve"> </w:t>
      </w:r>
    </w:p>
    <w:p w14:paraId="01EAD2EE" w14:textId="77777777" w:rsidR="007A4F9D" w:rsidRDefault="007A4F9D" w:rsidP="00BA2B3A">
      <w:pPr>
        <w:spacing w:before="120" w:after="480" w:line="360" w:lineRule="auto"/>
        <w:ind w:left="748" w:right="737" w:hanging="11"/>
        <w:jc w:val="left"/>
        <w:rPr>
          <w:b/>
          <w:sz w:val="28"/>
          <w:szCs w:val="28"/>
          <w:lang w:val="fr-FR"/>
        </w:rPr>
      </w:pPr>
      <w:r w:rsidRPr="0048440D">
        <w:rPr>
          <w:lang w:val="fr-FR"/>
        </w:rPr>
        <w:t>Ce modèle indique comment organiser les données. On représente le modèle comme étant  un ensemble de relations. On a des tables qui contiennent des champs (attributs). Le plus important est les relations entre les tables.</w:t>
      </w:r>
    </w:p>
    <w:p w14:paraId="54F9AE05" w14:textId="77777777" w:rsidR="00BA2B3A" w:rsidRDefault="007A4F9D" w:rsidP="00BA2B3A">
      <w:pPr>
        <w:spacing w:after="128" w:line="254" w:lineRule="auto"/>
        <w:ind w:left="464"/>
        <w:jc w:val="center"/>
        <w:rPr>
          <w:rFonts w:ascii="Segoe UI" w:hAnsi="Segoe UI" w:cs="Segoe UI"/>
          <w:b/>
          <w:color w:val="000000" w:themeColor="text1"/>
          <w:lang w:val="fr-FR"/>
        </w:rPr>
      </w:pPr>
      <w:r w:rsidRPr="00D87F8B">
        <w:rPr>
          <w:b/>
          <w:noProof/>
          <w:sz w:val="28"/>
          <w:szCs w:val="28"/>
        </w:rPr>
        <w:drawing>
          <wp:inline distT="0" distB="0" distL="0" distR="0" wp14:anchorId="042C4CD9" wp14:editId="3AF9108A">
            <wp:extent cx="6073140" cy="37109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3252" cy="3723229"/>
                    </a:xfrm>
                    <a:prstGeom prst="rect">
                      <a:avLst/>
                    </a:prstGeom>
                  </pic:spPr>
                </pic:pic>
              </a:graphicData>
            </a:graphic>
          </wp:inline>
        </w:drawing>
      </w:r>
      <w:r w:rsidR="00EA52F5">
        <w:rPr>
          <w:rFonts w:ascii="Segoe UI" w:hAnsi="Segoe UI" w:cs="Segoe UI"/>
          <w:b/>
          <w:color w:val="000000" w:themeColor="text1"/>
          <w:lang w:val="fr-FR"/>
        </w:rPr>
        <w:t xml:space="preserve">   </w:t>
      </w:r>
    </w:p>
    <w:p w14:paraId="1C0157D6" w14:textId="77777777" w:rsidR="00682E4C" w:rsidRDefault="00682E4C" w:rsidP="00620475">
      <w:pPr>
        <w:spacing w:after="128" w:line="254" w:lineRule="auto"/>
        <w:ind w:left="0" w:firstLine="0"/>
        <w:rPr>
          <w:rFonts w:ascii="Segoe UI" w:hAnsi="Segoe UI" w:cs="Segoe UI"/>
          <w:b/>
          <w:color w:val="000000" w:themeColor="text1"/>
          <w:lang w:val="fr-FR"/>
        </w:rPr>
      </w:pPr>
    </w:p>
    <w:p w14:paraId="2717B034" w14:textId="77777777" w:rsidR="007A4F9D" w:rsidRPr="007F7893" w:rsidRDefault="007A4F9D" w:rsidP="007F7893">
      <w:pPr>
        <w:pStyle w:val="Heading3"/>
        <w:jc w:val="center"/>
        <w:rPr>
          <w:rFonts w:ascii="Segoe UI" w:hAnsi="Segoe UI" w:cs="Segoe UI"/>
          <w:b/>
          <w:color w:val="000000" w:themeColor="text1"/>
          <w:sz w:val="28"/>
          <w:szCs w:val="28"/>
          <w:lang w:val="fr-FR"/>
        </w:rPr>
      </w:pPr>
      <w:bookmarkStart w:id="48" w:name="_Toc167122723"/>
      <w:r w:rsidRPr="007F7893">
        <w:rPr>
          <w:rFonts w:ascii="Segoe UI" w:hAnsi="Segoe UI" w:cs="Segoe UI"/>
          <w:b/>
          <w:color w:val="000000" w:themeColor="text1"/>
          <w:lang w:val="fr-FR"/>
        </w:rPr>
        <w:t>Figure 1: Schéma conceptuel</w:t>
      </w:r>
      <w:bookmarkEnd w:id="48"/>
    </w:p>
    <w:p w14:paraId="3691E7B2" w14:textId="77777777" w:rsidR="00682E4C" w:rsidRDefault="00682E4C" w:rsidP="007A4F9D">
      <w:pPr>
        <w:spacing w:after="128" w:line="254" w:lineRule="auto"/>
        <w:ind w:left="866" w:right="1893"/>
        <w:jc w:val="left"/>
        <w:rPr>
          <w:b/>
          <w:sz w:val="28"/>
          <w:szCs w:val="28"/>
          <w:lang w:val="fr-FR"/>
        </w:rPr>
      </w:pPr>
    </w:p>
    <w:p w14:paraId="526770CE" w14:textId="77777777" w:rsidR="00620475" w:rsidRDefault="00620475" w:rsidP="007A4F9D">
      <w:pPr>
        <w:spacing w:after="128" w:line="254" w:lineRule="auto"/>
        <w:ind w:left="866" w:right="1893"/>
        <w:jc w:val="left"/>
        <w:rPr>
          <w:b/>
          <w:sz w:val="28"/>
          <w:szCs w:val="28"/>
          <w:lang w:val="fr-FR"/>
        </w:rPr>
      </w:pPr>
    </w:p>
    <w:p w14:paraId="189196E2" w14:textId="77777777" w:rsidR="00CB4701" w:rsidRDefault="00CB4701" w:rsidP="007A4F9D">
      <w:pPr>
        <w:spacing w:after="128" w:line="254" w:lineRule="auto"/>
        <w:ind w:left="866" w:right="1893"/>
        <w:jc w:val="left"/>
        <w:rPr>
          <w:b/>
          <w:sz w:val="28"/>
          <w:szCs w:val="28"/>
          <w:lang w:val="fr-FR"/>
        </w:rPr>
      </w:pPr>
    </w:p>
    <w:p w14:paraId="7CBEED82" w14:textId="6F38F9E2" w:rsidR="007A4F9D" w:rsidRDefault="00554395" w:rsidP="00682E4C">
      <w:pPr>
        <w:spacing w:after="128" w:line="254" w:lineRule="auto"/>
        <w:ind w:left="635" w:hanging="11"/>
        <w:jc w:val="left"/>
        <w:rPr>
          <w:b/>
          <w:sz w:val="28"/>
          <w:szCs w:val="28"/>
          <w:lang w:val="fr-FR"/>
        </w:rPr>
      </w:pPr>
      <w:r w:rsidRPr="00554395">
        <w:rPr>
          <w:b/>
          <w:noProof/>
          <w:sz w:val="28"/>
          <w:szCs w:val="28"/>
        </w:rPr>
        <w:drawing>
          <wp:inline distT="0" distB="0" distL="0" distR="0" wp14:anchorId="77D740DE" wp14:editId="0D6778B4">
            <wp:extent cx="6136005" cy="3268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6005" cy="3268980"/>
                    </a:xfrm>
                    <a:prstGeom prst="rect">
                      <a:avLst/>
                    </a:prstGeom>
                  </pic:spPr>
                </pic:pic>
              </a:graphicData>
            </a:graphic>
          </wp:inline>
        </w:drawing>
      </w:r>
    </w:p>
    <w:p w14:paraId="6E36661F" w14:textId="77777777" w:rsidR="007A4F9D" w:rsidRDefault="007A4F9D" w:rsidP="007A4F9D">
      <w:pPr>
        <w:spacing w:after="296" w:line="265" w:lineRule="auto"/>
        <w:jc w:val="center"/>
        <w:rPr>
          <w:b/>
          <w:i/>
          <w:lang w:val="fr-FR"/>
        </w:rPr>
      </w:pPr>
    </w:p>
    <w:p w14:paraId="38645DC7" w14:textId="77777777" w:rsidR="00682E4C" w:rsidRDefault="00682E4C" w:rsidP="00682E4C">
      <w:pPr>
        <w:pStyle w:val="Heading3"/>
        <w:jc w:val="center"/>
        <w:rPr>
          <w:rFonts w:ascii="Segoe UI" w:hAnsi="Segoe UI" w:cs="Segoe UI"/>
          <w:b/>
          <w:color w:val="000000" w:themeColor="text1"/>
          <w:lang w:val="fr-FR"/>
        </w:rPr>
      </w:pPr>
    </w:p>
    <w:p w14:paraId="135E58C4" w14:textId="77777777" w:rsidR="00682E4C" w:rsidRDefault="00682E4C" w:rsidP="00682E4C">
      <w:pPr>
        <w:pStyle w:val="Heading3"/>
        <w:jc w:val="center"/>
        <w:rPr>
          <w:rFonts w:ascii="Segoe UI" w:hAnsi="Segoe UI" w:cs="Segoe UI"/>
          <w:b/>
          <w:color w:val="000000" w:themeColor="text1"/>
          <w:lang w:val="fr-FR"/>
        </w:rPr>
      </w:pPr>
    </w:p>
    <w:p w14:paraId="4F0CAEB4" w14:textId="77777777" w:rsidR="007A4F9D" w:rsidRPr="00F91ED1" w:rsidRDefault="007A4F9D" w:rsidP="00682E4C">
      <w:pPr>
        <w:pStyle w:val="Heading3"/>
        <w:jc w:val="center"/>
        <w:rPr>
          <w:rFonts w:ascii="Segoe UI" w:hAnsi="Segoe UI" w:cs="Segoe UI"/>
          <w:b/>
          <w:color w:val="000000" w:themeColor="text1"/>
          <w:lang w:val="fr-FR"/>
        </w:rPr>
      </w:pPr>
      <w:bookmarkStart w:id="49" w:name="_Toc167122724"/>
      <w:r w:rsidRPr="00F91ED1">
        <w:rPr>
          <w:rFonts w:ascii="Segoe UI" w:hAnsi="Segoe UI" w:cs="Segoe UI"/>
          <w:b/>
          <w:color w:val="000000" w:themeColor="text1"/>
          <w:lang w:val="fr-FR"/>
        </w:rPr>
        <w:t>Figure 2: Schéma conceptuel</w:t>
      </w:r>
      <w:bookmarkEnd w:id="49"/>
    </w:p>
    <w:p w14:paraId="62EBF9A1" w14:textId="77777777" w:rsidR="007A4F9D" w:rsidRDefault="007A4F9D" w:rsidP="00D400F4">
      <w:pPr>
        <w:spacing w:after="44" w:line="360" w:lineRule="auto"/>
        <w:ind w:right="652"/>
        <w:rPr>
          <w:lang w:val="fr-FR"/>
        </w:rPr>
      </w:pPr>
    </w:p>
    <w:p w14:paraId="0C6C2CD5" w14:textId="77777777" w:rsidR="007A4F9D" w:rsidRDefault="007A4F9D" w:rsidP="00D400F4">
      <w:pPr>
        <w:spacing w:after="44" w:line="360" w:lineRule="auto"/>
        <w:ind w:right="652"/>
        <w:rPr>
          <w:lang w:val="fr-FR"/>
        </w:rPr>
      </w:pPr>
    </w:p>
    <w:p w14:paraId="709E88E4" w14:textId="77777777" w:rsidR="007A4F9D" w:rsidRDefault="007A4F9D" w:rsidP="00D400F4">
      <w:pPr>
        <w:spacing w:after="44" w:line="360" w:lineRule="auto"/>
        <w:ind w:right="652"/>
        <w:rPr>
          <w:lang w:val="fr-FR"/>
        </w:rPr>
      </w:pPr>
    </w:p>
    <w:p w14:paraId="508C98E9" w14:textId="77777777" w:rsidR="007A4F9D" w:rsidRDefault="007A4F9D" w:rsidP="00D400F4">
      <w:pPr>
        <w:spacing w:after="44" w:line="360" w:lineRule="auto"/>
        <w:ind w:right="652"/>
        <w:rPr>
          <w:lang w:val="fr-FR"/>
        </w:rPr>
      </w:pPr>
    </w:p>
    <w:p w14:paraId="779F8E76" w14:textId="77777777" w:rsidR="007A4F9D" w:rsidRDefault="007A4F9D" w:rsidP="00D400F4">
      <w:pPr>
        <w:spacing w:after="44" w:line="360" w:lineRule="auto"/>
        <w:ind w:right="652"/>
        <w:rPr>
          <w:lang w:val="fr-FR"/>
        </w:rPr>
      </w:pPr>
    </w:p>
    <w:p w14:paraId="7818863E" w14:textId="77777777" w:rsidR="007A4F9D" w:rsidRDefault="007A4F9D" w:rsidP="00D400F4">
      <w:pPr>
        <w:spacing w:after="44" w:line="360" w:lineRule="auto"/>
        <w:ind w:right="652"/>
        <w:rPr>
          <w:lang w:val="fr-FR"/>
        </w:rPr>
      </w:pPr>
    </w:p>
    <w:p w14:paraId="44F69B9A" w14:textId="77777777" w:rsidR="007A4F9D" w:rsidRDefault="007A4F9D" w:rsidP="00D400F4">
      <w:pPr>
        <w:spacing w:after="44" w:line="360" w:lineRule="auto"/>
        <w:ind w:right="652"/>
        <w:rPr>
          <w:lang w:val="fr-FR"/>
        </w:rPr>
      </w:pPr>
    </w:p>
    <w:p w14:paraId="5F07D11E" w14:textId="77777777" w:rsidR="007A4F9D" w:rsidRDefault="007A4F9D" w:rsidP="00D400F4">
      <w:pPr>
        <w:spacing w:after="44" w:line="360" w:lineRule="auto"/>
        <w:ind w:right="652"/>
        <w:rPr>
          <w:lang w:val="fr-FR"/>
        </w:rPr>
      </w:pPr>
    </w:p>
    <w:p w14:paraId="41508A3C" w14:textId="77777777" w:rsidR="007A4F9D" w:rsidRDefault="007A4F9D" w:rsidP="00D400F4">
      <w:pPr>
        <w:spacing w:after="44" w:line="360" w:lineRule="auto"/>
        <w:ind w:right="652"/>
        <w:rPr>
          <w:lang w:val="fr-FR"/>
        </w:rPr>
      </w:pPr>
    </w:p>
    <w:p w14:paraId="2613E9C1" w14:textId="77777777" w:rsidR="00682E4C" w:rsidRDefault="00682E4C" w:rsidP="00BD43C1">
      <w:pPr>
        <w:spacing w:after="128" w:line="254" w:lineRule="auto"/>
        <w:ind w:left="0" w:right="1893" w:firstLine="0"/>
        <w:jc w:val="left"/>
        <w:rPr>
          <w:b/>
          <w:sz w:val="28"/>
          <w:szCs w:val="28"/>
          <w:lang w:val="fr-FR"/>
        </w:rPr>
      </w:pPr>
    </w:p>
    <w:p w14:paraId="1037B8A3" w14:textId="77777777" w:rsidR="00682E4C" w:rsidRDefault="00682E4C" w:rsidP="007A4F9D">
      <w:pPr>
        <w:spacing w:after="128" w:line="254" w:lineRule="auto"/>
        <w:ind w:left="866" w:right="1893"/>
        <w:jc w:val="left"/>
        <w:rPr>
          <w:b/>
          <w:sz w:val="28"/>
          <w:szCs w:val="28"/>
          <w:lang w:val="fr-FR"/>
        </w:rPr>
      </w:pPr>
    </w:p>
    <w:p w14:paraId="24561FEA" w14:textId="77777777" w:rsidR="00CB4701" w:rsidRDefault="00CB4701" w:rsidP="00682E4C">
      <w:pPr>
        <w:spacing w:after="128" w:line="254" w:lineRule="auto"/>
        <w:ind w:left="520"/>
        <w:jc w:val="left"/>
        <w:rPr>
          <w:b/>
          <w:sz w:val="28"/>
          <w:szCs w:val="28"/>
          <w:lang w:val="fr-FR"/>
        </w:rPr>
      </w:pPr>
    </w:p>
    <w:p w14:paraId="1713163F" w14:textId="77777777" w:rsidR="00CB4701" w:rsidRDefault="00CB4701" w:rsidP="00682E4C">
      <w:pPr>
        <w:spacing w:after="128" w:line="254" w:lineRule="auto"/>
        <w:ind w:left="520"/>
        <w:jc w:val="left"/>
        <w:rPr>
          <w:b/>
          <w:sz w:val="28"/>
          <w:szCs w:val="28"/>
          <w:lang w:val="fr-FR"/>
        </w:rPr>
      </w:pPr>
    </w:p>
    <w:p w14:paraId="687C6DE0" w14:textId="43FA700F" w:rsidR="007A4F9D" w:rsidRDefault="00547346" w:rsidP="00682E4C">
      <w:pPr>
        <w:spacing w:after="128" w:line="254" w:lineRule="auto"/>
        <w:ind w:left="520"/>
        <w:jc w:val="left"/>
        <w:rPr>
          <w:b/>
          <w:sz w:val="28"/>
          <w:szCs w:val="28"/>
          <w:lang w:val="fr-FR"/>
        </w:rPr>
      </w:pPr>
      <w:r w:rsidRPr="00547346">
        <w:rPr>
          <w:b/>
          <w:sz w:val="28"/>
          <w:szCs w:val="28"/>
          <w:lang w:val="fr-FR"/>
        </w:rPr>
        <w:lastRenderedPageBreak/>
        <w:drawing>
          <wp:inline distT="0" distB="0" distL="0" distR="0" wp14:anchorId="79A9B581" wp14:editId="08E0045A">
            <wp:extent cx="6136005" cy="6151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6005" cy="6151880"/>
                    </a:xfrm>
                    <a:prstGeom prst="rect">
                      <a:avLst/>
                    </a:prstGeom>
                  </pic:spPr>
                </pic:pic>
              </a:graphicData>
            </a:graphic>
          </wp:inline>
        </w:drawing>
      </w:r>
    </w:p>
    <w:p w14:paraId="5B2F9378" w14:textId="77777777" w:rsidR="007A4F9D" w:rsidRDefault="007A4F9D" w:rsidP="007A4F9D">
      <w:pPr>
        <w:spacing w:after="128" w:line="254" w:lineRule="auto"/>
        <w:ind w:left="866" w:right="1893"/>
        <w:jc w:val="left"/>
        <w:rPr>
          <w:b/>
          <w:sz w:val="28"/>
          <w:szCs w:val="28"/>
          <w:lang w:val="fr-FR"/>
        </w:rPr>
      </w:pPr>
    </w:p>
    <w:p w14:paraId="7D3BEE8F" w14:textId="77777777" w:rsidR="00682E4C" w:rsidRDefault="00682E4C" w:rsidP="00554395">
      <w:pPr>
        <w:spacing w:after="296" w:line="265" w:lineRule="auto"/>
        <w:ind w:left="0" w:firstLine="0"/>
        <w:rPr>
          <w:b/>
          <w:i/>
          <w:lang w:val="fr-FR"/>
        </w:rPr>
      </w:pPr>
    </w:p>
    <w:p w14:paraId="2A454F47" w14:textId="77777777" w:rsidR="007A4F9D" w:rsidRPr="00F91ED1" w:rsidRDefault="007A4F9D" w:rsidP="00F91ED1">
      <w:pPr>
        <w:pStyle w:val="Heading3"/>
        <w:jc w:val="center"/>
        <w:rPr>
          <w:rFonts w:ascii="Arial" w:hAnsi="Arial" w:cs="Arial"/>
          <w:b/>
          <w:color w:val="000000" w:themeColor="text1"/>
          <w:lang w:val="fr-FR"/>
        </w:rPr>
      </w:pPr>
      <w:bookmarkStart w:id="50" w:name="_Toc167122725"/>
      <w:r w:rsidRPr="00F91ED1">
        <w:rPr>
          <w:rFonts w:ascii="Arial" w:hAnsi="Arial" w:cs="Arial"/>
          <w:b/>
          <w:color w:val="000000" w:themeColor="text1"/>
          <w:lang w:val="fr-FR"/>
        </w:rPr>
        <w:t>Figure 3: Schéma conceptuel</w:t>
      </w:r>
      <w:bookmarkEnd w:id="50"/>
    </w:p>
    <w:p w14:paraId="3B88899E" w14:textId="77777777" w:rsidR="007A4F9D" w:rsidRDefault="007A4F9D" w:rsidP="00D400F4">
      <w:pPr>
        <w:spacing w:after="44" w:line="360" w:lineRule="auto"/>
        <w:ind w:right="652"/>
        <w:rPr>
          <w:lang w:val="fr-FR"/>
        </w:rPr>
      </w:pPr>
    </w:p>
    <w:p w14:paraId="120C4E94" w14:textId="77777777" w:rsidR="00682E4C" w:rsidRDefault="00682E4C" w:rsidP="00D400F4">
      <w:pPr>
        <w:spacing w:after="44" w:line="360" w:lineRule="auto"/>
        <w:ind w:right="652"/>
        <w:rPr>
          <w:lang w:val="fr-FR"/>
        </w:rPr>
      </w:pPr>
    </w:p>
    <w:p w14:paraId="1513B183" w14:textId="77777777" w:rsidR="00547346" w:rsidRDefault="00547346" w:rsidP="00D400F4">
      <w:pPr>
        <w:spacing w:after="44" w:line="360" w:lineRule="auto"/>
        <w:ind w:right="652"/>
        <w:rPr>
          <w:lang w:val="fr-FR"/>
        </w:rPr>
      </w:pPr>
    </w:p>
    <w:p w14:paraId="4325948D" w14:textId="77777777" w:rsidR="00547346" w:rsidRDefault="00547346" w:rsidP="00D400F4">
      <w:pPr>
        <w:spacing w:after="44" w:line="360" w:lineRule="auto"/>
        <w:ind w:right="652"/>
        <w:rPr>
          <w:lang w:val="fr-FR"/>
        </w:rPr>
      </w:pPr>
    </w:p>
    <w:p w14:paraId="1F6B6C0A" w14:textId="77777777" w:rsidR="00547346" w:rsidRDefault="00547346" w:rsidP="00D400F4">
      <w:pPr>
        <w:spacing w:after="44" w:line="360" w:lineRule="auto"/>
        <w:ind w:right="652"/>
        <w:rPr>
          <w:lang w:val="fr-FR"/>
        </w:rPr>
      </w:pPr>
    </w:p>
    <w:p w14:paraId="0BE7CADD" w14:textId="77777777" w:rsidR="00547346" w:rsidRDefault="00547346" w:rsidP="00D400F4">
      <w:pPr>
        <w:spacing w:after="44" w:line="360" w:lineRule="auto"/>
        <w:ind w:right="652"/>
        <w:rPr>
          <w:lang w:val="fr-FR"/>
        </w:rPr>
      </w:pPr>
    </w:p>
    <w:p w14:paraId="21C3635E" w14:textId="77777777" w:rsidR="00547346" w:rsidRDefault="00547346" w:rsidP="00D400F4">
      <w:pPr>
        <w:spacing w:after="44" w:line="360" w:lineRule="auto"/>
        <w:ind w:right="652"/>
        <w:rPr>
          <w:lang w:val="fr-FR"/>
        </w:rPr>
      </w:pPr>
    </w:p>
    <w:p w14:paraId="32841A45" w14:textId="77777777" w:rsidR="007A4F9D" w:rsidRPr="00F91ED1" w:rsidRDefault="007A4F9D" w:rsidP="00682E4C">
      <w:pPr>
        <w:pStyle w:val="Heading2"/>
        <w:spacing w:before="240" w:line="254" w:lineRule="auto"/>
        <w:ind w:left="748" w:right="737" w:hanging="11"/>
        <w:rPr>
          <w:rFonts w:ascii="Arial" w:hAnsi="Arial" w:cs="Arial"/>
          <w:b/>
          <w:color w:val="000000" w:themeColor="text1"/>
          <w:sz w:val="28"/>
          <w:szCs w:val="28"/>
          <w:lang w:val="fr-FR"/>
        </w:rPr>
      </w:pPr>
      <w:bookmarkStart w:id="51" w:name="_Toc167122726"/>
      <w:r w:rsidRPr="00F91ED1">
        <w:rPr>
          <w:rFonts w:ascii="Arial" w:hAnsi="Arial" w:cs="Arial"/>
          <w:b/>
          <w:color w:val="000000" w:themeColor="text1"/>
          <w:sz w:val="28"/>
          <w:szCs w:val="28"/>
          <w:lang w:val="fr-FR"/>
        </w:rPr>
        <w:t>6.2</w:t>
      </w:r>
      <w:proofErr w:type="gramStart"/>
      <w:r w:rsidRPr="00F91ED1">
        <w:rPr>
          <w:rFonts w:ascii="Arial" w:hAnsi="Arial" w:cs="Arial"/>
          <w:b/>
          <w:color w:val="000000" w:themeColor="text1"/>
          <w:sz w:val="28"/>
          <w:szCs w:val="28"/>
          <w:lang w:val="fr-FR"/>
        </w:rPr>
        <w:t>.Schéma</w:t>
      </w:r>
      <w:proofErr w:type="gramEnd"/>
      <w:r w:rsidRPr="00F91ED1">
        <w:rPr>
          <w:rFonts w:ascii="Arial" w:hAnsi="Arial" w:cs="Arial"/>
          <w:b/>
          <w:color w:val="000000" w:themeColor="text1"/>
          <w:sz w:val="28"/>
          <w:szCs w:val="28"/>
          <w:lang w:val="fr-FR"/>
        </w:rPr>
        <w:t xml:space="preserve"> physique</w:t>
      </w:r>
      <w:bookmarkEnd w:id="51"/>
      <w:r w:rsidRPr="00F91ED1">
        <w:rPr>
          <w:rFonts w:ascii="Arial" w:hAnsi="Arial" w:cs="Arial"/>
          <w:b/>
          <w:color w:val="000000" w:themeColor="text1"/>
          <w:sz w:val="28"/>
          <w:szCs w:val="28"/>
          <w:lang w:val="fr-FR"/>
        </w:rPr>
        <w:t xml:space="preserve"> </w:t>
      </w:r>
    </w:p>
    <w:p w14:paraId="27B8F768" w14:textId="77777777" w:rsidR="007A4F9D" w:rsidRDefault="007A4F9D" w:rsidP="007A4F9D">
      <w:pPr>
        <w:tabs>
          <w:tab w:val="left" w:pos="1932"/>
        </w:tabs>
        <w:spacing w:after="128" w:line="254" w:lineRule="auto"/>
        <w:ind w:left="867" w:right="1894" w:hanging="11"/>
        <w:jc w:val="left"/>
        <w:rPr>
          <w:b/>
          <w:sz w:val="28"/>
          <w:szCs w:val="28"/>
          <w:lang w:val="fr-FR"/>
        </w:rPr>
      </w:pPr>
      <w:r>
        <w:rPr>
          <w:b/>
          <w:sz w:val="28"/>
          <w:szCs w:val="28"/>
          <w:lang w:val="fr-FR"/>
        </w:rPr>
        <w:t xml:space="preserve">  </w:t>
      </w:r>
      <w:r>
        <w:rPr>
          <w:b/>
          <w:sz w:val="28"/>
          <w:szCs w:val="28"/>
          <w:lang w:val="fr-FR"/>
        </w:rPr>
        <w:tab/>
      </w:r>
    </w:p>
    <w:p w14:paraId="23DD831B" w14:textId="1122B79A" w:rsidR="007A4F9D" w:rsidRDefault="007A4F9D" w:rsidP="00682E4C">
      <w:pPr>
        <w:spacing w:after="128" w:line="254" w:lineRule="auto"/>
        <w:ind w:left="577"/>
        <w:jc w:val="left"/>
        <w:rPr>
          <w:b/>
          <w:sz w:val="28"/>
          <w:szCs w:val="28"/>
          <w:lang w:val="fr-FR"/>
        </w:rPr>
      </w:pPr>
      <w:r>
        <w:rPr>
          <w:b/>
          <w:sz w:val="28"/>
          <w:szCs w:val="28"/>
          <w:lang w:val="fr-FR"/>
        </w:rPr>
        <w:t xml:space="preserve"> </w:t>
      </w:r>
      <w:r w:rsidR="00554395" w:rsidRPr="00554395">
        <w:rPr>
          <w:b/>
          <w:noProof/>
          <w:sz w:val="28"/>
          <w:szCs w:val="28"/>
        </w:rPr>
        <w:drawing>
          <wp:inline distT="0" distB="0" distL="0" distR="0" wp14:anchorId="7BEA5274" wp14:editId="394205FC">
            <wp:extent cx="6136005" cy="3355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6005" cy="3355340"/>
                    </a:xfrm>
                    <a:prstGeom prst="rect">
                      <a:avLst/>
                    </a:prstGeom>
                  </pic:spPr>
                </pic:pic>
              </a:graphicData>
            </a:graphic>
          </wp:inline>
        </w:drawing>
      </w:r>
    </w:p>
    <w:p w14:paraId="42AFC42D" w14:textId="77777777" w:rsidR="007A4F9D" w:rsidRDefault="007A4F9D" w:rsidP="007A4F9D">
      <w:pPr>
        <w:spacing w:after="128" w:line="254" w:lineRule="auto"/>
        <w:ind w:left="866" w:right="1893"/>
        <w:jc w:val="left"/>
        <w:rPr>
          <w:b/>
          <w:sz w:val="28"/>
          <w:szCs w:val="28"/>
          <w:lang w:val="fr-FR"/>
        </w:rPr>
      </w:pPr>
    </w:p>
    <w:p w14:paraId="271CA723" w14:textId="77777777" w:rsidR="00682E4C" w:rsidRDefault="00682E4C" w:rsidP="00682E4C">
      <w:pPr>
        <w:pStyle w:val="Heading3"/>
        <w:ind w:left="0" w:firstLine="0"/>
        <w:rPr>
          <w:rFonts w:ascii="Arial" w:hAnsi="Arial" w:cs="Arial"/>
          <w:b/>
          <w:color w:val="000000" w:themeColor="text1"/>
          <w:lang w:val="fr-FR"/>
        </w:rPr>
      </w:pPr>
    </w:p>
    <w:p w14:paraId="75FBE423" w14:textId="77777777" w:rsidR="00682E4C" w:rsidRDefault="00682E4C" w:rsidP="00F91ED1">
      <w:pPr>
        <w:pStyle w:val="Heading3"/>
        <w:jc w:val="center"/>
        <w:rPr>
          <w:rFonts w:ascii="Arial" w:hAnsi="Arial" w:cs="Arial"/>
          <w:b/>
          <w:color w:val="000000" w:themeColor="text1"/>
          <w:lang w:val="fr-FR"/>
        </w:rPr>
      </w:pPr>
    </w:p>
    <w:p w14:paraId="2D3F0BEC" w14:textId="77777777" w:rsidR="00682E4C" w:rsidRDefault="00682E4C" w:rsidP="00F91ED1">
      <w:pPr>
        <w:pStyle w:val="Heading3"/>
        <w:jc w:val="center"/>
        <w:rPr>
          <w:rFonts w:ascii="Arial" w:hAnsi="Arial" w:cs="Arial"/>
          <w:b/>
          <w:color w:val="000000" w:themeColor="text1"/>
          <w:lang w:val="fr-FR"/>
        </w:rPr>
      </w:pPr>
    </w:p>
    <w:p w14:paraId="63BB31B6" w14:textId="77777777" w:rsidR="007A4F9D" w:rsidRPr="00F91ED1" w:rsidRDefault="007A4F9D" w:rsidP="00F91ED1">
      <w:pPr>
        <w:pStyle w:val="Heading3"/>
        <w:jc w:val="center"/>
        <w:rPr>
          <w:rFonts w:ascii="Arial" w:hAnsi="Arial" w:cs="Arial"/>
          <w:b/>
          <w:color w:val="000000" w:themeColor="text1"/>
          <w:lang w:val="fr-FR"/>
        </w:rPr>
      </w:pPr>
      <w:bookmarkStart w:id="52" w:name="_Toc167122727"/>
      <w:r w:rsidRPr="00F91ED1">
        <w:rPr>
          <w:rFonts w:ascii="Arial" w:hAnsi="Arial" w:cs="Arial"/>
          <w:b/>
          <w:color w:val="000000" w:themeColor="text1"/>
          <w:lang w:val="fr-FR"/>
        </w:rPr>
        <w:t>Figure 4: Schéma physique</w:t>
      </w:r>
      <w:bookmarkEnd w:id="52"/>
    </w:p>
    <w:p w14:paraId="75CF4315" w14:textId="77777777" w:rsidR="007A4F9D" w:rsidRDefault="007A4F9D" w:rsidP="00D400F4">
      <w:pPr>
        <w:spacing w:after="44" w:line="360" w:lineRule="auto"/>
        <w:ind w:right="652"/>
        <w:rPr>
          <w:lang w:val="fr-FR"/>
        </w:rPr>
      </w:pPr>
    </w:p>
    <w:p w14:paraId="3C0395D3" w14:textId="77777777" w:rsidR="007A4F9D" w:rsidRDefault="007A4F9D" w:rsidP="00BD43C1">
      <w:pPr>
        <w:spacing w:after="44" w:line="360" w:lineRule="auto"/>
        <w:ind w:left="0" w:right="652" w:firstLine="0"/>
        <w:rPr>
          <w:lang w:val="fr-FR"/>
        </w:rPr>
      </w:pPr>
    </w:p>
    <w:p w14:paraId="3254BC2F" w14:textId="77777777" w:rsidR="007A4F9D" w:rsidRDefault="007A4F9D" w:rsidP="00D400F4">
      <w:pPr>
        <w:spacing w:after="44" w:line="360" w:lineRule="auto"/>
        <w:ind w:right="652"/>
        <w:rPr>
          <w:lang w:val="fr-FR"/>
        </w:rPr>
      </w:pPr>
    </w:p>
    <w:p w14:paraId="651E9592" w14:textId="77777777" w:rsidR="007A4F9D" w:rsidRDefault="007A4F9D" w:rsidP="00D400F4">
      <w:pPr>
        <w:spacing w:after="44" w:line="360" w:lineRule="auto"/>
        <w:ind w:right="652"/>
        <w:rPr>
          <w:lang w:val="fr-FR"/>
        </w:rPr>
      </w:pPr>
    </w:p>
    <w:p w14:paraId="269E314A" w14:textId="77777777" w:rsidR="007A4F9D" w:rsidRDefault="007A4F9D" w:rsidP="00D400F4">
      <w:pPr>
        <w:spacing w:after="44" w:line="360" w:lineRule="auto"/>
        <w:ind w:right="652"/>
        <w:rPr>
          <w:lang w:val="fr-FR"/>
        </w:rPr>
      </w:pPr>
    </w:p>
    <w:p w14:paraId="47341341" w14:textId="77777777" w:rsidR="00682E4C" w:rsidRDefault="00682E4C" w:rsidP="00682E4C">
      <w:pPr>
        <w:spacing w:after="44" w:line="360" w:lineRule="auto"/>
        <w:ind w:left="0" w:right="652" w:firstLine="0"/>
        <w:rPr>
          <w:lang w:val="fr-FR"/>
        </w:rPr>
      </w:pPr>
    </w:p>
    <w:p w14:paraId="42EF2083" w14:textId="77777777" w:rsidR="00682E4C" w:rsidRDefault="00682E4C" w:rsidP="00D400F4">
      <w:pPr>
        <w:spacing w:after="44" w:line="360" w:lineRule="auto"/>
        <w:ind w:right="652"/>
        <w:rPr>
          <w:lang w:val="fr-FR"/>
        </w:rPr>
      </w:pPr>
    </w:p>
    <w:p w14:paraId="31B0EA2C" w14:textId="77777777" w:rsidR="00DA3BC1" w:rsidRDefault="00DA3BC1" w:rsidP="00682E4C">
      <w:pPr>
        <w:spacing w:before="240" w:after="128" w:line="254" w:lineRule="auto"/>
        <w:ind w:left="521" w:hanging="11"/>
        <w:jc w:val="left"/>
        <w:rPr>
          <w:b/>
          <w:sz w:val="28"/>
          <w:szCs w:val="28"/>
          <w:lang w:val="fr-FR"/>
        </w:rPr>
      </w:pPr>
    </w:p>
    <w:p w14:paraId="6B146D3A" w14:textId="77777777" w:rsidR="00DA3BC1" w:rsidRDefault="00DA3BC1" w:rsidP="00682E4C">
      <w:pPr>
        <w:spacing w:before="240" w:after="128" w:line="254" w:lineRule="auto"/>
        <w:ind w:left="521" w:hanging="11"/>
        <w:jc w:val="left"/>
        <w:rPr>
          <w:b/>
          <w:sz w:val="28"/>
          <w:szCs w:val="28"/>
          <w:lang w:val="fr-FR"/>
        </w:rPr>
      </w:pPr>
    </w:p>
    <w:p w14:paraId="5249383E" w14:textId="77777777" w:rsidR="00CB4701" w:rsidRDefault="00CB4701" w:rsidP="00682E4C">
      <w:pPr>
        <w:spacing w:before="240" w:after="128" w:line="254" w:lineRule="auto"/>
        <w:ind w:left="521" w:hanging="11"/>
        <w:jc w:val="left"/>
        <w:rPr>
          <w:b/>
          <w:sz w:val="28"/>
          <w:szCs w:val="28"/>
          <w:lang w:val="fr-FR"/>
        </w:rPr>
      </w:pPr>
    </w:p>
    <w:p w14:paraId="7B40C951" w14:textId="67F81547" w:rsidR="007A4F9D" w:rsidRDefault="00B21653" w:rsidP="00682E4C">
      <w:pPr>
        <w:spacing w:before="240" w:after="128" w:line="254" w:lineRule="auto"/>
        <w:ind w:left="521" w:hanging="11"/>
        <w:jc w:val="left"/>
        <w:rPr>
          <w:b/>
          <w:sz w:val="28"/>
          <w:szCs w:val="28"/>
          <w:lang w:val="fr-FR"/>
        </w:rPr>
      </w:pPr>
      <w:r w:rsidRPr="00B21653">
        <w:rPr>
          <w:b/>
          <w:noProof/>
          <w:sz w:val="28"/>
          <w:szCs w:val="28"/>
        </w:rPr>
        <w:drawing>
          <wp:inline distT="0" distB="0" distL="0" distR="0" wp14:anchorId="57B7C0AC" wp14:editId="5CC18E2F">
            <wp:extent cx="6136005" cy="1427421"/>
            <wp:effectExtent l="0" t="0" r="0" b="1905"/>
            <wp:docPr id="12" name="Picture 12" descr="C:\Users\ay166\OneDrive\Images\Captures d’écran\Capture d'écran 2024-05-14 185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166\OneDrive\Images\Captures d’écran\Capture d'écran 2024-05-14 18555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6005" cy="1427421"/>
                    </a:xfrm>
                    <a:prstGeom prst="rect">
                      <a:avLst/>
                    </a:prstGeom>
                    <a:noFill/>
                    <a:ln>
                      <a:noFill/>
                    </a:ln>
                  </pic:spPr>
                </pic:pic>
              </a:graphicData>
            </a:graphic>
          </wp:inline>
        </w:drawing>
      </w:r>
    </w:p>
    <w:p w14:paraId="4B4D7232" w14:textId="77777777" w:rsidR="00682E4C" w:rsidRDefault="00682E4C" w:rsidP="00F91ED1">
      <w:pPr>
        <w:pStyle w:val="Heading3"/>
        <w:jc w:val="center"/>
        <w:rPr>
          <w:rFonts w:ascii="Arial" w:hAnsi="Arial" w:cs="Arial"/>
          <w:b/>
          <w:color w:val="000000" w:themeColor="text1"/>
          <w:lang w:val="fr-FR"/>
        </w:rPr>
      </w:pPr>
    </w:p>
    <w:p w14:paraId="0CCFB507" w14:textId="77777777" w:rsidR="007A4F9D" w:rsidRPr="00F91ED1" w:rsidRDefault="00A21A82" w:rsidP="00F91ED1">
      <w:pPr>
        <w:pStyle w:val="Heading3"/>
        <w:jc w:val="center"/>
        <w:rPr>
          <w:rFonts w:ascii="Arial" w:hAnsi="Arial" w:cs="Arial"/>
          <w:b/>
          <w:color w:val="000000" w:themeColor="text1"/>
          <w:lang w:val="fr-FR"/>
        </w:rPr>
      </w:pPr>
      <w:bookmarkStart w:id="53" w:name="_Toc167122728"/>
      <w:r>
        <w:rPr>
          <w:rFonts w:ascii="Arial" w:hAnsi="Arial" w:cs="Arial"/>
          <w:b/>
          <w:color w:val="000000" w:themeColor="text1"/>
          <w:lang w:val="fr-FR"/>
        </w:rPr>
        <w:t>Figure 5</w:t>
      </w:r>
      <w:r w:rsidR="007A4F9D" w:rsidRPr="00F91ED1">
        <w:rPr>
          <w:rFonts w:ascii="Arial" w:hAnsi="Arial" w:cs="Arial"/>
          <w:b/>
          <w:color w:val="000000" w:themeColor="text1"/>
          <w:lang w:val="fr-FR"/>
        </w:rPr>
        <w:t>: Schéma physique</w:t>
      </w:r>
      <w:bookmarkEnd w:id="53"/>
    </w:p>
    <w:p w14:paraId="2093CA67" w14:textId="77777777" w:rsidR="007A4F9D" w:rsidRDefault="007A4F9D" w:rsidP="00D400F4">
      <w:pPr>
        <w:spacing w:after="44" w:line="360" w:lineRule="auto"/>
        <w:ind w:right="652"/>
        <w:rPr>
          <w:lang w:val="fr-FR"/>
        </w:rPr>
      </w:pPr>
    </w:p>
    <w:p w14:paraId="2503B197" w14:textId="77777777" w:rsidR="007A4F9D" w:rsidRDefault="007A4F9D" w:rsidP="00D400F4">
      <w:pPr>
        <w:spacing w:after="44" w:line="360" w:lineRule="auto"/>
        <w:ind w:right="652"/>
        <w:rPr>
          <w:lang w:val="fr-FR"/>
        </w:rPr>
      </w:pPr>
    </w:p>
    <w:p w14:paraId="38288749" w14:textId="77777777" w:rsidR="007A4F9D" w:rsidRDefault="007A4F9D" w:rsidP="00D400F4">
      <w:pPr>
        <w:spacing w:after="44" w:line="360" w:lineRule="auto"/>
        <w:ind w:right="652"/>
        <w:rPr>
          <w:lang w:val="fr-FR"/>
        </w:rPr>
      </w:pPr>
    </w:p>
    <w:p w14:paraId="20BD9A1A" w14:textId="77777777" w:rsidR="007A4F9D" w:rsidRDefault="007A4F9D" w:rsidP="00D400F4">
      <w:pPr>
        <w:spacing w:after="44" w:line="360" w:lineRule="auto"/>
        <w:ind w:right="652"/>
        <w:rPr>
          <w:lang w:val="fr-FR"/>
        </w:rPr>
      </w:pPr>
    </w:p>
    <w:p w14:paraId="0C136CF1" w14:textId="77777777" w:rsidR="007A4F9D" w:rsidRDefault="007A4F9D" w:rsidP="00D400F4">
      <w:pPr>
        <w:spacing w:after="44" w:line="360" w:lineRule="auto"/>
        <w:ind w:right="652"/>
        <w:rPr>
          <w:lang w:val="fr-FR"/>
        </w:rPr>
      </w:pPr>
    </w:p>
    <w:p w14:paraId="0A392C6A" w14:textId="77777777" w:rsidR="007A4F9D" w:rsidRDefault="007A4F9D" w:rsidP="00D400F4">
      <w:pPr>
        <w:spacing w:after="44" w:line="360" w:lineRule="auto"/>
        <w:ind w:right="652"/>
        <w:rPr>
          <w:lang w:val="fr-FR"/>
        </w:rPr>
      </w:pPr>
    </w:p>
    <w:p w14:paraId="290583F9" w14:textId="77777777" w:rsidR="007A4F9D" w:rsidRDefault="007A4F9D" w:rsidP="00D400F4">
      <w:pPr>
        <w:spacing w:after="44" w:line="360" w:lineRule="auto"/>
        <w:ind w:right="652"/>
        <w:rPr>
          <w:lang w:val="fr-FR"/>
        </w:rPr>
      </w:pPr>
    </w:p>
    <w:p w14:paraId="68F21D90" w14:textId="77777777" w:rsidR="007A4F9D" w:rsidRDefault="007A4F9D" w:rsidP="00D400F4">
      <w:pPr>
        <w:spacing w:after="44" w:line="360" w:lineRule="auto"/>
        <w:ind w:right="652"/>
        <w:rPr>
          <w:lang w:val="fr-FR"/>
        </w:rPr>
      </w:pPr>
    </w:p>
    <w:p w14:paraId="13C326F3" w14:textId="77777777" w:rsidR="007A4F9D" w:rsidRDefault="007A4F9D" w:rsidP="00D400F4">
      <w:pPr>
        <w:spacing w:after="44" w:line="360" w:lineRule="auto"/>
        <w:ind w:right="652"/>
        <w:rPr>
          <w:lang w:val="fr-FR"/>
        </w:rPr>
      </w:pPr>
    </w:p>
    <w:p w14:paraId="4853B841" w14:textId="77777777" w:rsidR="007A4F9D" w:rsidRDefault="007A4F9D" w:rsidP="00D400F4">
      <w:pPr>
        <w:spacing w:after="44" w:line="360" w:lineRule="auto"/>
        <w:ind w:right="652"/>
        <w:rPr>
          <w:lang w:val="fr-FR"/>
        </w:rPr>
      </w:pPr>
    </w:p>
    <w:p w14:paraId="50125231" w14:textId="77777777" w:rsidR="007A4F9D" w:rsidRDefault="007A4F9D" w:rsidP="00D400F4">
      <w:pPr>
        <w:spacing w:after="44" w:line="360" w:lineRule="auto"/>
        <w:ind w:right="652"/>
        <w:rPr>
          <w:lang w:val="fr-FR"/>
        </w:rPr>
      </w:pPr>
    </w:p>
    <w:p w14:paraId="5A25747A" w14:textId="77777777" w:rsidR="007A4F9D" w:rsidRDefault="007A4F9D" w:rsidP="00D400F4">
      <w:pPr>
        <w:spacing w:after="44" w:line="360" w:lineRule="auto"/>
        <w:ind w:right="652"/>
        <w:rPr>
          <w:lang w:val="fr-FR"/>
        </w:rPr>
      </w:pPr>
    </w:p>
    <w:p w14:paraId="09B8D95D" w14:textId="77777777" w:rsidR="007A4F9D" w:rsidRDefault="007A4F9D" w:rsidP="00D400F4">
      <w:pPr>
        <w:spacing w:after="44" w:line="360" w:lineRule="auto"/>
        <w:ind w:right="652"/>
        <w:rPr>
          <w:lang w:val="fr-FR"/>
        </w:rPr>
      </w:pPr>
    </w:p>
    <w:p w14:paraId="78BEFD2A" w14:textId="77777777" w:rsidR="007A4F9D" w:rsidRDefault="007A4F9D" w:rsidP="00D400F4">
      <w:pPr>
        <w:spacing w:after="44" w:line="360" w:lineRule="auto"/>
        <w:ind w:right="652"/>
        <w:rPr>
          <w:lang w:val="fr-FR"/>
        </w:rPr>
      </w:pPr>
    </w:p>
    <w:p w14:paraId="27A76422" w14:textId="77777777" w:rsidR="007A4F9D" w:rsidRDefault="007A4F9D" w:rsidP="00D400F4">
      <w:pPr>
        <w:spacing w:after="44" w:line="360" w:lineRule="auto"/>
        <w:ind w:right="652"/>
        <w:rPr>
          <w:lang w:val="fr-FR"/>
        </w:rPr>
      </w:pPr>
    </w:p>
    <w:p w14:paraId="71887C79" w14:textId="77777777" w:rsidR="007A4F9D" w:rsidRDefault="007A4F9D" w:rsidP="007A4F9D">
      <w:pPr>
        <w:spacing w:after="128" w:line="254" w:lineRule="auto"/>
        <w:ind w:left="866" w:right="1893"/>
        <w:jc w:val="center"/>
        <w:rPr>
          <w:b/>
          <w:sz w:val="28"/>
          <w:szCs w:val="28"/>
          <w:lang w:val="fr-FR"/>
        </w:rPr>
      </w:pPr>
    </w:p>
    <w:p w14:paraId="3B7FD67C" w14:textId="77777777" w:rsidR="00682E4C" w:rsidRDefault="00682E4C" w:rsidP="007A4F9D">
      <w:pPr>
        <w:spacing w:after="128" w:line="254" w:lineRule="auto"/>
        <w:ind w:left="866" w:right="1893"/>
        <w:jc w:val="center"/>
        <w:rPr>
          <w:b/>
          <w:sz w:val="28"/>
          <w:szCs w:val="28"/>
          <w:lang w:val="fr-FR"/>
        </w:rPr>
      </w:pPr>
    </w:p>
    <w:p w14:paraId="38D6B9B6" w14:textId="77777777" w:rsidR="00682E4C" w:rsidRDefault="00682E4C" w:rsidP="007A4F9D">
      <w:pPr>
        <w:spacing w:after="128" w:line="254" w:lineRule="auto"/>
        <w:ind w:left="866" w:right="1893"/>
        <w:jc w:val="center"/>
        <w:rPr>
          <w:b/>
          <w:sz w:val="28"/>
          <w:szCs w:val="28"/>
          <w:lang w:val="fr-FR"/>
        </w:rPr>
      </w:pPr>
    </w:p>
    <w:p w14:paraId="22F860BB" w14:textId="77777777" w:rsidR="00682E4C" w:rsidRDefault="00682E4C" w:rsidP="007A4F9D">
      <w:pPr>
        <w:spacing w:after="128" w:line="254" w:lineRule="auto"/>
        <w:ind w:left="866" w:right="1893"/>
        <w:jc w:val="center"/>
        <w:rPr>
          <w:b/>
          <w:sz w:val="28"/>
          <w:szCs w:val="28"/>
          <w:lang w:val="fr-FR"/>
        </w:rPr>
      </w:pPr>
    </w:p>
    <w:p w14:paraId="087880C3" w14:textId="77777777" w:rsidR="00B21653" w:rsidRDefault="00B21653" w:rsidP="007A4F9D">
      <w:pPr>
        <w:spacing w:after="128" w:line="254" w:lineRule="auto"/>
        <w:ind w:left="866" w:right="1893"/>
        <w:jc w:val="center"/>
        <w:rPr>
          <w:b/>
          <w:sz w:val="28"/>
          <w:szCs w:val="28"/>
          <w:lang w:val="fr-FR"/>
        </w:rPr>
      </w:pPr>
    </w:p>
    <w:p w14:paraId="68ACE1FC" w14:textId="77777777" w:rsidR="00B21653" w:rsidRDefault="00B21653" w:rsidP="007A4F9D">
      <w:pPr>
        <w:spacing w:after="128" w:line="254" w:lineRule="auto"/>
        <w:ind w:left="866" w:right="1893"/>
        <w:jc w:val="center"/>
        <w:rPr>
          <w:b/>
          <w:sz w:val="28"/>
          <w:szCs w:val="28"/>
          <w:lang w:val="fr-FR"/>
        </w:rPr>
      </w:pPr>
    </w:p>
    <w:p w14:paraId="4B666C85" w14:textId="77777777" w:rsidR="00B21653" w:rsidRDefault="00B21653" w:rsidP="007A4F9D">
      <w:pPr>
        <w:spacing w:after="128" w:line="254" w:lineRule="auto"/>
        <w:ind w:left="866" w:right="1893"/>
        <w:jc w:val="center"/>
        <w:rPr>
          <w:b/>
          <w:sz w:val="28"/>
          <w:szCs w:val="28"/>
          <w:lang w:val="fr-FR"/>
        </w:rPr>
      </w:pPr>
    </w:p>
    <w:p w14:paraId="335DFA57" w14:textId="77777777" w:rsidR="00B21653" w:rsidRDefault="00B21653" w:rsidP="007A4F9D">
      <w:pPr>
        <w:spacing w:after="128" w:line="254" w:lineRule="auto"/>
        <w:ind w:left="866" w:right="1893"/>
        <w:jc w:val="center"/>
        <w:rPr>
          <w:b/>
          <w:sz w:val="28"/>
          <w:szCs w:val="28"/>
          <w:lang w:val="fr-FR"/>
        </w:rPr>
      </w:pPr>
    </w:p>
    <w:p w14:paraId="698536F5" w14:textId="32BF9041" w:rsidR="007A4F9D" w:rsidRPr="009E1E87" w:rsidRDefault="00547346" w:rsidP="00682E4C">
      <w:pPr>
        <w:spacing w:after="128" w:line="254" w:lineRule="auto"/>
        <w:ind w:left="293" w:right="1893"/>
        <w:jc w:val="left"/>
        <w:rPr>
          <w:b/>
          <w:sz w:val="28"/>
          <w:szCs w:val="28"/>
          <w:lang w:val="fr-FR"/>
        </w:rPr>
      </w:pPr>
      <w:r w:rsidRPr="00547346">
        <w:rPr>
          <w:b/>
          <w:sz w:val="28"/>
          <w:szCs w:val="28"/>
          <w:lang w:val="fr-FR"/>
        </w:rPr>
        <w:drawing>
          <wp:inline distT="0" distB="0" distL="0" distR="0" wp14:anchorId="7A0DE1AE" wp14:editId="56339E58">
            <wp:extent cx="6136005" cy="3658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36005" cy="3658235"/>
                    </a:xfrm>
                    <a:prstGeom prst="rect">
                      <a:avLst/>
                    </a:prstGeom>
                  </pic:spPr>
                </pic:pic>
              </a:graphicData>
            </a:graphic>
          </wp:inline>
        </w:drawing>
      </w:r>
    </w:p>
    <w:p w14:paraId="7BC1BAF2" w14:textId="77777777" w:rsidR="007A4F9D" w:rsidRPr="0025230E" w:rsidRDefault="007A4F9D" w:rsidP="007A4F9D">
      <w:pPr>
        <w:spacing w:after="32" w:line="259" w:lineRule="auto"/>
        <w:ind w:left="135" w:firstLine="0"/>
        <w:jc w:val="left"/>
        <w:rPr>
          <w:lang w:val="fr-FR"/>
        </w:rPr>
      </w:pPr>
    </w:p>
    <w:p w14:paraId="28CE8CB7" w14:textId="77777777" w:rsidR="007A4F9D" w:rsidRPr="003E1994" w:rsidRDefault="007A4F9D" w:rsidP="007A4F9D">
      <w:pPr>
        <w:pStyle w:val="Heading3"/>
        <w:spacing w:after="91"/>
        <w:ind w:left="130"/>
        <w:rPr>
          <w:lang w:val="fr-FR"/>
        </w:rPr>
      </w:pPr>
      <w:r w:rsidRPr="007C713D">
        <w:rPr>
          <w:lang w:val="fr-FR"/>
        </w:rPr>
        <w:t xml:space="preserve"> </w:t>
      </w:r>
    </w:p>
    <w:p w14:paraId="3B22BB7D" w14:textId="77777777" w:rsidR="00682E4C" w:rsidRDefault="00682E4C" w:rsidP="00BD43C1">
      <w:pPr>
        <w:pStyle w:val="Heading3"/>
        <w:ind w:left="0" w:firstLine="0"/>
        <w:rPr>
          <w:rFonts w:ascii="Arial" w:hAnsi="Arial" w:cs="Arial"/>
          <w:b/>
          <w:color w:val="000000" w:themeColor="text1"/>
          <w:lang w:val="fr-FR"/>
        </w:rPr>
      </w:pPr>
    </w:p>
    <w:p w14:paraId="17B246DD" w14:textId="77777777" w:rsidR="00682E4C" w:rsidRDefault="00682E4C" w:rsidP="00F91ED1">
      <w:pPr>
        <w:pStyle w:val="Heading3"/>
        <w:jc w:val="center"/>
        <w:rPr>
          <w:rFonts w:ascii="Arial" w:hAnsi="Arial" w:cs="Arial"/>
          <w:b/>
          <w:color w:val="000000" w:themeColor="text1"/>
          <w:lang w:val="fr-FR"/>
        </w:rPr>
      </w:pPr>
    </w:p>
    <w:p w14:paraId="52E99F46" w14:textId="77777777" w:rsidR="007A4F9D" w:rsidRPr="00F91ED1" w:rsidRDefault="00A21A82" w:rsidP="00F91ED1">
      <w:pPr>
        <w:pStyle w:val="Heading3"/>
        <w:jc w:val="center"/>
        <w:rPr>
          <w:rFonts w:ascii="Arial" w:hAnsi="Arial" w:cs="Arial"/>
          <w:b/>
          <w:color w:val="000000" w:themeColor="text1"/>
          <w:lang w:val="fr-FR"/>
        </w:rPr>
      </w:pPr>
      <w:bookmarkStart w:id="54" w:name="_Toc167122729"/>
      <w:r>
        <w:rPr>
          <w:rFonts w:ascii="Arial" w:hAnsi="Arial" w:cs="Arial"/>
          <w:b/>
          <w:color w:val="000000" w:themeColor="text1"/>
          <w:lang w:val="fr-FR"/>
        </w:rPr>
        <w:t xml:space="preserve">Figure </w:t>
      </w:r>
      <w:r w:rsidR="003B637E">
        <w:rPr>
          <w:rFonts w:ascii="Arial" w:hAnsi="Arial" w:cs="Arial"/>
          <w:b/>
          <w:color w:val="000000" w:themeColor="text1"/>
          <w:lang w:val="fr-FR"/>
        </w:rPr>
        <w:t>6</w:t>
      </w:r>
      <w:r w:rsidR="007A4F9D" w:rsidRPr="00F91ED1">
        <w:rPr>
          <w:rFonts w:ascii="Arial" w:hAnsi="Arial" w:cs="Arial"/>
          <w:b/>
          <w:color w:val="000000" w:themeColor="text1"/>
          <w:lang w:val="fr-FR"/>
        </w:rPr>
        <w:t>: Schéma physique</w:t>
      </w:r>
      <w:bookmarkEnd w:id="54"/>
    </w:p>
    <w:p w14:paraId="6BF89DA3" w14:textId="2C7692BD" w:rsidR="007A4F9D" w:rsidRDefault="00434EF7" w:rsidP="00D400F4">
      <w:pPr>
        <w:spacing w:after="44" w:line="360" w:lineRule="auto"/>
        <w:ind w:right="652"/>
        <w:rPr>
          <w:lang w:val="fr-FR"/>
        </w:rPr>
      </w:pPr>
      <w:r>
        <w:rPr>
          <w:lang w:val="fr-FR"/>
        </w:rPr>
        <w:t>–</w:t>
      </w:r>
    </w:p>
    <w:p w14:paraId="5C3E0E74" w14:textId="77777777" w:rsidR="009877BF" w:rsidRDefault="009877BF" w:rsidP="00D400F4">
      <w:pPr>
        <w:spacing w:after="44" w:line="360" w:lineRule="auto"/>
        <w:ind w:right="652"/>
        <w:rPr>
          <w:lang w:val="fr-FR"/>
        </w:rPr>
      </w:pPr>
    </w:p>
    <w:p w14:paraId="66A1FAB9" w14:textId="77777777" w:rsidR="00682E4C" w:rsidRDefault="00682E4C" w:rsidP="00D400F4">
      <w:pPr>
        <w:spacing w:after="44" w:line="360" w:lineRule="auto"/>
        <w:ind w:right="652"/>
        <w:rPr>
          <w:lang w:val="fr-FR"/>
        </w:rPr>
      </w:pPr>
    </w:p>
    <w:p w14:paraId="76BB753C" w14:textId="77777777" w:rsidR="00682E4C" w:rsidRDefault="00682E4C" w:rsidP="00D400F4">
      <w:pPr>
        <w:spacing w:after="44" w:line="360" w:lineRule="auto"/>
        <w:ind w:right="652"/>
        <w:rPr>
          <w:lang w:val="fr-FR"/>
        </w:rPr>
      </w:pPr>
    </w:p>
    <w:p w14:paraId="75CAC6F5" w14:textId="77777777" w:rsidR="00372B87" w:rsidRDefault="00372B87" w:rsidP="00372B87">
      <w:pPr>
        <w:spacing w:after="44" w:line="360" w:lineRule="auto"/>
        <w:ind w:left="0" w:right="652" w:firstLine="0"/>
        <w:rPr>
          <w:lang w:val="fr-FR"/>
        </w:rPr>
      </w:pPr>
    </w:p>
    <w:p w14:paraId="6CE2A2C0" w14:textId="77777777" w:rsidR="00B2567F" w:rsidRDefault="00B2567F" w:rsidP="00372B87">
      <w:pPr>
        <w:spacing w:after="44" w:line="360" w:lineRule="auto"/>
        <w:ind w:left="0" w:right="652" w:firstLine="0"/>
        <w:rPr>
          <w:lang w:val="fr-FR"/>
        </w:rPr>
      </w:pPr>
    </w:p>
    <w:p w14:paraId="4D8A9217" w14:textId="77777777" w:rsidR="00B2567F" w:rsidRDefault="00B2567F" w:rsidP="00372B87">
      <w:pPr>
        <w:spacing w:after="44" w:line="360" w:lineRule="auto"/>
        <w:ind w:left="0" w:right="652" w:firstLine="0"/>
        <w:rPr>
          <w:lang w:val="fr-FR"/>
        </w:rPr>
      </w:pPr>
    </w:p>
    <w:p w14:paraId="58135D63" w14:textId="77777777" w:rsidR="00B2567F" w:rsidRDefault="00B2567F" w:rsidP="00372B87">
      <w:pPr>
        <w:spacing w:after="44" w:line="360" w:lineRule="auto"/>
        <w:ind w:left="0" w:right="652" w:firstLine="0"/>
        <w:rPr>
          <w:lang w:val="fr-FR"/>
        </w:rPr>
      </w:pPr>
    </w:p>
    <w:p w14:paraId="79F2816B" w14:textId="77777777" w:rsidR="00B2567F" w:rsidRDefault="00B2567F" w:rsidP="00372B87">
      <w:pPr>
        <w:spacing w:after="44" w:line="360" w:lineRule="auto"/>
        <w:ind w:left="0" w:right="652" w:firstLine="0"/>
        <w:rPr>
          <w:lang w:val="fr-FR"/>
        </w:rPr>
      </w:pPr>
    </w:p>
    <w:p w14:paraId="675BD9A2" w14:textId="77777777" w:rsidR="00B2567F" w:rsidRDefault="00B2567F" w:rsidP="00372B87">
      <w:pPr>
        <w:spacing w:after="44" w:line="360" w:lineRule="auto"/>
        <w:ind w:left="0" w:right="652" w:firstLine="0"/>
        <w:rPr>
          <w:lang w:val="fr-FR"/>
        </w:rPr>
      </w:pPr>
    </w:p>
    <w:p w14:paraId="49B90E1E" w14:textId="77777777" w:rsidR="00B2567F" w:rsidRDefault="00B2567F" w:rsidP="00372B87">
      <w:pPr>
        <w:spacing w:after="44" w:line="360" w:lineRule="auto"/>
        <w:ind w:left="0" w:right="652" w:firstLine="0"/>
        <w:rPr>
          <w:lang w:val="fr-FR"/>
        </w:rPr>
      </w:pPr>
    </w:p>
    <w:p w14:paraId="001D1313" w14:textId="77777777" w:rsidR="00BD43C1" w:rsidRDefault="00BD43C1" w:rsidP="00372B87">
      <w:pPr>
        <w:spacing w:after="44" w:line="360" w:lineRule="auto"/>
        <w:ind w:left="0" w:right="652" w:firstLine="0"/>
        <w:rPr>
          <w:lang w:val="fr-FR"/>
        </w:rPr>
      </w:pPr>
    </w:p>
    <w:p w14:paraId="66060428" w14:textId="77777777" w:rsidR="009877BF" w:rsidRDefault="009877BF" w:rsidP="00D400F4">
      <w:pPr>
        <w:spacing w:after="44" w:line="360" w:lineRule="auto"/>
        <w:ind w:right="652"/>
        <w:rPr>
          <w:lang w:val="fr-FR"/>
        </w:rPr>
      </w:pPr>
    </w:p>
    <w:p w14:paraId="6D053095" w14:textId="77777777" w:rsidR="009877BF" w:rsidRPr="009877BF" w:rsidRDefault="009877BF" w:rsidP="00372B87">
      <w:pPr>
        <w:pStyle w:val="Heading1"/>
        <w:spacing w:before="240" w:after="0"/>
        <w:ind w:left="11" w:hanging="11"/>
        <w:jc w:val="both"/>
        <w:rPr>
          <w:color w:val="2E74B5" w:themeColor="accent1" w:themeShade="BF"/>
          <w:sz w:val="32"/>
          <w:szCs w:val="32"/>
          <w:lang w:val="fr-FR"/>
        </w:rPr>
      </w:pPr>
      <w:bookmarkStart w:id="55" w:name="_Toc167122730"/>
      <w:r w:rsidRPr="009877BF">
        <w:rPr>
          <w:color w:val="2E74B5" w:themeColor="accent1" w:themeShade="BF"/>
          <w:sz w:val="32"/>
          <w:szCs w:val="32"/>
          <w:lang w:val="fr-FR"/>
        </w:rPr>
        <w:t xml:space="preserve">7. </w:t>
      </w:r>
      <w:proofErr w:type="spellStart"/>
      <w:r w:rsidRPr="009877BF">
        <w:rPr>
          <w:color w:val="2E74B5" w:themeColor="accent1" w:themeShade="BF"/>
          <w:sz w:val="32"/>
          <w:szCs w:val="32"/>
          <w:lang w:val="fr-FR"/>
        </w:rPr>
        <w:t>Presentation</w:t>
      </w:r>
      <w:proofErr w:type="spellEnd"/>
      <w:r w:rsidRPr="009877BF">
        <w:rPr>
          <w:color w:val="2E74B5" w:themeColor="accent1" w:themeShade="BF"/>
          <w:sz w:val="32"/>
          <w:szCs w:val="32"/>
          <w:lang w:val="fr-FR"/>
        </w:rPr>
        <w:t xml:space="preserve"> des problèmes et solutions envisagées</w:t>
      </w:r>
      <w:bookmarkEnd w:id="55"/>
    </w:p>
    <w:p w14:paraId="1D0656FE" w14:textId="77777777" w:rsidR="009877BF" w:rsidRDefault="009877BF" w:rsidP="009877BF">
      <w:pPr>
        <w:spacing w:after="128" w:line="254" w:lineRule="auto"/>
        <w:ind w:right="1893"/>
        <w:jc w:val="left"/>
        <w:rPr>
          <w:b/>
          <w:sz w:val="28"/>
          <w:szCs w:val="28"/>
          <w:lang w:val="fr-FR"/>
        </w:rPr>
      </w:pPr>
      <w:r>
        <w:rPr>
          <w:rFonts w:ascii="Calibri" w:eastAsia="Calibri" w:hAnsi="Calibri" w:cs="Calibri"/>
          <w:noProof/>
          <w:sz w:val="22"/>
        </w:rPr>
        <mc:AlternateContent>
          <mc:Choice Requires="wpg">
            <w:drawing>
              <wp:inline distT="0" distB="0" distL="0" distR="0" wp14:anchorId="0E4E519E" wp14:editId="6D9DCF72">
                <wp:extent cx="6133084" cy="20320"/>
                <wp:effectExtent l="0" t="0" r="0" b="0"/>
                <wp:docPr id="176" name="Group 176"/>
                <wp:cNvGraphicFramePr/>
                <a:graphic xmlns:a="http://schemas.openxmlformats.org/drawingml/2006/main">
                  <a:graphicData uri="http://schemas.microsoft.com/office/word/2010/wordprocessingGroup">
                    <wpg:wgp>
                      <wpg:cNvGrpSpPr/>
                      <wpg:grpSpPr>
                        <a:xfrm>
                          <a:off x="0" y="0"/>
                          <a:ext cx="6133084" cy="20320"/>
                          <a:chOff x="0" y="0"/>
                          <a:chExt cx="6133084" cy="20320"/>
                        </a:xfrm>
                      </wpg:grpSpPr>
                      <wps:wsp>
                        <wps:cNvPr id="177" name="Shape 68158"/>
                        <wps:cNvSpPr/>
                        <wps:spPr>
                          <a:xfrm>
                            <a:off x="0" y="0"/>
                            <a:ext cx="6124575" cy="19050"/>
                          </a:xfrm>
                          <a:custGeom>
                            <a:avLst/>
                            <a:gdLst/>
                            <a:ahLst/>
                            <a:cxnLst/>
                            <a:rect l="0" t="0" r="0" b="0"/>
                            <a:pathLst>
                              <a:path w="6124575" h="19050">
                                <a:moveTo>
                                  <a:pt x="0" y="0"/>
                                </a:moveTo>
                                <a:lnTo>
                                  <a:pt x="6124575" y="0"/>
                                </a:lnTo>
                                <a:lnTo>
                                  <a:pt x="61245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8" name="Shape 68159"/>
                        <wps:cNvSpPr/>
                        <wps:spPr>
                          <a:xfrm>
                            <a:off x="953"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9" name="Shape 68160"/>
                        <wps:cNvSpPr/>
                        <wps:spPr>
                          <a:xfrm>
                            <a:off x="10478" y="1270"/>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80" name="Shape 68161"/>
                        <wps:cNvSpPr/>
                        <wps:spPr>
                          <a:xfrm>
                            <a:off x="6123559"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81" name="Shape 68162"/>
                        <wps:cNvSpPr/>
                        <wps:spPr>
                          <a:xfrm>
                            <a:off x="953"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82" name="Shape 68163"/>
                        <wps:cNvSpPr/>
                        <wps:spPr>
                          <a:xfrm>
                            <a:off x="10478" y="10795"/>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83" name="Shape 68164"/>
                        <wps:cNvSpPr/>
                        <wps:spPr>
                          <a:xfrm>
                            <a:off x="6123559"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a14="http://schemas.microsoft.com/office/drawing/2010/main" xmlns:wp14="http://schemas.microsoft.com/office/word/2010/wordml">
            <w:pict w14:anchorId="20F2CC58">
              <v:group id="Group 176" style="width:482.9pt;height:1.6pt;mso-position-horizontal-relative:char;mso-position-vertical-relative:line" coordsize="61330,203" o:spid="_x0000_s1026" w14:anchorId="580CF4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">
                <v:shape id="Shape 68158" style="position:absolute;width:61245;height:190;visibility:visible;mso-wrap-style:square;v-text-anchor:top" coordsize="6124575,19050" o:spid="_x0000_s1027" fillcolor="#a0a0a0" stroked="f" strokeweight="0" path="m,l6124575,r,19050l,1905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KXsIA&#10;AADcAAAADwAAAGRycy9kb3ducmV2LnhtbERPS4vCMBC+L/gfwgh7W9P2sEo1igoFwZMv0NvQjG2x&#10;mZQm1u7+eiMI3ubje85s0ZtadNS6yrKCeBSBIM6trrhQcDxkPxMQziNrrC2Tgj9ysJgPvmaYavvg&#10;HXV7X4gQwi5FBaX3TSqly0sy6Ea2IQ7c1bYGfYBtIXWLjxBuaplE0a80WHFoKLGhdUn5bX83Cvrk&#10;GB+ybpKdzsl21VwvWbL7j5X6HvbLKQhPvf+I3+6NDvPHY3g9Ey6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FspewgAAANwAAAAPAAAAAAAAAAAAAAAAAJgCAABkcnMvZG93&#10;bnJldi54bWxQSwUGAAAAAAQABAD1AAAAhwMAAAAA&#10;">
                  <v:stroke miterlimit="83231f" joinstyle="miter"/>
                  <v:path textboxrect="0,0,6124575,19050" arrowok="t"/>
                </v:shape>
                <v:shape id="Shape 68159" style="position:absolute;left:9;top:12;width:95;height:95;visibility:visible;mso-wrap-style:square;v-text-anchor:top" coordsize="9525,9525" o:spid="_x0000_s1028"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EKa8UA&#10;AADcAAAADwAAAGRycy9kb3ducmV2LnhtbESPQWvCQBCF70L/wzIFb7qpim1TVxEh4MVD1dLrkJ0m&#10;wexsyK66+uudQ8HbDO/Ne98sVsm16kJ9aDwbeBtnoIhLbxuuDBwPxegDVIjIFlvPZOBGAVbLl8EC&#10;c+uv/E2XfayUhHDI0UAdY5drHcqaHIax74hF+/O9wyhrX2nb41XCXasnWTbXDhuWhho72tRUnvZn&#10;Z2BaTFqd/dx3m3T/naaDtsXs9GnM8DWtv0BFSvFp/r/eWsF/F1p5Rib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QprxQAAANwAAAAPAAAAAAAAAAAAAAAAAJgCAABkcnMv&#10;ZG93bnJldi54bWxQSwUGAAAAAAQABAD1AAAAigMAAAAA&#10;">
                  <v:stroke miterlimit="83231f" joinstyle="miter"/>
                  <v:path textboxrect="0,0,9525,9525" arrowok="t"/>
                </v:shape>
                <v:shape id="Shape 68160" style="position:absolute;left:104;top:12;width:61132;height:95;visibility:visible;mso-wrap-style:square;v-text-anchor:top" coordsize="6113145,9525" o:spid="_x0000_s1029" fillcolor="#a0a0a0"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cIm8IA&#10;AADcAAAADwAAAGRycy9kb3ducmV2LnhtbERP22rCQBB9L/gPywh9qxMLtjG6ilZaig+Clw8YsmMS&#10;zc6G7KrJ33cLhb7N4Vxnvuxsre7c+sqJhvEoAcWSO1NJoeF0/HxJQflAYqh2whp69rBcDJ7mlBn3&#10;kD3fD6FQMUR8RhrKEJoM0eclW/Ij17BE7uxaSyHCtkDT0iOG2xpfk+QNLVUSG0pq+KPk/Hq4WQ2X&#10;dIvS7758us6nmy32k2BwovXzsFvNQAXuwr/4z/1t4vz3Kfw+Ey/A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lwibwgAAANwAAAAPAAAAAAAAAAAAAAAAAJgCAABkcnMvZG93&#10;bnJldi54bWxQSwUGAAAAAAQABAD1AAAAhwMAAAAA&#10;">
                  <v:stroke miterlimit="83231f" joinstyle="miter"/>
                  <v:path textboxrect="0,0,6113145,9525" arrowok="t"/>
                </v:shape>
                <v:shape id="Shape 68161" style="position:absolute;left:61235;top:12;width:95;height:95;visibility:visible;mso-wrap-style:square;v-text-anchor:top" coordsize="9525,9525" o:spid="_x0000_s1030"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2SsUA&#10;AADcAAAADwAAAGRycy9kb3ducmV2LnhtbESPT2vDMAzF74N9B6PBbqvTdow2rVNKIbDLDusfehWx&#10;moTEcojd1uunnw6D3STe03s/rTfJ9epGY2g9G5hOMlDElbct1waOh/JtASpEZIu9ZzLwQwE2xfPT&#10;GnPr7/xNt32slYRwyNFAE+OQax2qhhyGiR+IRbv40WGUday1HfEu4a7Xsyz70A5bloYGB9o1VHX7&#10;qzMwL2e9zk6Pr116nOfpoG353i2NeX1J2xWoSCn+m/+uP63gLwRfnpEJd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ZKxQAAANwAAAAPAAAAAAAAAAAAAAAAAJgCAABkcnMv&#10;ZG93bnJldi54bWxQSwUGAAAAAAQABAD1AAAAigMAAAAA&#10;">
                  <v:stroke miterlimit="83231f" joinstyle="miter"/>
                  <v:path textboxrect="0,0,9525,9525" arrowok="t"/>
                </v:shape>
                <v:shape id="Shape 68162" style="position:absolute;left:9;top:107;width:95;height:96;visibility:visible;mso-wrap-style:square;v-text-anchor:top" coordsize="9525,9525" o:spid="_x0000_s1031"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QwT8IA&#10;AADcAAAADwAAAGRycy9kb3ducmV2LnhtbERP24rCMBB9F/yHMMK+aaoLotUo4gVEKcuq4OvQjG21&#10;mZQmavfvN4Lg2xzOdabzxpTiQbUrLCvo9yIQxKnVBWcKTsdNdwTCeWSNpWVS8EcO5rN2a4qxtk/+&#10;pcfBZyKEsItRQe59FUvp0pwMup6tiAN3sbVBH2CdSV3jM4SbUg6iaCgNFhwacqxomVN6O9yNgp/B&#10;OvkeJ7vtJVkVZy33q7vfXJX66jSLCQhPjf+I3+6tDvNHfXg9Ey6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9DBPwgAAANwAAAAPAAAAAAAAAAAAAAAAAJgCAABkcnMvZG93&#10;bnJldi54bWxQSwUGAAAAAAQABAD1AAAAhwMAAAAA&#10;">
                  <v:stroke miterlimit="83231f" joinstyle="miter"/>
                  <v:path textboxrect="0,0,9525,9525" arrowok="t"/>
                </v:shape>
                <v:shape id="Shape 68163" style="position:absolute;left:104;top:107;width:61132;height:96;visibility:visible;mso-wrap-style:square;v-text-anchor:top" coordsize="6113145,9525" o:spid="_x0000_s1032" fillcolor="#e3e3e3"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FM2sMA&#10;AADcAAAADwAAAGRycy9kb3ducmV2LnhtbERPTWvCQBC9C/0Pywi96cZAWkldxQqFFnqJEc9DdkxS&#10;s7Mxu5ptf323UPA2j/c5q00wnbjR4FrLChbzBARxZXXLtYJD+TZbgnAeWWNnmRR8k4PN+mGywlzb&#10;kQu67X0tYgi7HBU03ve5lK5qyKCb2544cic7GPQRDrXUA44x3HQyTZInabDl2NBgT7uGqvP+ahSk&#10;5SGcjtciO369/qTPn/xxwZAp9TgN2xcQnoK/i//d7zrOX6b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FM2sMAAADcAAAADwAAAAAAAAAAAAAAAACYAgAAZHJzL2Rv&#10;d25yZXYueG1sUEsFBgAAAAAEAAQA9QAAAIgDAAAAAA==&#10;">
                  <v:stroke miterlimit="83231f" joinstyle="miter"/>
                  <v:path textboxrect="0,0,6113145,9525" arrowok="t"/>
                </v:shape>
                <v:shape id="Shape 68164" style="position:absolute;left:61235;top:107;width:95;height:96;visibility:visible;mso-wrap-style:square;v-text-anchor:top" coordsize="9525,9525" o:spid="_x0000_s1033"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oLo8MA&#10;AADcAAAADwAAAGRycy9kb3ducmV2LnhtbERPTWvCQBC9F/wPywi9NRsNFI1ZRbQBaQmlKngdsmMS&#10;zc6G7Krpv+8WCr3N431OthpMK+7Uu8aygkkUgyAurW64UnA85C8zEM4ja2wtk4JvcrBajp4yTLV9&#10;8Bfd974SIYRdigpq77tUSlfWZNBFtiMO3Nn2Bn2AfSV1j48Qblo5jeNXabDh0FBjR5uayuv+ZhR8&#10;Tt+KZF68787Ftjlp+bG9+fyi1PN4WC9AeBr8v/jPvdNh/iyB32fCB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oLo8MAAADcAAAADwAAAAAAAAAAAAAAAACYAgAAZHJzL2Rv&#10;d25yZXYueG1sUEsFBgAAAAAEAAQA9QAAAIgDAAAAAA==&#10;">
                  <v:stroke miterlimit="83231f" joinstyle="miter"/>
                  <v:path textboxrect="0,0,9525,9525" arrowok="t"/>
                </v:shape>
                <w10:anchorlock/>
              </v:group>
            </w:pict>
          </mc:Fallback>
        </mc:AlternateContent>
      </w:r>
    </w:p>
    <w:p w14:paraId="4111C4E5" w14:textId="77777777" w:rsidR="009877BF" w:rsidRPr="00F91ED1" w:rsidRDefault="009877BF" w:rsidP="00372B87">
      <w:pPr>
        <w:pStyle w:val="Heading2"/>
        <w:spacing w:before="600" w:after="480" w:line="254" w:lineRule="auto"/>
        <w:ind w:left="748" w:right="737" w:hanging="11"/>
        <w:rPr>
          <w:rFonts w:ascii="Arial" w:hAnsi="Arial" w:cs="Arial"/>
          <w:b/>
          <w:color w:val="000000" w:themeColor="text1"/>
          <w:sz w:val="28"/>
          <w:szCs w:val="28"/>
          <w:shd w:val="clear" w:color="auto" w:fill="FFFFFF"/>
          <w:lang w:val="fr-FR"/>
        </w:rPr>
      </w:pPr>
      <w:bookmarkStart w:id="56" w:name="_Toc167122731"/>
      <w:r w:rsidRPr="00F91ED1">
        <w:rPr>
          <w:rFonts w:ascii="Arial" w:hAnsi="Arial" w:cs="Arial"/>
          <w:b/>
          <w:color w:val="000000" w:themeColor="text1"/>
          <w:sz w:val="28"/>
          <w:szCs w:val="28"/>
          <w:lang w:val="fr-FR"/>
        </w:rPr>
        <w:t>7.1.</w:t>
      </w:r>
      <w:r w:rsidRPr="00F91ED1">
        <w:rPr>
          <w:rFonts w:ascii="Arial" w:hAnsi="Arial" w:cs="Arial"/>
          <w:b/>
          <w:color w:val="000000" w:themeColor="text1"/>
          <w:sz w:val="28"/>
          <w:szCs w:val="28"/>
          <w:shd w:val="clear" w:color="auto" w:fill="FFFFFF"/>
          <w:lang w:val="fr-FR"/>
        </w:rPr>
        <w:t xml:space="preserve"> Envoi d'emails automatiques</w:t>
      </w:r>
      <w:bookmarkEnd w:id="56"/>
    </w:p>
    <w:p w14:paraId="19D4C041" w14:textId="77777777" w:rsidR="009877BF" w:rsidRPr="00D51F83" w:rsidRDefault="009877BF" w:rsidP="00670E1A">
      <w:pPr>
        <w:pStyle w:val="ListParagraph"/>
        <w:numPr>
          <w:ilvl w:val="0"/>
          <w:numId w:val="19"/>
        </w:numPr>
        <w:spacing w:after="128" w:line="254" w:lineRule="auto"/>
        <w:ind w:right="1020"/>
        <w:jc w:val="left"/>
        <w:rPr>
          <w:b/>
          <w:szCs w:val="24"/>
          <w:lang w:val="fr-FR"/>
        </w:rPr>
      </w:pPr>
      <w:proofErr w:type="spellStart"/>
      <w:r w:rsidRPr="00D51F83">
        <w:rPr>
          <w:b/>
          <w:szCs w:val="24"/>
          <w:lang w:val="fr-FR"/>
        </w:rPr>
        <w:t>Probleme</w:t>
      </w:r>
      <w:proofErr w:type="spellEnd"/>
      <w:r w:rsidRPr="00D51F83">
        <w:rPr>
          <w:b/>
          <w:szCs w:val="24"/>
          <w:lang w:val="fr-FR"/>
        </w:rPr>
        <w:t xml:space="preserve"> rencontré </w:t>
      </w:r>
    </w:p>
    <w:p w14:paraId="7B37605A" w14:textId="77777777" w:rsidR="009877BF" w:rsidRDefault="009877BF" w:rsidP="009877BF">
      <w:pPr>
        <w:pStyle w:val="ListParagraph"/>
        <w:spacing w:line="366" w:lineRule="auto"/>
        <w:ind w:left="1576" w:right="743" w:firstLine="0"/>
        <w:rPr>
          <w:color w:val="1F1F1F"/>
          <w:shd w:val="clear" w:color="auto" w:fill="FFFFFF"/>
          <w:lang w:val="fr-FR"/>
        </w:rPr>
      </w:pPr>
    </w:p>
    <w:p w14:paraId="0D7ABB56" w14:textId="77777777" w:rsidR="009877BF" w:rsidRDefault="009877BF" w:rsidP="00670E1A">
      <w:pPr>
        <w:pStyle w:val="ListParagraph"/>
        <w:spacing w:line="360" w:lineRule="auto"/>
        <w:ind w:left="1576" w:right="1020" w:firstLine="0"/>
        <w:rPr>
          <w:color w:val="1F1F1F"/>
          <w:shd w:val="clear" w:color="auto" w:fill="FFFFFF"/>
          <w:lang w:val="fr-FR"/>
        </w:rPr>
      </w:pPr>
      <w:r w:rsidRPr="00D51F83">
        <w:rPr>
          <w:color w:val="1F1F1F"/>
          <w:shd w:val="clear" w:color="auto" w:fill="FFFFFF"/>
          <w:lang w:val="fr-FR"/>
        </w:rPr>
        <w:t xml:space="preserve">J’ai rencontré des problèmes avec l'envoi d'emails automatiques dans </w:t>
      </w:r>
      <w:proofErr w:type="spellStart"/>
      <w:r w:rsidRPr="00D51F83">
        <w:rPr>
          <w:color w:val="1F1F1F"/>
          <w:shd w:val="clear" w:color="auto" w:fill="FFFFFF"/>
          <w:lang w:val="fr-FR"/>
        </w:rPr>
        <w:t>Symfony</w:t>
      </w:r>
      <w:proofErr w:type="spellEnd"/>
      <w:r w:rsidRPr="00D51F83">
        <w:rPr>
          <w:color w:val="1F1F1F"/>
          <w:shd w:val="clear" w:color="auto" w:fill="FFFFFF"/>
          <w:lang w:val="fr-FR"/>
        </w:rPr>
        <w:t xml:space="preserve"> 6.4  lors de  la </w:t>
      </w:r>
      <w:proofErr w:type="spellStart"/>
      <w:r w:rsidRPr="00D51F83">
        <w:rPr>
          <w:color w:val="1F1F1F"/>
          <w:shd w:val="clear" w:color="auto" w:fill="FFFFFF"/>
          <w:lang w:val="fr-FR"/>
        </w:rPr>
        <w:t>crétion</w:t>
      </w:r>
      <w:proofErr w:type="spellEnd"/>
      <w:r w:rsidRPr="00D51F83">
        <w:rPr>
          <w:color w:val="1F1F1F"/>
          <w:shd w:val="clear" w:color="auto" w:fill="FFFFFF"/>
          <w:lang w:val="fr-FR"/>
        </w:rPr>
        <w:t xml:space="preserve"> d’un </w:t>
      </w:r>
      <w:proofErr w:type="gramStart"/>
      <w:r w:rsidRPr="00D51F83">
        <w:rPr>
          <w:color w:val="1F1F1F"/>
          <w:shd w:val="clear" w:color="auto" w:fill="FFFFFF"/>
          <w:lang w:val="fr-FR"/>
        </w:rPr>
        <w:t>compte ,</w:t>
      </w:r>
      <w:proofErr w:type="gramEnd"/>
      <w:r w:rsidRPr="00D51F83">
        <w:rPr>
          <w:color w:val="1F1F1F"/>
          <w:shd w:val="clear" w:color="auto" w:fill="FFFFFF"/>
          <w:lang w:val="fr-FR"/>
        </w:rPr>
        <w:t xml:space="preserve"> de la réinitialisation du mot de passe ou encore lors de l’abonnement aux newsletters .</w:t>
      </w:r>
    </w:p>
    <w:p w14:paraId="394798F2" w14:textId="77777777" w:rsidR="009877BF" w:rsidRDefault="009877BF" w:rsidP="009877BF">
      <w:pPr>
        <w:pStyle w:val="ListParagraph"/>
        <w:spacing w:line="366" w:lineRule="auto"/>
        <w:ind w:left="1576" w:right="743" w:firstLine="0"/>
        <w:rPr>
          <w:color w:val="1F1F1F"/>
          <w:shd w:val="clear" w:color="auto" w:fill="FFFFFF"/>
          <w:lang w:val="fr-FR"/>
        </w:rPr>
      </w:pPr>
    </w:p>
    <w:p w14:paraId="37E7B785" w14:textId="77777777" w:rsidR="009877BF" w:rsidRPr="00D51F83" w:rsidRDefault="009877BF" w:rsidP="009877BF">
      <w:pPr>
        <w:pStyle w:val="ListParagraph"/>
        <w:numPr>
          <w:ilvl w:val="0"/>
          <w:numId w:val="19"/>
        </w:numPr>
        <w:spacing w:after="128" w:line="254" w:lineRule="auto"/>
        <w:ind w:right="1893"/>
        <w:jc w:val="left"/>
        <w:rPr>
          <w:b/>
          <w:szCs w:val="24"/>
          <w:lang w:val="fr-FR"/>
        </w:rPr>
      </w:pPr>
      <w:r>
        <w:rPr>
          <w:b/>
          <w:szCs w:val="24"/>
          <w:lang w:val="fr-FR"/>
        </w:rPr>
        <w:t>Solution</w:t>
      </w:r>
      <w:r w:rsidRPr="00D51F83">
        <w:rPr>
          <w:b/>
          <w:szCs w:val="24"/>
          <w:lang w:val="fr-FR"/>
        </w:rPr>
        <w:t xml:space="preserve"> </w:t>
      </w:r>
      <w:r>
        <w:rPr>
          <w:b/>
          <w:szCs w:val="24"/>
          <w:lang w:val="fr-FR"/>
        </w:rPr>
        <w:t>envisagée</w:t>
      </w:r>
    </w:p>
    <w:p w14:paraId="3889A505" w14:textId="77777777" w:rsidR="009877BF" w:rsidRDefault="009877BF" w:rsidP="009877BF">
      <w:pPr>
        <w:pStyle w:val="ListParagraph"/>
        <w:spacing w:line="366" w:lineRule="auto"/>
        <w:ind w:left="1576" w:right="743" w:firstLine="0"/>
        <w:rPr>
          <w:color w:val="1F1F1F"/>
          <w:shd w:val="clear" w:color="auto" w:fill="FFFFFF"/>
          <w:lang w:val="fr-FR"/>
        </w:rPr>
      </w:pPr>
    </w:p>
    <w:p w14:paraId="28A112D8" w14:textId="77777777" w:rsidR="009877BF" w:rsidRPr="00F91ED1" w:rsidRDefault="009877BF" w:rsidP="00670E1A">
      <w:pPr>
        <w:pStyle w:val="ListParagraph"/>
        <w:spacing w:line="360" w:lineRule="auto"/>
        <w:ind w:left="1576" w:right="1020" w:firstLine="0"/>
        <w:rPr>
          <w:rStyle w:val="Strong"/>
          <w:b w:val="0"/>
          <w:color w:val="1F1F1F"/>
          <w:shd w:val="clear" w:color="auto" w:fill="FFFFFF"/>
          <w:lang w:val="fr-FR"/>
        </w:rPr>
      </w:pPr>
      <w:r w:rsidRPr="00F91ED1">
        <w:rPr>
          <w:rStyle w:val="Strong"/>
          <w:b w:val="0"/>
          <w:color w:val="1F1F1F"/>
          <w:shd w:val="clear" w:color="auto" w:fill="FFFFFF"/>
          <w:lang w:val="fr-FR"/>
        </w:rPr>
        <w:t xml:space="preserve">Après avoir rencontré des difficultés d'envoi d'emails avec la version 6.4 de </w:t>
      </w:r>
      <w:proofErr w:type="spellStart"/>
      <w:r w:rsidRPr="00F91ED1">
        <w:rPr>
          <w:rStyle w:val="Strong"/>
          <w:b w:val="0"/>
          <w:color w:val="1F1F1F"/>
          <w:shd w:val="clear" w:color="auto" w:fill="FFFFFF"/>
          <w:lang w:val="fr-FR"/>
        </w:rPr>
        <w:t>Symfony</w:t>
      </w:r>
      <w:proofErr w:type="spellEnd"/>
      <w:r w:rsidRPr="00F91ED1">
        <w:rPr>
          <w:rStyle w:val="Strong"/>
          <w:b w:val="0"/>
          <w:color w:val="1F1F1F"/>
          <w:shd w:val="clear" w:color="auto" w:fill="FFFFFF"/>
          <w:lang w:val="fr-FR"/>
        </w:rPr>
        <w:t>, j’ai décidé de rétrograder vers la version 6.1. Cette décision a permis de résoudre le problème et les emails sont envoyés avec succès.</w:t>
      </w:r>
    </w:p>
    <w:p w14:paraId="19615EE0" w14:textId="68222ACB" w:rsidR="00FF4E12" w:rsidRPr="00F91ED1" w:rsidRDefault="00FF4E12" w:rsidP="009C6FAA">
      <w:pPr>
        <w:pStyle w:val="Heading2"/>
        <w:spacing w:before="600" w:after="480" w:line="254" w:lineRule="auto"/>
        <w:ind w:left="0" w:right="737" w:firstLine="720"/>
        <w:rPr>
          <w:rFonts w:ascii="Arial" w:hAnsi="Arial" w:cs="Arial"/>
          <w:b/>
          <w:color w:val="000000" w:themeColor="text1"/>
          <w:sz w:val="28"/>
          <w:szCs w:val="28"/>
          <w:shd w:val="clear" w:color="auto" w:fill="FFFFFF"/>
          <w:lang w:val="fr-FR"/>
        </w:rPr>
      </w:pPr>
      <w:bookmarkStart w:id="57" w:name="_Toc167122732"/>
      <w:r>
        <w:rPr>
          <w:rFonts w:ascii="Arial" w:hAnsi="Arial" w:cs="Arial"/>
          <w:b/>
          <w:color w:val="000000" w:themeColor="text1"/>
          <w:sz w:val="28"/>
          <w:szCs w:val="28"/>
          <w:lang w:val="fr-FR"/>
        </w:rPr>
        <w:t>7.2</w:t>
      </w:r>
      <w:r w:rsidRPr="00F91ED1">
        <w:rPr>
          <w:rFonts w:ascii="Arial" w:hAnsi="Arial" w:cs="Arial"/>
          <w:b/>
          <w:color w:val="000000" w:themeColor="text1"/>
          <w:sz w:val="28"/>
          <w:szCs w:val="28"/>
          <w:lang w:val="fr-FR"/>
        </w:rPr>
        <w:t>.</w:t>
      </w:r>
      <w:r w:rsidR="0048185A">
        <w:rPr>
          <w:rFonts w:ascii="Arial" w:hAnsi="Arial" w:cs="Arial"/>
          <w:b/>
          <w:color w:val="000000" w:themeColor="text1"/>
          <w:sz w:val="28"/>
          <w:szCs w:val="28"/>
          <w:shd w:val="clear" w:color="auto" w:fill="FFFFFF"/>
          <w:lang w:val="fr-FR"/>
        </w:rPr>
        <w:t xml:space="preserve"> Ajout de traduction</w:t>
      </w:r>
      <w:bookmarkEnd w:id="57"/>
    </w:p>
    <w:p w14:paraId="412E8C21" w14:textId="77777777" w:rsidR="0048185A" w:rsidRPr="00D51F83" w:rsidRDefault="0048185A" w:rsidP="0048185A">
      <w:pPr>
        <w:pStyle w:val="ListParagraph"/>
        <w:numPr>
          <w:ilvl w:val="0"/>
          <w:numId w:val="19"/>
        </w:numPr>
        <w:spacing w:after="128" w:line="254" w:lineRule="auto"/>
        <w:ind w:right="1020"/>
        <w:jc w:val="left"/>
        <w:rPr>
          <w:b/>
          <w:szCs w:val="24"/>
          <w:lang w:val="fr-FR"/>
        </w:rPr>
      </w:pPr>
      <w:proofErr w:type="spellStart"/>
      <w:r w:rsidRPr="00D51F83">
        <w:rPr>
          <w:b/>
          <w:szCs w:val="24"/>
          <w:lang w:val="fr-FR"/>
        </w:rPr>
        <w:t>Probleme</w:t>
      </w:r>
      <w:proofErr w:type="spellEnd"/>
      <w:r w:rsidRPr="00D51F83">
        <w:rPr>
          <w:b/>
          <w:szCs w:val="24"/>
          <w:lang w:val="fr-FR"/>
        </w:rPr>
        <w:t xml:space="preserve"> rencontré </w:t>
      </w:r>
    </w:p>
    <w:p w14:paraId="31C2947F" w14:textId="77777777" w:rsidR="0048185A" w:rsidRDefault="0048185A" w:rsidP="0048185A">
      <w:pPr>
        <w:pStyle w:val="ListParagraph"/>
        <w:spacing w:line="366" w:lineRule="auto"/>
        <w:ind w:left="1576" w:right="743" w:firstLine="0"/>
        <w:rPr>
          <w:color w:val="1F1F1F"/>
          <w:shd w:val="clear" w:color="auto" w:fill="FFFFFF"/>
          <w:lang w:val="fr-FR"/>
        </w:rPr>
      </w:pPr>
    </w:p>
    <w:p w14:paraId="55C71E89" w14:textId="164040E9" w:rsidR="0048185A" w:rsidRDefault="0048185A" w:rsidP="009C6FAA">
      <w:pPr>
        <w:pStyle w:val="ListParagraph"/>
        <w:spacing w:line="366" w:lineRule="auto"/>
        <w:ind w:left="1576" w:right="743" w:firstLine="0"/>
        <w:rPr>
          <w:color w:val="1F1F1F"/>
          <w:shd w:val="clear" w:color="auto" w:fill="FFFFFF"/>
          <w:lang w:val="fr-FR"/>
        </w:rPr>
      </w:pPr>
      <w:r>
        <w:rPr>
          <w:color w:val="1F1F1F"/>
          <w:shd w:val="clear" w:color="auto" w:fill="FFFFFF"/>
          <w:lang w:val="fr-FR"/>
        </w:rPr>
        <w:t xml:space="preserve">Après le déploiement de mon site sur </w:t>
      </w:r>
      <w:proofErr w:type="gramStart"/>
      <w:r>
        <w:rPr>
          <w:color w:val="1F1F1F"/>
          <w:shd w:val="clear" w:color="auto" w:fill="FFFFFF"/>
          <w:lang w:val="fr-FR"/>
        </w:rPr>
        <w:t>IONOS ,</w:t>
      </w:r>
      <w:proofErr w:type="gramEnd"/>
      <w:r>
        <w:rPr>
          <w:color w:val="1F1F1F"/>
          <w:shd w:val="clear" w:color="auto" w:fill="FFFFFF"/>
          <w:lang w:val="fr-FR"/>
        </w:rPr>
        <w:t xml:space="preserve"> la traduction n’a pas fonctionné qu’avant en mode</w:t>
      </w:r>
      <w:r w:rsidR="009C6FAA">
        <w:rPr>
          <w:color w:val="1F1F1F"/>
          <w:shd w:val="clear" w:color="auto" w:fill="FFFFFF"/>
          <w:lang w:val="fr-FR"/>
        </w:rPr>
        <w:t xml:space="preserve"> </w:t>
      </w:r>
      <w:proofErr w:type="spellStart"/>
      <w:r>
        <w:rPr>
          <w:color w:val="1F1F1F"/>
          <w:shd w:val="clear" w:color="auto" w:fill="FFFFFF"/>
          <w:lang w:val="fr-FR"/>
        </w:rPr>
        <w:t>dev</w:t>
      </w:r>
      <w:proofErr w:type="spellEnd"/>
      <w:r>
        <w:rPr>
          <w:color w:val="1F1F1F"/>
          <w:shd w:val="clear" w:color="auto" w:fill="FFFFFF"/>
          <w:lang w:val="fr-FR"/>
        </w:rPr>
        <w:t xml:space="preserve"> (mode </w:t>
      </w:r>
      <w:r w:rsidR="009C6FAA">
        <w:rPr>
          <w:color w:val="1F1F1F"/>
          <w:shd w:val="clear" w:color="auto" w:fill="FFFFFF"/>
          <w:lang w:val="fr-FR"/>
        </w:rPr>
        <w:t>développer</w:t>
      </w:r>
      <w:r>
        <w:rPr>
          <w:color w:val="1F1F1F"/>
          <w:shd w:val="clear" w:color="auto" w:fill="FFFFFF"/>
          <w:lang w:val="fr-FR"/>
        </w:rPr>
        <w:t xml:space="preserve">) </w:t>
      </w:r>
      <w:r w:rsidR="009C6FAA">
        <w:rPr>
          <w:color w:val="1F1F1F"/>
          <w:shd w:val="clear" w:color="auto" w:fill="FFFFFF"/>
          <w:lang w:val="fr-FR"/>
        </w:rPr>
        <w:t>.</w:t>
      </w:r>
    </w:p>
    <w:p w14:paraId="3A06DF78" w14:textId="77777777" w:rsidR="009C6FAA" w:rsidRDefault="009C6FAA" w:rsidP="009C6FAA">
      <w:pPr>
        <w:pStyle w:val="ListParagraph"/>
        <w:spacing w:line="366" w:lineRule="auto"/>
        <w:ind w:left="1576" w:right="743" w:firstLine="0"/>
        <w:rPr>
          <w:color w:val="1F1F1F"/>
          <w:shd w:val="clear" w:color="auto" w:fill="FFFFFF"/>
          <w:lang w:val="fr-FR"/>
        </w:rPr>
      </w:pPr>
    </w:p>
    <w:p w14:paraId="52EB4E6D" w14:textId="77777777" w:rsidR="0048185A" w:rsidRPr="00D51F83" w:rsidRDefault="0048185A" w:rsidP="0048185A">
      <w:pPr>
        <w:pStyle w:val="ListParagraph"/>
        <w:numPr>
          <w:ilvl w:val="0"/>
          <w:numId w:val="19"/>
        </w:numPr>
        <w:spacing w:after="128" w:line="254" w:lineRule="auto"/>
        <w:ind w:right="1893"/>
        <w:jc w:val="left"/>
        <w:rPr>
          <w:b/>
          <w:szCs w:val="24"/>
          <w:lang w:val="fr-FR"/>
        </w:rPr>
      </w:pPr>
      <w:r>
        <w:rPr>
          <w:b/>
          <w:szCs w:val="24"/>
          <w:lang w:val="fr-FR"/>
        </w:rPr>
        <w:t>Solution</w:t>
      </w:r>
      <w:r w:rsidRPr="00D51F83">
        <w:rPr>
          <w:b/>
          <w:szCs w:val="24"/>
          <w:lang w:val="fr-FR"/>
        </w:rPr>
        <w:t xml:space="preserve"> </w:t>
      </w:r>
      <w:r>
        <w:rPr>
          <w:b/>
          <w:szCs w:val="24"/>
          <w:lang w:val="fr-FR"/>
        </w:rPr>
        <w:t>envisagée</w:t>
      </w:r>
    </w:p>
    <w:p w14:paraId="282C9194" w14:textId="77777777" w:rsidR="0048185A" w:rsidRDefault="0048185A" w:rsidP="0048185A">
      <w:pPr>
        <w:pStyle w:val="ListParagraph"/>
        <w:spacing w:line="366" w:lineRule="auto"/>
        <w:ind w:left="1576" w:right="743" w:firstLine="0"/>
        <w:rPr>
          <w:color w:val="1F1F1F"/>
          <w:shd w:val="clear" w:color="auto" w:fill="FFFFFF"/>
          <w:lang w:val="fr-FR"/>
        </w:rPr>
      </w:pPr>
    </w:p>
    <w:p w14:paraId="6E79DF73" w14:textId="5C84ACCD" w:rsidR="0070473D" w:rsidRDefault="0048185A" w:rsidP="0070473D">
      <w:pPr>
        <w:pStyle w:val="ListParagraph"/>
        <w:spacing w:line="360" w:lineRule="auto"/>
        <w:ind w:left="1576" w:right="1020" w:firstLine="0"/>
        <w:rPr>
          <w:rStyle w:val="Strong"/>
          <w:b w:val="0"/>
          <w:color w:val="1F1F1F"/>
          <w:shd w:val="clear" w:color="auto" w:fill="FFFFFF"/>
          <w:lang w:val="fr-FR"/>
        </w:rPr>
      </w:pPr>
      <w:r>
        <w:rPr>
          <w:rStyle w:val="Strong"/>
          <w:b w:val="0"/>
          <w:color w:val="1F1F1F"/>
          <w:shd w:val="clear" w:color="auto" w:fill="FFFFFF"/>
          <w:lang w:val="fr-FR"/>
        </w:rPr>
        <w:t xml:space="preserve">Après plusieurs tentatives de recherche sur internet et d’essai de nombreuses </w:t>
      </w:r>
      <w:proofErr w:type="gramStart"/>
      <w:r>
        <w:rPr>
          <w:rStyle w:val="Strong"/>
          <w:b w:val="0"/>
          <w:color w:val="1F1F1F"/>
          <w:shd w:val="clear" w:color="auto" w:fill="FFFFFF"/>
          <w:lang w:val="fr-FR"/>
        </w:rPr>
        <w:t xml:space="preserve">solutions </w:t>
      </w:r>
      <w:r w:rsidR="009C6FAA">
        <w:rPr>
          <w:rStyle w:val="Strong"/>
          <w:b w:val="0"/>
          <w:color w:val="1F1F1F"/>
          <w:shd w:val="clear" w:color="auto" w:fill="FFFFFF"/>
          <w:lang w:val="fr-FR"/>
        </w:rPr>
        <w:t>,</w:t>
      </w:r>
      <w:proofErr w:type="gramEnd"/>
      <w:r w:rsidR="009C6FAA">
        <w:rPr>
          <w:rStyle w:val="Strong"/>
          <w:b w:val="0"/>
          <w:color w:val="1F1F1F"/>
          <w:shd w:val="clear" w:color="auto" w:fill="FFFFFF"/>
          <w:lang w:val="fr-FR"/>
        </w:rPr>
        <w:t xml:space="preserve"> je suis finalement parvenu à une solution  en modifiant </w:t>
      </w:r>
      <w:proofErr w:type="spellStart"/>
      <w:r w:rsidR="009C6FAA">
        <w:rPr>
          <w:rStyle w:val="Strong"/>
          <w:b w:val="0"/>
          <w:color w:val="1F1F1F"/>
          <w:shd w:val="clear" w:color="auto" w:fill="FFFFFF"/>
          <w:lang w:val="fr-FR"/>
        </w:rPr>
        <w:t>certa</w:t>
      </w:r>
      <w:r w:rsidR="005B1BD6">
        <w:rPr>
          <w:rStyle w:val="Strong"/>
          <w:b w:val="0"/>
          <w:color w:val="1F1F1F"/>
          <w:shd w:val="clear" w:color="auto" w:fill="FFFFFF"/>
          <w:lang w:val="fr-FR"/>
        </w:rPr>
        <w:t>x</w:t>
      </w:r>
      <w:r w:rsidR="009C6FAA">
        <w:rPr>
          <w:rStyle w:val="Strong"/>
          <w:b w:val="0"/>
          <w:color w:val="1F1F1F"/>
          <w:shd w:val="clear" w:color="auto" w:fill="FFFFFF"/>
          <w:lang w:val="fr-FR"/>
        </w:rPr>
        <w:t>ins</w:t>
      </w:r>
      <w:proofErr w:type="spellEnd"/>
      <w:r w:rsidR="009C6FAA">
        <w:rPr>
          <w:rStyle w:val="Strong"/>
          <w:b w:val="0"/>
          <w:color w:val="1F1F1F"/>
          <w:shd w:val="clear" w:color="auto" w:fill="FFFFFF"/>
          <w:lang w:val="fr-FR"/>
        </w:rPr>
        <w:t xml:space="preserve"> paramètres dans le bundle (translator) que j’ai installé .</w:t>
      </w:r>
    </w:p>
    <w:p w14:paraId="2E134434" w14:textId="77777777" w:rsidR="0070473D" w:rsidRPr="0070473D" w:rsidRDefault="0070473D" w:rsidP="0070473D">
      <w:pPr>
        <w:pStyle w:val="ListParagraph"/>
        <w:spacing w:line="360" w:lineRule="auto"/>
        <w:ind w:left="1576" w:right="1020" w:firstLine="0"/>
        <w:rPr>
          <w:rStyle w:val="Strong"/>
          <w:b w:val="0"/>
          <w:color w:val="1F1F1F"/>
          <w:shd w:val="clear" w:color="auto" w:fill="FFFFFF"/>
          <w:lang w:val="fr-FR"/>
        </w:rPr>
      </w:pPr>
    </w:p>
    <w:p w14:paraId="2E034FF9" w14:textId="16238280" w:rsidR="00554395" w:rsidRPr="00A41E90" w:rsidRDefault="00554395" w:rsidP="005B1BD6">
      <w:pPr>
        <w:pStyle w:val="Heading2"/>
        <w:ind w:left="730"/>
        <w:rPr>
          <w:rFonts w:ascii="Arial" w:hAnsi="Arial" w:cs="Arial"/>
          <w:b/>
          <w:color w:val="000000" w:themeColor="text1"/>
          <w:sz w:val="28"/>
          <w:szCs w:val="28"/>
          <w:lang w:val="fr-FR"/>
        </w:rPr>
      </w:pPr>
      <w:bookmarkStart w:id="58" w:name="_Toc167122733"/>
      <w:r w:rsidRPr="00A41E90">
        <w:rPr>
          <w:rFonts w:ascii="Arial" w:hAnsi="Arial" w:cs="Arial"/>
          <w:b/>
          <w:color w:val="000000" w:themeColor="text1"/>
          <w:sz w:val="28"/>
          <w:szCs w:val="28"/>
          <w:lang w:val="fr-FR"/>
        </w:rPr>
        <w:t>7</w:t>
      </w:r>
      <w:r w:rsidR="0070473D" w:rsidRPr="00A41E90">
        <w:rPr>
          <w:rFonts w:ascii="Arial" w:hAnsi="Arial" w:cs="Arial"/>
          <w:b/>
          <w:color w:val="000000" w:themeColor="text1"/>
          <w:sz w:val="28"/>
          <w:szCs w:val="28"/>
          <w:lang w:val="fr-FR"/>
        </w:rPr>
        <w:t>.3</w:t>
      </w:r>
      <w:r w:rsidRPr="00A41E90">
        <w:rPr>
          <w:rFonts w:ascii="Arial" w:hAnsi="Arial" w:cs="Arial"/>
          <w:b/>
          <w:color w:val="000000" w:themeColor="text1"/>
          <w:sz w:val="28"/>
          <w:szCs w:val="28"/>
          <w:lang w:val="fr-FR"/>
        </w:rPr>
        <w:t>.</w:t>
      </w:r>
      <w:r w:rsidR="0070473D" w:rsidRPr="00A41E90">
        <w:rPr>
          <w:rFonts w:ascii="Arial" w:hAnsi="Arial" w:cs="Arial"/>
          <w:b/>
          <w:color w:val="000000" w:themeColor="text1"/>
          <w:sz w:val="28"/>
          <w:szCs w:val="28"/>
          <w:lang w:val="fr-FR"/>
        </w:rPr>
        <w:t xml:space="preserve"> Connexion à l’aide d’un réseau social</w:t>
      </w:r>
      <w:bookmarkEnd w:id="58"/>
    </w:p>
    <w:p w14:paraId="40293649" w14:textId="77777777" w:rsidR="005B1BD6" w:rsidRPr="00A41E90" w:rsidRDefault="005B1BD6" w:rsidP="005B1BD6">
      <w:pPr>
        <w:rPr>
          <w:lang w:val="fr-FR"/>
        </w:rPr>
      </w:pPr>
    </w:p>
    <w:p w14:paraId="0814727A" w14:textId="77777777" w:rsidR="005B1BD6" w:rsidRPr="00A41E90" w:rsidRDefault="005B1BD6" w:rsidP="005B1BD6">
      <w:pPr>
        <w:rPr>
          <w:lang w:val="fr-FR"/>
        </w:rPr>
      </w:pPr>
    </w:p>
    <w:p w14:paraId="501FBCC7" w14:textId="77777777" w:rsidR="00554395" w:rsidRPr="00D51F83" w:rsidRDefault="00554395" w:rsidP="00554395">
      <w:pPr>
        <w:pStyle w:val="ListParagraph"/>
        <w:numPr>
          <w:ilvl w:val="0"/>
          <w:numId w:val="19"/>
        </w:numPr>
        <w:spacing w:after="128" w:line="254" w:lineRule="auto"/>
        <w:ind w:right="1020"/>
        <w:jc w:val="left"/>
        <w:rPr>
          <w:b/>
          <w:szCs w:val="24"/>
          <w:lang w:val="fr-FR"/>
        </w:rPr>
      </w:pPr>
      <w:proofErr w:type="spellStart"/>
      <w:r w:rsidRPr="00D51F83">
        <w:rPr>
          <w:b/>
          <w:szCs w:val="24"/>
          <w:lang w:val="fr-FR"/>
        </w:rPr>
        <w:t>Probleme</w:t>
      </w:r>
      <w:proofErr w:type="spellEnd"/>
      <w:r w:rsidRPr="00D51F83">
        <w:rPr>
          <w:b/>
          <w:szCs w:val="24"/>
          <w:lang w:val="fr-FR"/>
        </w:rPr>
        <w:t xml:space="preserve"> rencontré </w:t>
      </w:r>
    </w:p>
    <w:p w14:paraId="6C99F668" w14:textId="77777777" w:rsidR="00554395" w:rsidRDefault="00554395" w:rsidP="00554395">
      <w:pPr>
        <w:pStyle w:val="ListParagraph"/>
        <w:spacing w:line="366" w:lineRule="auto"/>
        <w:ind w:left="1576" w:right="743" w:firstLine="0"/>
        <w:rPr>
          <w:color w:val="1F1F1F"/>
          <w:shd w:val="clear" w:color="auto" w:fill="FFFFFF"/>
          <w:lang w:val="fr-FR"/>
        </w:rPr>
      </w:pPr>
    </w:p>
    <w:p w14:paraId="29F3F629" w14:textId="1122995D" w:rsidR="00554395" w:rsidRDefault="0070473D" w:rsidP="00554395">
      <w:pPr>
        <w:pStyle w:val="ListParagraph"/>
        <w:spacing w:line="366" w:lineRule="auto"/>
        <w:ind w:left="1576" w:right="743" w:firstLine="0"/>
        <w:rPr>
          <w:color w:val="0D0D0D"/>
          <w:shd w:val="clear" w:color="auto" w:fill="FFFFFF"/>
          <w:lang w:val="fr-FR"/>
        </w:rPr>
      </w:pPr>
      <w:r w:rsidRPr="0070473D">
        <w:rPr>
          <w:color w:val="0D0D0D"/>
          <w:shd w:val="clear" w:color="auto" w:fill="FFFFFF"/>
          <w:lang w:val="fr-FR"/>
        </w:rPr>
        <w:t>J'ai rencontré un problème avec la connexion via Facebook. Malgré plusieurs tentatives, il m'a été impossible de le résoudre, car il semble que ce problème soit lié à la gestion de Facebook elle-même.</w:t>
      </w:r>
    </w:p>
    <w:p w14:paraId="4FB5EE25" w14:textId="77777777" w:rsidR="0070473D" w:rsidRPr="0070473D" w:rsidRDefault="0070473D" w:rsidP="00554395">
      <w:pPr>
        <w:pStyle w:val="ListParagraph"/>
        <w:spacing w:line="366" w:lineRule="auto"/>
        <w:ind w:left="1576" w:right="743" w:firstLine="0"/>
        <w:rPr>
          <w:color w:val="1F1F1F"/>
          <w:shd w:val="clear" w:color="auto" w:fill="FFFFFF"/>
          <w:lang w:val="fr-FR"/>
        </w:rPr>
      </w:pPr>
    </w:p>
    <w:p w14:paraId="0F374F79" w14:textId="77777777" w:rsidR="00554395" w:rsidRPr="00D51F83" w:rsidRDefault="00554395" w:rsidP="00554395">
      <w:pPr>
        <w:pStyle w:val="ListParagraph"/>
        <w:numPr>
          <w:ilvl w:val="0"/>
          <w:numId w:val="19"/>
        </w:numPr>
        <w:spacing w:after="128" w:line="254" w:lineRule="auto"/>
        <w:ind w:right="1893"/>
        <w:jc w:val="left"/>
        <w:rPr>
          <w:b/>
          <w:szCs w:val="24"/>
          <w:lang w:val="fr-FR"/>
        </w:rPr>
      </w:pPr>
      <w:r>
        <w:rPr>
          <w:b/>
          <w:szCs w:val="24"/>
          <w:lang w:val="fr-FR"/>
        </w:rPr>
        <w:t>Solution</w:t>
      </w:r>
      <w:r w:rsidRPr="00D51F83">
        <w:rPr>
          <w:b/>
          <w:szCs w:val="24"/>
          <w:lang w:val="fr-FR"/>
        </w:rPr>
        <w:t xml:space="preserve"> </w:t>
      </w:r>
      <w:r>
        <w:rPr>
          <w:b/>
          <w:szCs w:val="24"/>
          <w:lang w:val="fr-FR"/>
        </w:rPr>
        <w:t>envisagée</w:t>
      </w:r>
    </w:p>
    <w:p w14:paraId="57F0A0DC" w14:textId="77777777" w:rsidR="00554395" w:rsidRDefault="00554395" w:rsidP="00554395">
      <w:pPr>
        <w:pStyle w:val="ListParagraph"/>
        <w:spacing w:line="366" w:lineRule="auto"/>
        <w:ind w:left="1576" w:right="743" w:firstLine="0"/>
        <w:rPr>
          <w:color w:val="1F1F1F"/>
          <w:shd w:val="clear" w:color="auto" w:fill="FFFFFF"/>
          <w:lang w:val="fr-FR"/>
        </w:rPr>
      </w:pPr>
    </w:p>
    <w:p w14:paraId="25CABFD7" w14:textId="77777777" w:rsidR="005B1BD6" w:rsidRDefault="005B1BD6" w:rsidP="009C6FAA">
      <w:pPr>
        <w:pStyle w:val="ListParagraph"/>
        <w:spacing w:line="360" w:lineRule="auto"/>
        <w:ind w:left="1576" w:right="1020" w:firstLine="0"/>
        <w:rPr>
          <w:color w:val="0D0D0D"/>
          <w:shd w:val="clear" w:color="auto" w:fill="FFFFFF"/>
          <w:lang w:val="fr-FR"/>
        </w:rPr>
      </w:pPr>
      <w:r w:rsidRPr="005B1BD6">
        <w:rPr>
          <w:color w:val="0D0D0D"/>
          <w:shd w:val="clear" w:color="auto" w:fill="FFFFFF"/>
          <w:lang w:val="fr-FR"/>
        </w:rPr>
        <w:t>La solution au problème de connexion via Facebook a été de passer à une connexion via Google, qui a fonctionné parfaitement</w:t>
      </w:r>
      <w:r>
        <w:rPr>
          <w:color w:val="0D0D0D"/>
          <w:shd w:val="clear" w:color="auto" w:fill="FFFFFF"/>
          <w:lang w:val="fr-FR"/>
        </w:rPr>
        <w:t xml:space="preserve"> sans aucun problème. </w:t>
      </w:r>
    </w:p>
    <w:p w14:paraId="7C539836" w14:textId="485C2C76" w:rsidR="00554395" w:rsidRPr="005B1BD6" w:rsidRDefault="005B1BD6" w:rsidP="005B1BD6">
      <w:pPr>
        <w:pStyle w:val="ListParagraph"/>
        <w:spacing w:before="240" w:line="360" w:lineRule="auto"/>
        <w:ind w:left="1576" w:right="1021" w:firstLine="0"/>
        <w:rPr>
          <w:bCs/>
          <w:color w:val="1F1F1F"/>
          <w:shd w:val="clear" w:color="auto" w:fill="FFFFFF"/>
          <w:lang w:val="fr-FR"/>
        </w:rPr>
      </w:pPr>
      <w:r>
        <w:rPr>
          <w:color w:val="0D0D0D"/>
          <w:shd w:val="clear" w:color="auto" w:fill="FFFFFF"/>
          <w:lang w:val="fr-FR"/>
        </w:rPr>
        <w:t>J’ai également intégré</w:t>
      </w:r>
      <w:r w:rsidRPr="005B1BD6">
        <w:rPr>
          <w:color w:val="0D0D0D"/>
          <w:shd w:val="clear" w:color="auto" w:fill="FFFFFF"/>
          <w:lang w:val="fr-FR"/>
        </w:rPr>
        <w:t xml:space="preserve"> </w:t>
      </w:r>
      <w:proofErr w:type="spellStart"/>
      <w:r w:rsidRPr="005B1BD6">
        <w:rPr>
          <w:color w:val="0D0D0D"/>
          <w:shd w:val="clear" w:color="auto" w:fill="FFFFFF"/>
          <w:lang w:val="fr-FR"/>
        </w:rPr>
        <w:t>GoogleId</w:t>
      </w:r>
      <w:proofErr w:type="spellEnd"/>
      <w:r w:rsidRPr="005B1BD6">
        <w:rPr>
          <w:color w:val="0D0D0D"/>
          <w:shd w:val="clear" w:color="auto" w:fill="FFFFFF"/>
          <w:lang w:val="fr-FR"/>
        </w:rPr>
        <w:t xml:space="preserve"> à l'entité utilisateur pour gérer cette nouvelle méthode de </w:t>
      </w:r>
      <w:proofErr w:type="gramStart"/>
      <w:r w:rsidRPr="005B1BD6">
        <w:rPr>
          <w:color w:val="0D0D0D"/>
          <w:shd w:val="clear" w:color="auto" w:fill="FFFFFF"/>
          <w:lang w:val="fr-FR"/>
        </w:rPr>
        <w:t>connexion</w:t>
      </w:r>
      <w:r>
        <w:rPr>
          <w:color w:val="0D0D0D"/>
          <w:shd w:val="clear" w:color="auto" w:fill="FFFFFF"/>
          <w:lang w:val="fr-FR"/>
        </w:rPr>
        <w:t xml:space="preserve"> .</w:t>
      </w:r>
      <w:proofErr w:type="gramEnd"/>
    </w:p>
    <w:p w14:paraId="5E7E3C41" w14:textId="77777777" w:rsidR="00372B87" w:rsidRDefault="00372B87" w:rsidP="00D400F4">
      <w:pPr>
        <w:spacing w:after="44" w:line="360" w:lineRule="auto"/>
        <w:ind w:right="652"/>
        <w:rPr>
          <w:lang w:val="fr-FR"/>
        </w:rPr>
      </w:pPr>
    </w:p>
    <w:p w14:paraId="3E854C87" w14:textId="77777777" w:rsidR="0070473D" w:rsidRDefault="0070473D" w:rsidP="00D400F4">
      <w:pPr>
        <w:spacing w:after="44" w:line="360" w:lineRule="auto"/>
        <w:ind w:right="652"/>
        <w:rPr>
          <w:lang w:val="fr-FR"/>
        </w:rPr>
      </w:pPr>
    </w:p>
    <w:p w14:paraId="1AD5A4E5" w14:textId="77777777" w:rsidR="0070473D" w:rsidRDefault="0070473D" w:rsidP="00D400F4">
      <w:pPr>
        <w:spacing w:after="44" w:line="360" w:lineRule="auto"/>
        <w:ind w:right="652"/>
        <w:rPr>
          <w:lang w:val="fr-FR"/>
        </w:rPr>
      </w:pPr>
    </w:p>
    <w:p w14:paraId="211E1F93" w14:textId="77777777" w:rsidR="0070473D" w:rsidRDefault="0070473D" w:rsidP="00D400F4">
      <w:pPr>
        <w:spacing w:after="44" w:line="360" w:lineRule="auto"/>
        <w:ind w:right="652"/>
        <w:rPr>
          <w:lang w:val="fr-FR"/>
        </w:rPr>
      </w:pPr>
    </w:p>
    <w:p w14:paraId="7ADAD599" w14:textId="77777777" w:rsidR="0070473D" w:rsidRDefault="0070473D" w:rsidP="00D400F4">
      <w:pPr>
        <w:spacing w:after="44" w:line="360" w:lineRule="auto"/>
        <w:ind w:right="652"/>
        <w:rPr>
          <w:lang w:val="fr-FR"/>
        </w:rPr>
      </w:pPr>
    </w:p>
    <w:p w14:paraId="439B60B9" w14:textId="77777777" w:rsidR="0070473D" w:rsidRDefault="0070473D" w:rsidP="00D400F4">
      <w:pPr>
        <w:spacing w:after="44" w:line="360" w:lineRule="auto"/>
        <w:ind w:right="652"/>
        <w:rPr>
          <w:lang w:val="fr-FR"/>
        </w:rPr>
      </w:pPr>
    </w:p>
    <w:p w14:paraId="1170980D" w14:textId="77777777" w:rsidR="0070473D" w:rsidRDefault="0070473D" w:rsidP="00D400F4">
      <w:pPr>
        <w:spacing w:after="44" w:line="360" w:lineRule="auto"/>
        <w:ind w:right="652"/>
        <w:rPr>
          <w:lang w:val="fr-FR"/>
        </w:rPr>
      </w:pPr>
    </w:p>
    <w:p w14:paraId="1769D2A0" w14:textId="77777777" w:rsidR="0070473D" w:rsidRDefault="0070473D" w:rsidP="00D400F4">
      <w:pPr>
        <w:spacing w:after="44" w:line="360" w:lineRule="auto"/>
        <w:ind w:right="652"/>
        <w:rPr>
          <w:lang w:val="fr-FR"/>
        </w:rPr>
      </w:pPr>
    </w:p>
    <w:p w14:paraId="47165544" w14:textId="77777777" w:rsidR="0070473D" w:rsidRDefault="0070473D" w:rsidP="00D400F4">
      <w:pPr>
        <w:spacing w:after="44" w:line="360" w:lineRule="auto"/>
        <w:ind w:right="652"/>
        <w:rPr>
          <w:lang w:val="fr-FR"/>
        </w:rPr>
      </w:pPr>
    </w:p>
    <w:p w14:paraId="4049D750" w14:textId="77777777" w:rsidR="0070473D" w:rsidRDefault="0070473D" w:rsidP="00D400F4">
      <w:pPr>
        <w:spacing w:after="44" w:line="360" w:lineRule="auto"/>
        <w:ind w:right="652"/>
        <w:rPr>
          <w:lang w:val="fr-FR"/>
        </w:rPr>
      </w:pPr>
    </w:p>
    <w:p w14:paraId="6E75C9D6" w14:textId="77777777" w:rsidR="0070473D" w:rsidRDefault="0070473D" w:rsidP="00D400F4">
      <w:pPr>
        <w:spacing w:after="44" w:line="360" w:lineRule="auto"/>
        <w:ind w:right="652"/>
        <w:rPr>
          <w:lang w:val="fr-FR"/>
        </w:rPr>
      </w:pPr>
    </w:p>
    <w:p w14:paraId="13CC0E6C" w14:textId="77777777" w:rsidR="0070473D" w:rsidRDefault="0070473D" w:rsidP="00D400F4">
      <w:pPr>
        <w:spacing w:after="44" w:line="360" w:lineRule="auto"/>
        <w:ind w:right="652"/>
        <w:rPr>
          <w:lang w:val="fr-FR"/>
        </w:rPr>
      </w:pPr>
    </w:p>
    <w:p w14:paraId="3DA5BFBE" w14:textId="77777777" w:rsidR="0070473D" w:rsidRDefault="0070473D" w:rsidP="00D400F4">
      <w:pPr>
        <w:spacing w:after="44" w:line="360" w:lineRule="auto"/>
        <w:ind w:right="652"/>
        <w:rPr>
          <w:lang w:val="fr-FR"/>
        </w:rPr>
      </w:pPr>
    </w:p>
    <w:p w14:paraId="6C2F9686" w14:textId="77777777" w:rsidR="0070473D" w:rsidRDefault="0070473D" w:rsidP="005B1BD6">
      <w:pPr>
        <w:spacing w:after="44" w:line="360" w:lineRule="auto"/>
        <w:ind w:left="0" w:right="652" w:firstLine="0"/>
        <w:rPr>
          <w:lang w:val="fr-FR"/>
        </w:rPr>
      </w:pPr>
    </w:p>
    <w:p w14:paraId="1A35B006" w14:textId="77777777" w:rsidR="0070473D" w:rsidRDefault="0070473D" w:rsidP="00D400F4">
      <w:pPr>
        <w:spacing w:after="44" w:line="360" w:lineRule="auto"/>
        <w:ind w:right="652"/>
        <w:rPr>
          <w:lang w:val="fr-FR"/>
        </w:rPr>
      </w:pPr>
    </w:p>
    <w:p w14:paraId="2E5DF0C4" w14:textId="77777777" w:rsidR="0070473D" w:rsidRDefault="0070473D" w:rsidP="00D400F4">
      <w:pPr>
        <w:spacing w:after="44" w:line="360" w:lineRule="auto"/>
        <w:ind w:right="652"/>
        <w:rPr>
          <w:lang w:val="fr-FR"/>
        </w:rPr>
      </w:pPr>
    </w:p>
    <w:p w14:paraId="0D75364F" w14:textId="77777777" w:rsidR="005B1BD6" w:rsidRDefault="005B1BD6" w:rsidP="00D400F4">
      <w:pPr>
        <w:spacing w:after="44" w:line="360" w:lineRule="auto"/>
        <w:ind w:right="652"/>
        <w:rPr>
          <w:lang w:val="fr-FR"/>
        </w:rPr>
      </w:pPr>
    </w:p>
    <w:p w14:paraId="07A51443" w14:textId="77777777" w:rsidR="009877BF" w:rsidRPr="009877BF" w:rsidRDefault="009877BF" w:rsidP="00372B87">
      <w:pPr>
        <w:pStyle w:val="Heading1"/>
        <w:spacing w:before="240" w:after="0"/>
        <w:ind w:left="11" w:hanging="11"/>
        <w:jc w:val="both"/>
        <w:rPr>
          <w:color w:val="2E74B5" w:themeColor="accent1" w:themeShade="BF"/>
          <w:sz w:val="32"/>
          <w:szCs w:val="32"/>
          <w:lang w:val="fr-FR"/>
        </w:rPr>
      </w:pPr>
      <w:bookmarkStart w:id="59" w:name="_Toc167122734"/>
      <w:r w:rsidRPr="009877BF">
        <w:rPr>
          <w:color w:val="2E74B5" w:themeColor="accent1" w:themeShade="BF"/>
          <w:sz w:val="32"/>
          <w:szCs w:val="32"/>
          <w:lang w:val="fr-FR"/>
        </w:rPr>
        <w:t xml:space="preserve">8. </w:t>
      </w:r>
      <w:proofErr w:type="spellStart"/>
      <w:r w:rsidRPr="009877BF">
        <w:rPr>
          <w:color w:val="2E74B5" w:themeColor="accent1" w:themeShade="BF"/>
          <w:sz w:val="32"/>
          <w:szCs w:val="32"/>
          <w:lang w:val="fr-FR"/>
        </w:rPr>
        <w:t>Outiles</w:t>
      </w:r>
      <w:proofErr w:type="spellEnd"/>
      <w:r w:rsidRPr="009877BF">
        <w:rPr>
          <w:color w:val="2E74B5" w:themeColor="accent1" w:themeShade="BF"/>
          <w:sz w:val="32"/>
          <w:szCs w:val="32"/>
          <w:lang w:val="fr-FR"/>
        </w:rPr>
        <w:t xml:space="preserve"> de développement</w:t>
      </w:r>
      <w:bookmarkEnd w:id="59"/>
      <w:r w:rsidRPr="009877BF">
        <w:rPr>
          <w:color w:val="2E74B5" w:themeColor="accent1" w:themeShade="BF"/>
          <w:sz w:val="32"/>
          <w:szCs w:val="32"/>
          <w:lang w:val="fr-FR"/>
        </w:rPr>
        <w:t xml:space="preserve"> </w:t>
      </w:r>
    </w:p>
    <w:p w14:paraId="03F828E4" w14:textId="77777777" w:rsidR="009877BF" w:rsidRDefault="009877BF" w:rsidP="009877BF">
      <w:pPr>
        <w:rPr>
          <w:lang w:val="fr-FR"/>
        </w:rPr>
      </w:pPr>
      <w:r>
        <w:rPr>
          <w:rFonts w:ascii="Calibri" w:eastAsia="Calibri" w:hAnsi="Calibri" w:cs="Calibri"/>
          <w:noProof/>
          <w:sz w:val="22"/>
        </w:rPr>
        <mc:AlternateContent>
          <mc:Choice Requires="wpg">
            <w:drawing>
              <wp:inline distT="0" distB="0" distL="0" distR="0" wp14:anchorId="2FE08080" wp14:editId="52AE69EB">
                <wp:extent cx="6133084" cy="20320"/>
                <wp:effectExtent l="0" t="0" r="0" b="0"/>
                <wp:docPr id="184" name="Group 184"/>
                <wp:cNvGraphicFramePr/>
                <a:graphic xmlns:a="http://schemas.openxmlformats.org/drawingml/2006/main">
                  <a:graphicData uri="http://schemas.microsoft.com/office/word/2010/wordprocessingGroup">
                    <wpg:wgp>
                      <wpg:cNvGrpSpPr/>
                      <wpg:grpSpPr>
                        <a:xfrm>
                          <a:off x="0" y="0"/>
                          <a:ext cx="6133084" cy="20320"/>
                          <a:chOff x="0" y="0"/>
                          <a:chExt cx="6133084" cy="20320"/>
                        </a:xfrm>
                      </wpg:grpSpPr>
                      <wps:wsp>
                        <wps:cNvPr id="185" name="Shape 68158"/>
                        <wps:cNvSpPr/>
                        <wps:spPr>
                          <a:xfrm>
                            <a:off x="0" y="0"/>
                            <a:ext cx="6124575" cy="19050"/>
                          </a:xfrm>
                          <a:custGeom>
                            <a:avLst/>
                            <a:gdLst/>
                            <a:ahLst/>
                            <a:cxnLst/>
                            <a:rect l="0" t="0" r="0" b="0"/>
                            <a:pathLst>
                              <a:path w="6124575" h="19050">
                                <a:moveTo>
                                  <a:pt x="0" y="0"/>
                                </a:moveTo>
                                <a:lnTo>
                                  <a:pt x="6124575" y="0"/>
                                </a:lnTo>
                                <a:lnTo>
                                  <a:pt x="61245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86" name="Shape 68159"/>
                        <wps:cNvSpPr/>
                        <wps:spPr>
                          <a:xfrm>
                            <a:off x="953"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87" name="Shape 68160"/>
                        <wps:cNvSpPr/>
                        <wps:spPr>
                          <a:xfrm>
                            <a:off x="10478" y="1270"/>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88" name="Shape 68161"/>
                        <wps:cNvSpPr/>
                        <wps:spPr>
                          <a:xfrm>
                            <a:off x="6123559"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89" name="Shape 68162"/>
                        <wps:cNvSpPr/>
                        <wps:spPr>
                          <a:xfrm>
                            <a:off x="953"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0" name="Shape 68163"/>
                        <wps:cNvSpPr/>
                        <wps:spPr>
                          <a:xfrm>
                            <a:off x="10478" y="10795"/>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1" name="Shape 68164"/>
                        <wps:cNvSpPr/>
                        <wps:spPr>
                          <a:xfrm>
                            <a:off x="6123559"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a14="http://schemas.microsoft.com/office/drawing/2010/main" xmlns:wp14="http://schemas.microsoft.com/office/word/2010/wordml">
            <w:pict w14:anchorId="4BE51AB9">
              <v:group id="Group 184" style="width:482.9pt;height:1.6pt;mso-position-horizontal-relative:char;mso-position-vertical-relative:line" coordsize="61330,203" o:spid="_x0000_s1026" w14:anchorId="7426CA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">
                <v:shape id="Shape 68158" style="position:absolute;width:61245;height:190;visibility:visible;mso-wrap-style:square;v-text-anchor:top" coordsize="6124575,19050" o:spid="_x0000_s1027" fillcolor="#a0a0a0" stroked="f" strokeweight="0" path="m,l6124575,r,19050l,1905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2BlcIA&#10;AADcAAAADwAAAGRycy9kb3ducmV2LnhtbERPS4vCMBC+C/sfwix407QFpXSNsrtQEDz5Avc2NGNb&#10;tpmUJtbqrzeC4G0+vucsVoNpRE+dqy0riKcRCOLC6ppLBYd9PklBOI+ssbFMCm7kYLX8GC0w0/bK&#10;W+p3vhQhhF2GCirv20xKV1Rk0E1tSxy4s+0M+gC7UuoOryHcNDKJork0WHNoqLCl34qK/93FKBiS&#10;Q7zP+zQ/npLNT3v+y5PtPVZq/Dl8f4HwNPi3+OVe6zA/ncHzmXCB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XYGVwgAAANwAAAAPAAAAAAAAAAAAAAAAAJgCAABkcnMvZG93&#10;bnJldi54bWxQSwUGAAAAAAQABAD1AAAAhwMAAAAA&#10;">
                  <v:stroke miterlimit="83231f" joinstyle="miter"/>
                  <v:path textboxrect="0,0,6124575,19050" arrowok="t"/>
                </v:shape>
                <v:shape id="Shape 68159" style="position:absolute;left:9;top:12;width:95;height:95;visibility:visible;mso-wrap-style:square;v-text-anchor:top" coordsize="9525,9525" o:spid="_x0000_s1028"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dLpcAA&#10;AADcAAAADwAAAGRycy9kb3ducmV2LnhtbERPy6rCMBDdC/5DGOHuNPWBaDWKCIW7ceELt0MztsVm&#10;Upqo0a83woW7m8N5znIdTC0e1LrKsoLhIAFBnFtdcaHgdMz6MxDOI2usLZOCFzlYr7qdJabaPnlP&#10;j4MvRAxhl6KC0vsmldLlJRl0A9sQR+5qW4M+wraQusVnDDe1HCXJVBqsODaU2NC2pPx2uBsF42xU&#10;y+T83m3D+zIOR6mzyW2u1E8vbBYgPAX/L/5z/+o4fzaF7zPxAr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dLpcAAAADcAAAADwAAAAAAAAAAAAAAAACYAgAAZHJzL2Rvd25y&#10;ZXYueG1sUEsFBgAAAAAEAAQA9QAAAIUDAAAAAA==&#10;">
                  <v:stroke miterlimit="83231f" joinstyle="miter"/>
                  <v:path textboxrect="0,0,9525,9525" arrowok="t"/>
                </v:shape>
                <v:shape id="Shape 68160" style="position:absolute;left:104;top:12;width:61132;height:95;visibility:visible;mso-wrap-style:square;v-text-anchor:top" coordsize="6113145,9525" o:spid="_x0000_s1029" fillcolor="#a0a0a0"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JVcEA&#10;AADcAAAADwAAAGRycy9kb3ducmV2LnhtbERPzWrCQBC+F3yHZQRvOqlgTVNXaRWLeBC0fYAhO03S&#10;ZmdDdtXk7V1B6G0+vt9ZrDpbqwu3vnKi4XmSgGLJnamk0PD9tR2noHwgMVQ7YQ09e1gtB08Lyoy7&#10;ypEvp1CoGCI+Iw1lCE2G6POSLfmJa1gi9+NaSyHCtkDT0jWG2xqnSfKCliqJDSU1vC45/zudrYbf&#10;dI/SHz59+pG/bvbYz4LBmdajYff+BipwF/7FD/fOxPnpHO7PxAtw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RSVXBAAAA3AAAAA8AAAAAAAAAAAAAAAAAmAIAAGRycy9kb3du&#10;cmV2LnhtbFBLBQYAAAAABAAEAPUAAACGAwAAAAA=&#10;">
                  <v:stroke miterlimit="83231f" joinstyle="miter"/>
                  <v:path textboxrect="0,0,6113145,9525" arrowok="t"/>
                </v:shape>
                <v:shape id="Shape 68161" style="position:absolute;left:61235;top:12;width:95;height:95;visibility:visible;mso-wrap-style:square;v-text-anchor:top" coordsize="9525,9525" o:spid="_x0000_s1030"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R6TMUA&#10;AADcAAAADwAAAGRycy9kb3ducmV2LnhtbESPT2vDMAzF74N9B6PBbqvTdow2rVNKIbDLDusfehWx&#10;moTEcojd1uunnw6D3STe03s/rTfJ9epGY2g9G5hOMlDElbct1waOh/JtASpEZIu9ZzLwQwE2xfPT&#10;GnPr7/xNt32slYRwyNFAE+OQax2qhhyGiR+IRbv40WGUday1HfEu4a7Xsyz70A5bloYGB9o1VHX7&#10;qzMwL2e9zk6Pr116nOfpoG353i2NeX1J2xWoSCn+m/+uP63gL4RWnpEJd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HpMxQAAANwAAAAPAAAAAAAAAAAAAAAAAJgCAABkcnMv&#10;ZG93bnJldi54bWxQSwUGAAAAAAQABAD1AAAAigMAAAAA&#10;">
                  <v:stroke miterlimit="83231f" joinstyle="miter"/>
                  <v:path textboxrect="0,0,9525,9525" arrowok="t"/>
                </v:shape>
                <v:shape id="Shape 68162" style="position:absolute;left:9;top:107;width:95;height:96;visibility:visible;mso-wrap-style:square;v-text-anchor:top" coordsize="9525,9525" o:spid="_x0000_s1031"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8ScIA&#10;AADcAAAADwAAAGRycy9kb3ducmV2LnhtbERP24rCMBB9F/yHMMK+aaoLotUo4gVEKcuq4OvQjG21&#10;mZQmavfvN4Lg2xzOdabzxpTiQbUrLCvo9yIQxKnVBWcKTsdNdwTCeWSNpWVS8EcO5rN2a4qxtk/+&#10;pcfBZyKEsItRQe59FUvp0pwMup6tiAN3sbVBH2CdSV3jM4SbUg6iaCgNFhwacqxomVN6O9yNgp/B&#10;OvkeJ7vtJVkVZy33q7vfXJX66jSLCQhPjf+I3+6tDvNHY3g9Ey6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xJwgAAANwAAAAPAAAAAAAAAAAAAAAAAJgCAABkcnMvZG93&#10;bnJldi54bWxQSwUGAAAAAAQABAD1AAAAhwMAAAAA&#10;">
                  <v:stroke miterlimit="83231f" joinstyle="miter"/>
                  <v:path textboxrect="0,0,9525,9525" arrowok="t"/>
                </v:shape>
                <v:shape id="Shape 68163" style="position:absolute;left:104;top:107;width:61132;height:96;visibility:visible;mso-wrap-style:square;v-text-anchor:top" coordsize="6113145,9525" o:spid="_x0000_s1032" fillcolor="#e3e3e3"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bh68YA&#10;AADcAAAADwAAAGRycy9kb3ducmV2LnhtbESPzWvCQBDF70L/h2UK3nTTgP1IXaUVBAte/MDzkB2T&#10;aHY2za667V/vHAq9zfDevPeb6Ty5Vl2pD41nA0/jDBRx6W3DlYH9bjl6BRUissXWMxn4oQDz2cNg&#10;ioX1N97QdRsrJSEcCjRQx9gVWoeyJodh7Dti0Y6+dxhl7Stte7xJuGt1nmXP2mHD0lBjR4uayvP2&#10;4gzku306Hi6byeH0+Zu/rPnrG9PEmOFj+ngHFSnFf/Pf9coK/pvgyzMygZ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bh68YAAADcAAAADwAAAAAAAAAAAAAAAACYAgAAZHJz&#10;L2Rvd25yZXYueG1sUEsFBgAAAAAEAAQA9QAAAIsDAAAAAA==&#10;">
                  <v:stroke miterlimit="83231f" joinstyle="miter"/>
                  <v:path textboxrect="0,0,6113145,9525" arrowok="t"/>
                </v:shape>
                <v:shape id="Shape 68164" style="position:absolute;left:61235;top:107;width:95;height:96;visibility:visible;mso-wrap-style:square;v-text-anchor:top" coordsize="9525,9525" o:spid="_x0000_s1033"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2mksMA&#10;AADcAAAADwAAAGRycy9kb3ducmV2LnhtbERP32vCMBB+H/g/hBP2NlMVhq1GEWtBNsqYG/h6NGeb&#10;rbmUJmr33y/CYG/38f281WawrbhS741jBdNJAoK4ctpwreDzo3hagPABWWPrmBT8kIfNevSwwky7&#10;G7/T9RhqEUPYZ6igCaHLpPRVQxb9xHXEkTu73mKIsK+l7vEWw20rZ0nyLC0ajg0NdrRrqPo+XqyC&#10;t9m+nKfly+Fc5uak5Wt+CcWXUo/jYbsEEWgI/+I/90HH+ekU7s/EC+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2mksMAAADcAAAADwAAAAAAAAAAAAAAAACYAgAAZHJzL2Rv&#10;d25yZXYueG1sUEsFBgAAAAAEAAQA9QAAAIgDAAAAAA==&#10;">
                  <v:stroke miterlimit="83231f" joinstyle="miter"/>
                  <v:path textboxrect="0,0,9525,9525" arrowok="t"/>
                </v:shape>
                <w10:anchorlock/>
              </v:group>
            </w:pict>
          </mc:Fallback>
        </mc:AlternateContent>
      </w:r>
    </w:p>
    <w:p w14:paraId="2AC57CB0" w14:textId="77777777" w:rsidR="009877BF" w:rsidRDefault="009877BF" w:rsidP="009877BF">
      <w:pPr>
        <w:rPr>
          <w:lang w:val="fr-FR"/>
        </w:rPr>
      </w:pPr>
    </w:p>
    <w:p w14:paraId="6FD6E4D8" w14:textId="77777777" w:rsidR="009877BF" w:rsidRPr="00F91ED1" w:rsidRDefault="009877BF" w:rsidP="00F64661">
      <w:pPr>
        <w:pStyle w:val="Heading2"/>
        <w:spacing w:before="480" w:after="480" w:line="254" w:lineRule="auto"/>
        <w:ind w:left="748" w:right="737" w:hanging="11"/>
        <w:rPr>
          <w:rFonts w:ascii="Arial" w:hAnsi="Arial" w:cs="Arial"/>
          <w:b/>
          <w:color w:val="C45911" w:themeColor="accent2" w:themeShade="BF"/>
          <w:sz w:val="28"/>
          <w:szCs w:val="28"/>
          <w:lang w:val="fr-FR"/>
        </w:rPr>
      </w:pPr>
      <w:bookmarkStart w:id="60" w:name="_Toc167122735"/>
      <w:r w:rsidRPr="00F91ED1">
        <w:rPr>
          <w:rFonts w:ascii="Arial" w:hAnsi="Arial" w:cs="Arial"/>
          <w:b/>
          <w:color w:val="C45911" w:themeColor="accent2" w:themeShade="BF"/>
          <w:sz w:val="28"/>
          <w:szCs w:val="28"/>
          <w:lang w:val="fr-FR"/>
        </w:rPr>
        <w:t>8.1</w:t>
      </w:r>
      <w:proofErr w:type="gramStart"/>
      <w:r w:rsidRPr="00F91ED1">
        <w:rPr>
          <w:rFonts w:ascii="Arial" w:hAnsi="Arial" w:cs="Arial"/>
          <w:b/>
          <w:color w:val="C45911" w:themeColor="accent2" w:themeShade="BF"/>
          <w:sz w:val="28"/>
          <w:szCs w:val="28"/>
          <w:lang w:val="fr-FR"/>
        </w:rPr>
        <w:t>.SYMFONY</w:t>
      </w:r>
      <w:bookmarkEnd w:id="60"/>
      <w:proofErr w:type="gramEnd"/>
    </w:p>
    <w:p w14:paraId="0F9F0FD5" w14:textId="77777777" w:rsidR="009877BF" w:rsidRDefault="009877BF" w:rsidP="00372B87">
      <w:pPr>
        <w:pStyle w:val="ListParagraph"/>
        <w:spacing w:after="4" w:line="287" w:lineRule="auto"/>
        <w:ind w:left="748" w:right="1020" w:firstLine="0"/>
        <w:rPr>
          <w:lang w:val="fr-FR"/>
        </w:rPr>
      </w:pPr>
      <w:r>
        <w:rPr>
          <w:noProof/>
        </w:rPr>
        <w:drawing>
          <wp:anchor distT="0" distB="0" distL="114300" distR="114300" simplePos="0" relativeHeight="251659264" behindDoc="0" locked="0" layoutInCell="1" allowOverlap="0" wp14:anchorId="082237CA" wp14:editId="23C2E493">
            <wp:simplePos x="0" y="0"/>
            <wp:positionH relativeFrom="column">
              <wp:posOffset>692150</wp:posOffset>
            </wp:positionH>
            <wp:positionV relativeFrom="paragraph">
              <wp:posOffset>136525</wp:posOffset>
            </wp:positionV>
            <wp:extent cx="1318260" cy="472440"/>
            <wp:effectExtent l="0" t="0" r="0" b="381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9123" name="Picture 9123"/>
                    <pic:cNvPicPr/>
                  </pic:nvPicPr>
                  <pic:blipFill>
                    <a:blip r:embed="rId20"/>
                    <a:stretch>
                      <a:fillRect/>
                    </a:stretch>
                  </pic:blipFill>
                  <pic:spPr>
                    <a:xfrm>
                      <a:off x="0" y="0"/>
                      <a:ext cx="1318260" cy="472440"/>
                    </a:xfrm>
                    <a:prstGeom prst="rect">
                      <a:avLst/>
                    </a:prstGeom>
                  </pic:spPr>
                </pic:pic>
              </a:graphicData>
            </a:graphic>
            <wp14:sizeRelH relativeFrom="margin">
              <wp14:pctWidth>0</wp14:pctWidth>
            </wp14:sizeRelH>
            <wp14:sizeRelV relativeFrom="margin">
              <wp14:pctHeight>0</wp14:pctHeight>
            </wp14:sizeRelV>
          </wp:anchor>
        </w:drawing>
      </w:r>
    </w:p>
    <w:p w14:paraId="5186B13D" w14:textId="77777777" w:rsidR="009877BF" w:rsidRDefault="009877BF" w:rsidP="00670E1A">
      <w:pPr>
        <w:pStyle w:val="ListParagraph"/>
        <w:spacing w:after="4" w:line="287" w:lineRule="auto"/>
        <w:ind w:left="1077" w:right="1020" w:firstLine="0"/>
        <w:rPr>
          <w:lang w:val="fr-FR"/>
        </w:rPr>
      </w:pPr>
    </w:p>
    <w:p w14:paraId="446E1801" w14:textId="77777777" w:rsidR="009877BF" w:rsidRPr="00AC68E5" w:rsidRDefault="009877BF" w:rsidP="00670E1A">
      <w:pPr>
        <w:spacing w:after="0" w:line="480" w:lineRule="atLeast"/>
        <w:ind w:left="1077" w:right="1020" w:firstLine="0"/>
        <w:jc w:val="left"/>
        <w:rPr>
          <w:rFonts w:eastAsia="Times New Roman"/>
          <w:color w:val="000000" w:themeColor="text1"/>
          <w:szCs w:val="24"/>
          <w:lang w:val="fr-FR"/>
        </w:rPr>
      </w:pPr>
      <w:proofErr w:type="spellStart"/>
      <w:r w:rsidRPr="00AC68E5">
        <w:rPr>
          <w:rFonts w:eastAsia="Times New Roman"/>
          <w:b/>
          <w:bCs/>
          <w:color w:val="000000" w:themeColor="text1"/>
          <w:szCs w:val="24"/>
          <w:lang w:val="fr-FR"/>
        </w:rPr>
        <w:t>Symfony</w:t>
      </w:r>
      <w:proofErr w:type="spellEnd"/>
      <w:r w:rsidRPr="00AC68E5">
        <w:rPr>
          <w:rFonts w:eastAsia="Times New Roman"/>
          <w:color w:val="000000" w:themeColor="text1"/>
          <w:szCs w:val="24"/>
          <w:lang w:val="fr-FR"/>
        </w:rPr>
        <w:t> est un </w:t>
      </w:r>
      <w:proofErr w:type="spellStart"/>
      <w:r w:rsidRPr="00AC68E5">
        <w:rPr>
          <w:rFonts w:eastAsia="Times New Roman"/>
          <w:b/>
          <w:bCs/>
          <w:color w:val="000000" w:themeColor="text1"/>
          <w:szCs w:val="24"/>
          <w:lang w:val="fr-FR"/>
        </w:rPr>
        <w:t>framework</w:t>
      </w:r>
      <w:proofErr w:type="spellEnd"/>
      <w:r w:rsidRPr="00AC68E5">
        <w:rPr>
          <w:rFonts w:eastAsia="Times New Roman"/>
          <w:b/>
          <w:bCs/>
          <w:color w:val="000000" w:themeColor="text1"/>
          <w:szCs w:val="24"/>
          <w:lang w:val="fr-FR"/>
        </w:rPr>
        <w:t xml:space="preserve"> PHP</w:t>
      </w:r>
      <w:r w:rsidRPr="00AC68E5">
        <w:rPr>
          <w:rFonts w:eastAsia="Times New Roman"/>
          <w:color w:val="000000" w:themeColor="text1"/>
          <w:szCs w:val="24"/>
          <w:lang w:val="fr-FR"/>
        </w:rPr>
        <w:t>* « </w:t>
      </w:r>
      <w:r w:rsidRPr="00AC68E5">
        <w:rPr>
          <w:rFonts w:eastAsia="Times New Roman"/>
          <w:i/>
          <w:iCs/>
          <w:color w:val="000000" w:themeColor="text1"/>
          <w:szCs w:val="24"/>
          <w:lang w:val="fr-FR"/>
        </w:rPr>
        <w:t>open source</w:t>
      </w:r>
      <w:r w:rsidRPr="00AC68E5">
        <w:rPr>
          <w:rFonts w:eastAsia="Times New Roman"/>
          <w:color w:val="000000" w:themeColor="text1"/>
          <w:szCs w:val="24"/>
          <w:lang w:val="fr-FR"/>
        </w:rPr>
        <w:t xml:space="preserve"> » utilisé par les développeurs pour créer </w:t>
      </w:r>
      <w:r w:rsidR="00372B87">
        <w:rPr>
          <w:rFonts w:eastAsia="Times New Roman"/>
          <w:color w:val="000000" w:themeColor="text1"/>
          <w:szCs w:val="24"/>
          <w:lang w:val="fr-FR"/>
        </w:rPr>
        <w:t xml:space="preserve">des </w:t>
      </w:r>
      <w:r w:rsidR="00372B87" w:rsidRPr="00372B87">
        <w:rPr>
          <w:rFonts w:eastAsia="Times New Roman"/>
          <w:b/>
          <w:color w:val="000000" w:themeColor="text1"/>
          <w:szCs w:val="24"/>
          <w:lang w:val="fr-FR"/>
        </w:rPr>
        <w:t>sites</w:t>
      </w:r>
      <w:r w:rsidR="00372B87">
        <w:rPr>
          <w:rFonts w:eastAsia="Times New Roman"/>
          <w:color w:val="000000" w:themeColor="text1"/>
          <w:szCs w:val="24"/>
          <w:lang w:val="fr-FR"/>
        </w:rPr>
        <w:t xml:space="preserve"> ou </w:t>
      </w:r>
      <w:r w:rsidR="00372B87" w:rsidRPr="00372B87">
        <w:rPr>
          <w:rFonts w:eastAsia="Times New Roman"/>
          <w:b/>
          <w:color w:val="000000" w:themeColor="text1"/>
          <w:szCs w:val="24"/>
          <w:lang w:val="fr-FR"/>
        </w:rPr>
        <w:t>applications Web</w:t>
      </w:r>
      <w:r w:rsidR="00372B87">
        <w:rPr>
          <w:rFonts w:eastAsia="Times New Roman"/>
          <w:color w:val="000000" w:themeColor="text1"/>
          <w:szCs w:val="24"/>
          <w:lang w:val="fr-FR"/>
        </w:rPr>
        <w:t xml:space="preserve"> </w:t>
      </w:r>
      <w:proofErr w:type="spellStart"/>
      <w:proofErr w:type="gramStart"/>
      <w:r w:rsidR="00372B87">
        <w:rPr>
          <w:rFonts w:eastAsia="Times New Roman"/>
          <w:color w:val="000000" w:themeColor="text1"/>
          <w:szCs w:val="24"/>
          <w:lang w:val="fr-FR"/>
        </w:rPr>
        <w:t>complexs</w:t>
      </w:r>
      <w:proofErr w:type="spellEnd"/>
      <w:r w:rsidR="00372B87">
        <w:rPr>
          <w:rFonts w:eastAsia="Times New Roman"/>
          <w:color w:val="000000" w:themeColor="text1"/>
          <w:szCs w:val="24"/>
          <w:lang w:val="fr-FR"/>
        </w:rPr>
        <w:t xml:space="preserve"> </w:t>
      </w:r>
      <w:r w:rsidRPr="00AC68E5">
        <w:rPr>
          <w:rFonts w:eastAsia="Times New Roman"/>
          <w:color w:val="000000" w:themeColor="text1"/>
          <w:szCs w:val="24"/>
          <w:lang w:val="fr-FR"/>
        </w:rPr>
        <w:t>,</w:t>
      </w:r>
      <w:proofErr w:type="gramEnd"/>
      <w:r w:rsidRPr="00AC68E5">
        <w:rPr>
          <w:rFonts w:eastAsia="Times New Roman"/>
          <w:color w:val="000000" w:themeColor="text1"/>
          <w:szCs w:val="24"/>
          <w:lang w:val="fr-FR"/>
        </w:rPr>
        <w:t xml:space="preserve"> robustes, fiables, évolutifs, maintenables et performants.</w:t>
      </w:r>
    </w:p>
    <w:p w14:paraId="7F19E067" w14:textId="77777777" w:rsidR="009877BF" w:rsidRPr="00AC68E5" w:rsidRDefault="009877BF" w:rsidP="00670E1A">
      <w:pPr>
        <w:spacing w:before="450" w:after="0" w:line="480" w:lineRule="atLeast"/>
        <w:ind w:left="1077" w:right="1020" w:firstLine="0"/>
        <w:jc w:val="left"/>
        <w:rPr>
          <w:rFonts w:eastAsia="Times New Roman"/>
          <w:color w:val="000000" w:themeColor="text1"/>
          <w:szCs w:val="24"/>
        </w:rPr>
      </w:pPr>
      <w:r w:rsidRPr="00AC68E5">
        <w:rPr>
          <w:rFonts w:eastAsia="Times New Roman"/>
          <w:color w:val="000000" w:themeColor="text1"/>
          <w:szCs w:val="24"/>
          <w:lang w:val="fr-FR"/>
        </w:rPr>
        <w:t>Comme une grande « </w:t>
      </w:r>
      <w:r w:rsidRPr="00AC68E5">
        <w:rPr>
          <w:rFonts w:eastAsia="Times New Roman"/>
          <w:b/>
          <w:bCs/>
          <w:color w:val="000000" w:themeColor="text1"/>
          <w:szCs w:val="24"/>
          <w:lang w:val="fr-FR"/>
        </w:rPr>
        <w:t>bibliothèque de solutions efficaces et prêtes à l’emploi</w:t>
      </w:r>
      <w:r w:rsidRPr="00AC68E5">
        <w:rPr>
          <w:rFonts w:eastAsia="Times New Roman"/>
          <w:color w:val="000000" w:themeColor="text1"/>
          <w:szCs w:val="24"/>
          <w:lang w:val="fr-FR"/>
        </w:rPr>
        <w:t xml:space="preserve"> », </w:t>
      </w:r>
      <w:proofErr w:type="spellStart"/>
      <w:r w:rsidRPr="00AC68E5">
        <w:rPr>
          <w:rFonts w:eastAsia="Times New Roman"/>
          <w:color w:val="000000" w:themeColor="text1"/>
          <w:szCs w:val="24"/>
          <w:lang w:val="fr-FR"/>
        </w:rPr>
        <w:t>Symfony</w:t>
      </w:r>
      <w:proofErr w:type="spellEnd"/>
      <w:r w:rsidRPr="00AC68E5">
        <w:rPr>
          <w:rFonts w:eastAsia="Times New Roman"/>
          <w:color w:val="000000" w:themeColor="text1"/>
          <w:szCs w:val="24"/>
          <w:lang w:val="fr-FR"/>
        </w:rPr>
        <w:t xml:space="preserve"> regroupe de nombreux composants qui facilitent le développement des produits digitaux. </w:t>
      </w:r>
      <w:proofErr w:type="spellStart"/>
      <w:r w:rsidRPr="00AC68E5">
        <w:rPr>
          <w:rFonts w:eastAsia="Times New Roman"/>
          <w:color w:val="000000" w:themeColor="text1"/>
          <w:szCs w:val="24"/>
        </w:rPr>
        <w:t>L’utilisation</w:t>
      </w:r>
      <w:proofErr w:type="spellEnd"/>
      <w:r w:rsidRPr="00AC68E5">
        <w:rPr>
          <w:rFonts w:eastAsia="Times New Roman"/>
          <w:color w:val="000000" w:themeColor="text1"/>
          <w:szCs w:val="24"/>
        </w:rPr>
        <w:t xml:space="preserve"> d’un </w:t>
      </w:r>
      <w:proofErr w:type="spellStart"/>
      <w:r w:rsidRPr="00AC68E5">
        <w:rPr>
          <w:rFonts w:eastAsia="Times New Roman"/>
          <w:color w:val="000000" w:themeColor="text1"/>
          <w:szCs w:val="24"/>
        </w:rPr>
        <w:t>tel</w:t>
      </w:r>
      <w:proofErr w:type="spellEnd"/>
      <w:r w:rsidRPr="00AC68E5">
        <w:rPr>
          <w:rFonts w:eastAsia="Times New Roman"/>
          <w:color w:val="000000" w:themeColor="text1"/>
          <w:szCs w:val="24"/>
        </w:rPr>
        <w:t xml:space="preserve"> framework </w:t>
      </w:r>
      <w:proofErr w:type="spellStart"/>
      <w:r w:rsidRPr="00AC68E5">
        <w:rPr>
          <w:rFonts w:eastAsia="Times New Roman"/>
          <w:color w:val="000000" w:themeColor="text1"/>
          <w:szCs w:val="24"/>
        </w:rPr>
        <w:t>est</w:t>
      </w:r>
      <w:proofErr w:type="spellEnd"/>
      <w:r w:rsidRPr="00AC68E5">
        <w:rPr>
          <w:rFonts w:eastAsia="Times New Roman"/>
          <w:color w:val="000000" w:themeColor="text1"/>
          <w:szCs w:val="24"/>
        </w:rPr>
        <w:t xml:space="preserve"> </w:t>
      </w:r>
      <w:proofErr w:type="gramStart"/>
      <w:r w:rsidRPr="00AC68E5">
        <w:rPr>
          <w:rFonts w:eastAsia="Times New Roman"/>
          <w:color w:val="000000" w:themeColor="text1"/>
          <w:szCs w:val="24"/>
        </w:rPr>
        <w:t>de :</w:t>
      </w:r>
      <w:proofErr w:type="gramEnd"/>
    </w:p>
    <w:p w14:paraId="5C956B5A" w14:textId="77777777" w:rsidR="009877BF" w:rsidRPr="00AC68E5" w:rsidRDefault="009877BF" w:rsidP="009877BF">
      <w:pPr>
        <w:numPr>
          <w:ilvl w:val="0"/>
          <w:numId w:val="20"/>
        </w:numPr>
        <w:tabs>
          <w:tab w:val="clear" w:pos="720"/>
          <w:tab w:val="num" w:pos="2160"/>
        </w:tabs>
        <w:spacing w:before="100" w:beforeAutospacing="1" w:after="150" w:line="480" w:lineRule="atLeast"/>
        <w:ind w:left="2160"/>
        <w:jc w:val="left"/>
        <w:rPr>
          <w:rFonts w:eastAsia="Times New Roman"/>
          <w:color w:val="000000" w:themeColor="text1"/>
          <w:szCs w:val="24"/>
        </w:rPr>
      </w:pPr>
      <w:r w:rsidRPr="00AC68E5">
        <w:rPr>
          <w:rFonts w:eastAsia="Times New Roman"/>
          <w:color w:val="000000" w:themeColor="text1"/>
          <w:szCs w:val="24"/>
        </w:rPr>
        <w:t xml:space="preserve">Limiter le </w:t>
      </w:r>
      <w:proofErr w:type="spellStart"/>
      <w:r w:rsidRPr="00AC68E5">
        <w:rPr>
          <w:rFonts w:eastAsia="Times New Roman"/>
          <w:color w:val="000000" w:themeColor="text1"/>
          <w:szCs w:val="24"/>
        </w:rPr>
        <w:t>codage</w:t>
      </w:r>
      <w:proofErr w:type="spellEnd"/>
      <w:r w:rsidRPr="00AC68E5">
        <w:rPr>
          <w:rFonts w:eastAsia="Times New Roman"/>
          <w:color w:val="000000" w:themeColor="text1"/>
          <w:szCs w:val="24"/>
        </w:rPr>
        <w:t xml:space="preserve"> </w:t>
      </w:r>
      <w:proofErr w:type="spellStart"/>
      <w:r w:rsidRPr="00AC68E5">
        <w:rPr>
          <w:rFonts w:eastAsia="Times New Roman"/>
          <w:color w:val="000000" w:themeColor="text1"/>
          <w:szCs w:val="24"/>
        </w:rPr>
        <w:t>fastidieux</w:t>
      </w:r>
      <w:proofErr w:type="spellEnd"/>
      <w:r w:rsidRPr="00AC68E5">
        <w:rPr>
          <w:rFonts w:eastAsia="Times New Roman"/>
          <w:color w:val="000000" w:themeColor="text1"/>
          <w:szCs w:val="24"/>
        </w:rPr>
        <w:t>,</w:t>
      </w:r>
    </w:p>
    <w:p w14:paraId="4D9616E1" w14:textId="77777777" w:rsidR="009877BF" w:rsidRPr="00AC68E5" w:rsidRDefault="009877BF" w:rsidP="009877BF">
      <w:pPr>
        <w:numPr>
          <w:ilvl w:val="0"/>
          <w:numId w:val="20"/>
        </w:numPr>
        <w:tabs>
          <w:tab w:val="clear" w:pos="720"/>
          <w:tab w:val="num" w:pos="2160"/>
        </w:tabs>
        <w:spacing w:before="100" w:beforeAutospacing="1" w:after="150" w:line="480" w:lineRule="atLeast"/>
        <w:ind w:left="2160"/>
        <w:jc w:val="left"/>
        <w:rPr>
          <w:rFonts w:eastAsia="Times New Roman"/>
          <w:color w:val="000000" w:themeColor="text1"/>
          <w:szCs w:val="24"/>
          <w:lang w:val="fr-FR"/>
        </w:rPr>
      </w:pPr>
      <w:r w:rsidRPr="00AC68E5">
        <w:rPr>
          <w:rFonts w:eastAsia="Times New Roman"/>
          <w:color w:val="000000" w:themeColor="text1"/>
          <w:szCs w:val="24"/>
          <w:lang w:val="fr-FR"/>
        </w:rPr>
        <w:t>Limiter le codage sans valeur ajoutée,</w:t>
      </w:r>
    </w:p>
    <w:p w14:paraId="7425451A" w14:textId="77777777" w:rsidR="009877BF" w:rsidRPr="00AC68E5" w:rsidRDefault="009877BF" w:rsidP="009877BF">
      <w:pPr>
        <w:numPr>
          <w:ilvl w:val="0"/>
          <w:numId w:val="20"/>
        </w:numPr>
        <w:tabs>
          <w:tab w:val="clear" w:pos="720"/>
          <w:tab w:val="num" w:pos="2160"/>
        </w:tabs>
        <w:spacing w:before="100" w:beforeAutospacing="1" w:after="150" w:line="480" w:lineRule="atLeast"/>
        <w:ind w:left="2160"/>
        <w:jc w:val="left"/>
        <w:rPr>
          <w:rFonts w:eastAsia="Times New Roman"/>
          <w:color w:val="000000" w:themeColor="text1"/>
          <w:szCs w:val="24"/>
          <w:lang w:val="fr-FR"/>
        </w:rPr>
      </w:pPr>
      <w:r w:rsidRPr="00AC68E5">
        <w:rPr>
          <w:rFonts w:eastAsia="Times New Roman"/>
          <w:color w:val="000000" w:themeColor="text1"/>
          <w:szCs w:val="24"/>
          <w:lang w:val="fr-FR"/>
        </w:rPr>
        <w:t>Réduire le temps de développement,</w:t>
      </w:r>
    </w:p>
    <w:p w14:paraId="604E6E33" w14:textId="77777777" w:rsidR="009877BF" w:rsidRPr="00AC68E5" w:rsidRDefault="009877BF" w:rsidP="009877BF">
      <w:pPr>
        <w:numPr>
          <w:ilvl w:val="0"/>
          <w:numId w:val="20"/>
        </w:numPr>
        <w:tabs>
          <w:tab w:val="clear" w:pos="720"/>
          <w:tab w:val="num" w:pos="2160"/>
        </w:tabs>
        <w:spacing w:before="100" w:beforeAutospacing="1" w:after="150" w:line="480" w:lineRule="atLeast"/>
        <w:ind w:left="2160"/>
        <w:jc w:val="left"/>
        <w:rPr>
          <w:rFonts w:eastAsia="Times New Roman"/>
          <w:color w:val="000000" w:themeColor="text1"/>
          <w:szCs w:val="24"/>
          <w:lang w:val="fr-FR"/>
        </w:rPr>
      </w:pPr>
      <w:r w:rsidRPr="00AC68E5">
        <w:rPr>
          <w:rFonts w:eastAsia="Times New Roman"/>
          <w:color w:val="000000" w:themeColor="text1"/>
          <w:szCs w:val="24"/>
          <w:lang w:val="fr-FR"/>
        </w:rPr>
        <w:t>Guider le développeur et fiabiliser son travail.</w:t>
      </w:r>
    </w:p>
    <w:p w14:paraId="1895D3B7" w14:textId="77777777" w:rsidR="009877BF" w:rsidRDefault="009877BF" w:rsidP="009877BF">
      <w:pPr>
        <w:pStyle w:val="ListParagraph"/>
        <w:spacing w:after="11" w:line="360" w:lineRule="auto"/>
        <w:ind w:left="1576" w:right="1436" w:firstLine="0"/>
        <w:rPr>
          <w:color w:val="1F1F1F"/>
          <w:shd w:val="clear" w:color="auto" w:fill="FFFFFF"/>
          <w:lang w:val="fr-FR"/>
        </w:rPr>
      </w:pPr>
      <w:r w:rsidRPr="00AD1A46">
        <w:rPr>
          <w:color w:val="1F1F1F"/>
          <w:shd w:val="clear" w:color="auto" w:fill="FFFFFF"/>
          <w:lang w:val="fr-FR"/>
        </w:rPr>
        <w:t xml:space="preserve"> </w:t>
      </w:r>
    </w:p>
    <w:p w14:paraId="251BC209" w14:textId="77777777" w:rsidR="009877BF" w:rsidRDefault="009877BF" w:rsidP="00670E1A">
      <w:pPr>
        <w:pStyle w:val="ListParagraph"/>
        <w:spacing w:after="11" w:line="360" w:lineRule="auto"/>
        <w:ind w:left="1077" w:right="1020" w:firstLine="0"/>
        <w:rPr>
          <w:color w:val="000000" w:themeColor="text1"/>
          <w:szCs w:val="24"/>
          <w:lang w:val="fr-FR"/>
        </w:rPr>
      </w:pPr>
      <w:r w:rsidRPr="00AC68E5">
        <w:rPr>
          <w:color w:val="000000" w:themeColor="text1"/>
          <w:szCs w:val="24"/>
          <w:lang w:val="fr-FR"/>
        </w:rPr>
        <w:t>Enfin, avec une </w:t>
      </w:r>
      <w:r w:rsidRPr="00AC68E5">
        <w:rPr>
          <w:rStyle w:val="Strong"/>
          <w:color w:val="000000" w:themeColor="text1"/>
          <w:szCs w:val="24"/>
          <w:lang w:val="fr-FR"/>
        </w:rPr>
        <w:t xml:space="preserve">communauté de plus 600 000 développeurs PHP </w:t>
      </w:r>
      <w:proofErr w:type="spellStart"/>
      <w:r w:rsidRPr="00AC68E5">
        <w:rPr>
          <w:rStyle w:val="Strong"/>
          <w:color w:val="000000" w:themeColor="text1"/>
          <w:szCs w:val="24"/>
          <w:lang w:val="fr-FR"/>
        </w:rPr>
        <w:t>Symfony</w:t>
      </w:r>
      <w:proofErr w:type="spellEnd"/>
      <w:r w:rsidRPr="00AC68E5">
        <w:rPr>
          <w:color w:val="000000" w:themeColor="text1"/>
          <w:szCs w:val="24"/>
          <w:lang w:val="fr-FR"/>
        </w:rPr>
        <w:t xml:space="preserve"> répartis sur plus de 120 pays, </w:t>
      </w:r>
      <w:proofErr w:type="spellStart"/>
      <w:r w:rsidRPr="00AC68E5">
        <w:rPr>
          <w:color w:val="000000" w:themeColor="text1"/>
          <w:szCs w:val="24"/>
          <w:lang w:val="fr-FR"/>
        </w:rPr>
        <w:t>Symfony</w:t>
      </w:r>
      <w:proofErr w:type="spellEnd"/>
      <w:r w:rsidRPr="00AC68E5">
        <w:rPr>
          <w:color w:val="000000" w:themeColor="text1"/>
          <w:szCs w:val="24"/>
          <w:lang w:val="fr-FR"/>
        </w:rPr>
        <w:t xml:space="preserve"> est un des </w:t>
      </w:r>
      <w:proofErr w:type="spellStart"/>
      <w:r w:rsidRPr="00AC68E5">
        <w:rPr>
          <w:color w:val="000000" w:themeColor="text1"/>
          <w:szCs w:val="24"/>
          <w:lang w:val="fr-FR"/>
        </w:rPr>
        <w:t>framework</w:t>
      </w:r>
      <w:proofErr w:type="spellEnd"/>
      <w:r w:rsidRPr="00AC68E5">
        <w:rPr>
          <w:color w:val="000000" w:themeColor="text1"/>
          <w:szCs w:val="24"/>
          <w:lang w:val="fr-FR"/>
        </w:rPr>
        <w:t xml:space="preserve"> les plus utilisés au monde, ce qui est un gage de qualité et de pérennité.</w:t>
      </w:r>
    </w:p>
    <w:p w14:paraId="6C57C439" w14:textId="77777777" w:rsidR="00372B87" w:rsidRDefault="00372B87" w:rsidP="00670E1A">
      <w:pPr>
        <w:pStyle w:val="ListParagraph"/>
        <w:spacing w:after="11" w:line="360" w:lineRule="auto"/>
        <w:ind w:left="1077" w:right="1020" w:firstLine="0"/>
        <w:rPr>
          <w:color w:val="000000" w:themeColor="text1"/>
          <w:szCs w:val="24"/>
          <w:lang w:val="fr-FR"/>
        </w:rPr>
      </w:pPr>
    </w:p>
    <w:p w14:paraId="76717998" w14:textId="77777777" w:rsidR="00BD43C1" w:rsidRDefault="00BD43C1" w:rsidP="00670E1A">
      <w:pPr>
        <w:pStyle w:val="ListParagraph"/>
        <w:spacing w:after="11" w:line="360" w:lineRule="auto"/>
        <w:ind w:left="1077" w:right="1020" w:firstLine="0"/>
        <w:rPr>
          <w:color w:val="000000" w:themeColor="text1"/>
          <w:szCs w:val="24"/>
          <w:lang w:val="fr-FR"/>
        </w:rPr>
      </w:pPr>
    </w:p>
    <w:p w14:paraId="31A560F4" w14:textId="77777777" w:rsidR="00372B87" w:rsidRPr="009C6FAA" w:rsidRDefault="00372B87" w:rsidP="009C6FAA">
      <w:pPr>
        <w:spacing w:after="11" w:line="360" w:lineRule="auto"/>
        <w:ind w:left="0" w:right="1020" w:firstLine="0"/>
        <w:rPr>
          <w:color w:val="000000" w:themeColor="text1"/>
          <w:szCs w:val="24"/>
          <w:lang w:val="fr-FR"/>
        </w:rPr>
      </w:pPr>
    </w:p>
    <w:p w14:paraId="70DF735C" w14:textId="77777777" w:rsidR="00372B87" w:rsidRPr="00AC68E5" w:rsidRDefault="00372B87" w:rsidP="00670E1A">
      <w:pPr>
        <w:pStyle w:val="ListParagraph"/>
        <w:spacing w:after="11" w:line="360" w:lineRule="auto"/>
        <w:ind w:left="1077" w:right="1020" w:firstLine="0"/>
        <w:rPr>
          <w:color w:val="000000" w:themeColor="text1"/>
          <w:szCs w:val="24"/>
          <w:shd w:val="clear" w:color="auto" w:fill="FFFFFF"/>
          <w:lang w:val="fr-FR"/>
        </w:rPr>
      </w:pPr>
    </w:p>
    <w:p w14:paraId="6B06A1C1" w14:textId="77777777" w:rsidR="009877BF" w:rsidRDefault="009877BF" w:rsidP="00670E1A">
      <w:pPr>
        <w:pStyle w:val="ListParagraph"/>
        <w:spacing w:after="11" w:line="360" w:lineRule="auto"/>
        <w:ind w:left="1077" w:right="1020" w:firstLine="0"/>
        <w:rPr>
          <w:rStyle w:val="Emphasis"/>
          <w:color w:val="4E4E4E"/>
          <w:sz w:val="27"/>
          <w:szCs w:val="27"/>
          <w:lang w:val="fr-FR"/>
        </w:rPr>
      </w:pPr>
      <w:r w:rsidRPr="00AC68E5">
        <w:rPr>
          <w:rStyle w:val="Emphasis"/>
          <w:color w:val="DC124E"/>
          <w:lang w:val="fr-FR"/>
        </w:rPr>
        <w:t>*</w:t>
      </w:r>
      <w:r w:rsidRPr="00AC68E5">
        <w:rPr>
          <w:rStyle w:val="Emphasis"/>
          <w:color w:val="4E4E4E"/>
          <w:lang w:val="fr-FR"/>
        </w:rPr>
        <w:t xml:space="preserve">Framework PHP : Plate-forme permettant de créer des applications web en PHP. Les </w:t>
      </w:r>
      <w:proofErr w:type="spellStart"/>
      <w:r w:rsidRPr="00AC68E5">
        <w:rPr>
          <w:rStyle w:val="Emphasis"/>
          <w:color w:val="4E4E4E"/>
          <w:lang w:val="fr-FR"/>
        </w:rPr>
        <w:t>frameworks</w:t>
      </w:r>
      <w:proofErr w:type="spellEnd"/>
      <w:r w:rsidRPr="00AC68E5">
        <w:rPr>
          <w:rStyle w:val="Emphasis"/>
          <w:color w:val="4E4E4E"/>
          <w:lang w:val="fr-FR"/>
        </w:rPr>
        <w:t xml:space="preserve"> PHP fournissent des bibliothèques de code pour les fonctions les plus courantes, ce qui réduit la quantité de code original à</w:t>
      </w:r>
      <w:r w:rsidRPr="00AC68E5">
        <w:rPr>
          <w:rStyle w:val="Emphasis"/>
          <w:color w:val="4E4E4E"/>
          <w:sz w:val="27"/>
          <w:szCs w:val="27"/>
          <w:lang w:val="fr-FR"/>
        </w:rPr>
        <w:t> écrire.</w:t>
      </w:r>
    </w:p>
    <w:p w14:paraId="3A413BF6" w14:textId="77777777" w:rsidR="00372B87" w:rsidRDefault="00372B87" w:rsidP="00670E1A">
      <w:pPr>
        <w:pStyle w:val="ListParagraph"/>
        <w:spacing w:after="11" w:line="360" w:lineRule="auto"/>
        <w:ind w:left="1077" w:right="1020" w:firstLine="0"/>
        <w:rPr>
          <w:i/>
          <w:iCs/>
          <w:color w:val="4E4E4E"/>
          <w:sz w:val="27"/>
          <w:szCs w:val="27"/>
          <w:lang w:val="fr-FR"/>
        </w:rPr>
      </w:pPr>
    </w:p>
    <w:p w14:paraId="33D28B4B" w14:textId="77777777" w:rsidR="00372B87" w:rsidRPr="009877BF" w:rsidRDefault="00372B87" w:rsidP="00670E1A">
      <w:pPr>
        <w:pStyle w:val="ListParagraph"/>
        <w:spacing w:after="11" w:line="360" w:lineRule="auto"/>
        <w:ind w:left="1077" w:right="1020" w:firstLine="0"/>
        <w:rPr>
          <w:i/>
          <w:iCs/>
          <w:color w:val="4E4E4E"/>
          <w:sz w:val="27"/>
          <w:szCs w:val="27"/>
          <w:lang w:val="fr-FR"/>
        </w:rPr>
      </w:pPr>
    </w:p>
    <w:p w14:paraId="37EFA3E3" w14:textId="468B36FF" w:rsidR="00372B87" w:rsidRPr="00372B87" w:rsidRDefault="00954669" w:rsidP="00372B87">
      <w:pPr>
        <w:pStyle w:val="ListParagraph"/>
        <w:spacing w:after="11" w:line="360" w:lineRule="auto"/>
        <w:ind w:left="1077" w:right="1435" w:firstLine="0"/>
        <w:rPr>
          <w:color w:val="1F1F1F"/>
          <w:shd w:val="clear" w:color="auto" w:fill="FFFFFF"/>
          <w:lang w:val="fr-FR"/>
        </w:rPr>
      </w:pPr>
      <w:r w:rsidRPr="00954669">
        <w:rPr>
          <w:color w:val="1F1F1F"/>
          <w:shd w:val="clear" w:color="auto" w:fill="FFFFFF"/>
          <w:lang w:val="fr-FR"/>
        </w:rPr>
        <w:drawing>
          <wp:inline distT="0" distB="0" distL="0" distR="0" wp14:anchorId="65C9A81B" wp14:editId="0BC33549">
            <wp:extent cx="5578501" cy="4091940"/>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7631" cy="4098637"/>
                    </a:xfrm>
                    <a:prstGeom prst="rect">
                      <a:avLst/>
                    </a:prstGeom>
                  </pic:spPr>
                </pic:pic>
              </a:graphicData>
            </a:graphic>
          </wp:inline>
        </w:drawing>
      </w:r>
    </w:p>
    <w:p w14:paraId="5F85BD2A" w14:textId="77777777" w:rsidR="009877BF" w:rsidRPr="00670E1A" w:rsidRDefault="009877BF" w:rsidP="00372B87">
      <w:pPr>
        <w:pStyle w:val="Heading2"/>
        <w:spacing w:before="240" w:after="450" w:line="825" w:lineRule="atLeast"/>
        <w:ind w:left="1077" w:right="1021" w:hanging="11"/>
        <w:rPr>
          <w:rFonts w:ascii="Arial" w:eastAsia="Times New Roman" w:hAnsi="Arial" w:cs="Arial"/>
          <w:b/>
          <w:color w:val="000000" w:themeColor="text1"/>
          <w:sz w:val="24"/>
          <w:szCs w:val="24"/>
          <w:lang w:val="fr-FR"/>
        </w:rPr>
      </w:pPr>
      <w:bookmarkStart w:id="61" w:name="_Toc167122736"/>
      <w:r w:rsidRPr="00670E1A">
        <w:rPr>
          <w:rFonts w:ascii="Arial" w:hAnsi="Arial" w:cs="Arial"/>
          <w:b/>
          <w:color w:val="000000" w:themeColor="text1"/>
          <w:sz w:val="24"/>
          <w:szCs w:val="24"/>
          <w:lang w:val="fr-FR"/>
        </w:rPr>
        <w:t xml:space="preserve">Quels sont les avantages du </w:t>
      </w:r>
      <w:proofErr w:type="spellStart"/>
      <w:r w:rsidRPr="00670E1A">
        <w:rPr>
          <w:rFonts w:ascii="Arial" w:hAnsi="Arial" w:cs="Arial"/>
          <w:b/>
          <w:color w:val="000000" w:themeColor="text1"/>
          <w:sz w:val="24"/>
          <w:szCs w:val="24"/>
          <w:lang w:val="fr-FR"/>
        </w:rPr>
        <w:t>framework</w:t>
      </w:r>
      <w:proofErr w:type="spellEnd"/>
      <w:r w:rsidRPr="00670E1A">
        <w:rPr>
          <w:rFonts w:ascii="Arial" w:hAnsi="Arial" w:cs="Arial"/>
          <w:b/>
          <w:color w:val="000000" w:themeColor="text1"/>
          <w:sz w:val="24"/>
          <w:szCs w:val="24"/>
          <w:lang w:val="fr-FR"/>
        </w:rPr>
        <w:t xml:space="preserve"> </w:t>
      </w:r>
      <w:proofErr w:type="spellStart"/>
      <w:r w:rsidRPr="00670E1A">
        <w:rPr>
          <w:rFonts w:ascii="Arial" w:hAnsi="Arial" w:cs="Arial"/>
          <w:b/>
          <w:color w:val="000000" w:themeColor="text1"/>
          <w:sz w:val="24"/>
          <w:szCs w:val="24"/>
          <w:lang w:val="fr-FR"/>
        </w:rPr>
        <w:t>Symfony</w:t>
      </w:r>
      <w:proofErr w:type="spellEnd"/>
      <w:r w:rsidRPr="00670E1A">
        <w:rPr>
          <w:rFonts w:ascii="Arial" w:hAnsi="Arial" w:cs="Arial"/>
          <w:b/>
          <w:color w:val="000000" w:themeColor="text1"/>
          <w:sz w:val="24"/>
          <w:szCs w:val="24"/>
          <w:lang w:val="fr-FR"/>
        </w:rPr>
        <w:t> ?</w:t>
      </w:r>
      <w:bookmarkEnd w:id="61"/>
    </w:p>
    <w:p w14:paraId="3106DA84" w14:textId="77777777" w:rsidR="009877BF" w:rsidRDefault="009877BF" w:rsidP="00670E1A">
      <w:pPr>
        <w:pStyle w:val="ListParagraph"/>
        <w:spacing w:after="11" w:line="360" w:lineRule="auto"/>
        <w:ind w:left="1077" w:right="1020" w:firstLine="0"/>
        <w:rPr>
          <w:color w:val="000000" w:themeColor="text1"/>
          <w:szCs w:val="24"/>
          <w:lang w:val="fr-FR"/>
        </w:rPr>
      </w:pPr>
      <w:r w:rsidRPr="00AC68E5">
        <w:rPr>
          <w:color w:val="000000" w:themeColor="text1"/>
          <w:szCs w:val="24"/>
          <w:lang w:val="fr-FR"/>
        </w:rPr>
        <w:t>En plus de ceux cités auparavant, il existe de nombreux avantages à l’utilisation du </w:t>
      </w:r>
      <w:proofErr w:type="spellStart"/>
      <w:r w:rsidRPr="00AC68E5">
        <w:rPr>
          <w:rStyle w:val="Strong"/>
          <w:color w:val="000000" w:themeColor="text1"/>
          <w:szCs w:val="24"/>
          <w:lang w:val="fr-FR"/>
        </w:rPr>
        <w:t>framework</w:t>
      </w:r>
      <w:proofErr w:type="spellEnd"/>
      <w:r w:rsidRPr="00AC68E5">
        <w:rPr>
          <w:rStyle w:val="Strong"/>
          <w:color w:val="000000" w:themeColor="text1"/>
          <w:szCs w:val="24"/>
          <w:lang w:val="fr-FR"/>
        </w:rPr>
        <w:t xml:space="preserve"> </w:t>
      </w:r>
      <w:proofErr w:type="spellStart"/>
      <w:r w:rsidRPr="00AC68E5">
        <w:rPr>
          <w:rStyle w:val="Strong"/>
          <w:color w:val="000000" w:themeColor="text1"/>
          <w:szCs w:val="24"/>
          <w:lang w:val="fr-FR"/>
        </w:rPr>
        <w:t>Symfony</w:t>
      </w:r>
      <w:proofErr w:type="spellEnd"/>
      <w:r w:rsidRPr="00AC68E5">
        <w:rPr>
          <w:color w:val="000000" w:themeColor="text1"/>
          <w:szCs w:val="24"/>
          <w:lang w:val="fr-FR"/>
        </w:rPr>
        <w:t>.</w:t>
      </w:r>
    </w:p>
    <w:p w14:paraId="41C6AC2A" w14:textId="77777777" w:rsidR="009877BF" w:rsidRDefault="009877BF" w:rsidP="00670E1A">
      <w:pPr>
        <w:pStyle w:val="ListParagraph"/>
        <w:spacing w:after="11" w:line="360" w:lineRule="auto"/>
        <w:ind w:left="1077" w:right="1020" w:firstLine="0"/>
        <w:rPr>
          <w:color w:val="000000" w:themeColor="text1"/>
          <w:szCs w:val="24"/>
          <w:lang w:val="fr-FR"/>
        </w:rPr>
      </w:pPr>
    </w:p>
    <w:p w14:paraId="5ADFDE40" w14:textId="77777777" w:rsidR="00954669" w:rsidRDefault="00954669" w:rsidP="00670E1A">
      <w:pPr>
        <w:pStyle w:val="ListParagraph"/>
        <w:spacing w:after="11" w:line="360" w:lineRule="auto"/>
        <w:ind w:left="1077" w:right="1020" w:firstLine="0"/>
        <w:rPr>
          <w:color w:val="000000" w:themeColor="text1"/>
          <w:szCs w:val="24"/>
          <w:lang w:val="fr-FR"/>
        </w:rPr>
      </w:pPr>
    </w:p>
    <w:p w14:paraId="10CCBA56" w14:textId="77777777" w:rsidR="00954669" w:rsidRDefault="00954669" w:rsidP="00670E1A">
      <w:pPr>
        <w:pStyle w:val="ListParagraph"/>
        <w:spacing w:after="11" w:line="360" w:lineRule="auto"/>
        <w:ind w:left="1077" w:right="1020" w:firstLine="0"/>
        <w:rPr>
          <w:color w:val="000000" w:themeColor="text1"/>
          <w:szCs w:val="24"/>
          <w:lang w:val="fr-FR"/>
        </w:rPr>
      </w:pPr>
    </w:p>
    <w:p w14:paraId="5CEF073F" w14:textId="77777777" w:rsidR="00954669" w:rsidRDefault="00954669" w:rsidP="00670E1A">
      <w:pPr>
        <w:pStyle w:val="ListParagraph"/>
        <w:spacing w:after="11" w:line="360" w:lineRule="auto"/>
        <w:ind w:left="1077" w:right="1020" w:firstLine="0"/>
        <w:rPr>
          <w:color w:val="000000" w:themeColor="text1"/>
          <w:szCs w:val="24"/>
          <w:lang w:val="fr-FR"/>
        </w:rPr>
      </w:pPr>
    </w:p>
    <w:p w14:paraId="3F57AA67" w14:textId="77777777" w:rsidR="00954669" w:rsidRDefault="00954669" w:rsidP="00670E1A">
      <w:pPr>
        <w:pStyle w:val="ListParagraph"/>
        <w:spacing w:after="11" w:line="360" w:lineRule="auto"/>
        <w:ind w:left="1077" w:right="1020" w:firstLine="0"/>
        <w:rPr>
          <w:color w:val="000000" w:themeColor="text1"/>
          <w:szCs w:val="24"/>
          <w:lang w:val="fr-FR"/>
        </w:rPr>
      </w:pPr>
    </w:p>
    <w:p w14:paraId="577D2954" w14:textId="77777777" w:rsidR="009877BF" w:rsidRPr="00372B87" w:rsidRDefault="009877BF" w:rsidP="00670E1A">
      <w:pPr>
        <w:pStyle w:val="Heading3"/>
        <w:spacing w:after="450" w:line="540" w:lineRule="atLeast"/>
        <w:ind w:left="1077" w:right="1020"/>
        <w:rPr>
          <w:rFonts w:ascii="Arial" w:eastAsia="Times New Roman" w:hAnsi="Arial" w:cs="Arial"/>
          <w:b/>
          <w:color w:val="C00000"/>
          <w:lang w:val="fr-FR"/>
        </w:rPr>
      </w:pPr>
      <w:bookmarkStart w:id="62" w:name="_Toc167122737"/>
      <w:r w:rsidRPr="00372B87">
        <w:rPr>
          <w:rFonts w:ascii="Arial" w:hAnsi="Arial" w:cs="Arial"/>
          <w:b/>
          <w:color w:val="C00000"/>
          <w:lang w:val="fr-FR"/>
        </w:rPr>
        <w:t>Réputation</w:t>
      </w:r>
      <w:bookmarkEnd w:id="62"/>
      <w:r w:rsidRPr="00372B87">
        <w:rPr>
          <w:rFonts w:ascii="Arial" w:hAnsi="Arial" w:cs="Arial"/>
          <w:b/>
          <w:color w:val="C00000"/>
          <w:lang w:val="fr-FR"/>
        </w:rPr>
        <w:t> </w:t>
      </w:r>
    </w:p>
    <w:p w14:paraId="4FFCBC07" w14:textId="61A56255" w:rsidR="00372B87" w:rsidRDefault="009877BF" w:rsidP="00954669">
      <w:pPr>
        <w:pStyle w:val="NormalWeb"/>
        <w:spacing w:before="0" w:beforeAutospacing="0" w:after="0" w:afterAutospacing="0" w:line="480" w:lineRule="atLeast"/>
        <w:ind w:left="1077" w:right="1020"/>
        <w:rPr>
          <w:rFonts w:ascii="Arial" w:hAnsi="Arial" w:cs="Arial"/>
          <w:color w:val="000000" w:themeColor="text1"/>
          <w:lang w:val="fr-FR"/>
        </w:rPr>
      </w:pPr>
      <w:r w:rsidRPr="00AC68E5">
        <w:rPr>
          <w:rFonts w:ascii="Arial" w:hAnsi="Arial" w:cs="Arial"/>
          <w:color w:val="000000" w:themeColor="text1"/>
          <w:lang w:val="fr-FR"/>
        </w:rPr>
        <w:t xml:space="preserve">La toute première version de </w:t>
      </w:r>
      <w:proofErr w:type="spellStart"/>
      <w:r w:rsidRPr="00AC68E5">
        <w:rPr>
          <w:rFonts w:ascii="Arial" w:hAnsi="Arial" w:cs="Arial"/>
          <w:color w:val="000000" w:themeColor="text1"/>
          <w:lang w:val="fr-FR"/>
        </w:rPr>
        <w:t>Symfony</w:t>
      </w:r>
      <w:proofErr w:type="spellEnd"/>
      <w:r w:rsidRPr="00AC68E5">
        <w:rPr>
          <w:rFonts w:ascii="Arial" w:hAnsi="Arial" w:cs="Arial"/>
          <w:color w:val="000000" w:themeColor="text1"/>
          <w:lang w:val="fr-FR"/>
        </w:rPr>
        <w:t xml:space="preserve"> a vu le jour en France en 2005. Fabien </w:t>
      </w:r>
      <w:proofErr w:type="spellStart"/>
      <w:r w:rsidRPr="00AC68E5">
        <w:rPr>
          <w:rFonts w:ascii="Arial" w:hAnsi="Arial" w:cs="Arial"/>
          <w:color w:val="000000" w:themeColor="text1"/>
          <w:lang w:val="fr-FR"/>
        </w:rPr>
        <w:t>Potencier</w:t>
      </w:r>
      <w:proofErr w:type="spellEnd"/>
      <w:r w:rsidRPr="00AC68E5">
        <w:rPr>
          <w:rFonts w:ascii="Arial" w:hAnsi="Arial" w:cs="Arial"/>
          <w:color w:val="000000" w:themeColor="text1"/>
          <w:lang w:val="fr-FR"/>
        </w:rPr>
        <w:t xml:space="preserve">, son créateur, développa et déploya un concurrent sérieux à Zend Framework lui-même porté par les créateurs de PHP. Cette solution va rapidement conquérir le monde. </w:t>
      </w:r>
    </w:p>
    <w:p w14:paraId="679A093B" w14:textId="77777777" w:rsidR="009C6FAA" w:rsidRDefault="009C6FAA" w:rsidP="00670E1A">
      <w:pPr>
        <w:pStyle w:val="NormalWeb"/>
        <w:spacing w:before="0" w:beforeAutospacing="0" w:after="0" w:afterAutospacing="0" w:line="480" w:lineRule="atLeast"/>
        <w:ind w:left="1077" w:right="1020"/>
        <w:rPr>
          <w:rFonts w:ascii="Arial" w:hAnsi="Arial" w:cs="Arial"/>
          <w:color w:val="000000" w:themeColor="text1"/>
          <w:lang w:val="fr-FR"/>
        </w:rPr>
      </w:pPr>
    </w:p>
    <w:p w14:paraId="5A6E5679" w14:textId="77777777" w:rsidR="009877BF" w:rsidRDefault="009877BF" w:rsidP="00670E1A">
      <w:pPr>
        <w:pStyle w:val="NormalWeb"/>
        <w:spacing w:before="0" w:beforeAutospacing="0" w:after="0" w:afterAutospacing="0" w:line="480" w:lineRule="atLeast"/>
        <w:ind w:left="1077" w:right="1020"/>
        <w:rPr>
          <w:rFonts w:ascii="Arial" w:hAnsi="Arial" w:cs="Arial"/>
          <w:color w:val="000000" w:themeColor="text1"/>
          <w:lang w:val="fr-FR"/>
        </w:rPr>
      </w:pPr>
      <w:r w:rsidRPr="00AC68E5">
        <w:rPr>
          <w:rFonts w:ascii="Arial" w:hAnsi="Arial" w:cs="Arial"/>
          <w:color w:val="000000" w:themeColor="text1"/>
          <w:lang w:val="fr-FR"/>
        </w:rPr>
        <w:t>Depuis son lancement, le </w:t>
      </w:r>
      <w:proofErr w:type="spellStart"/>
      <w:r w:rsidRPr="00AC68E5">
        <w:rPr>
          <w:rStyle w:val="Strong"/>
          <w:rFonts w:ascii="Arial" w:eastAsia="Arial" w:hAnsi="Arial" w:cs="Arial"/>
          <w:color w:val="000000" w:themeColor="text1"/>
          <w:lang w:val="fr-FR"/>
        </w:rPr>
        <w:t>framework</w:t>
      </w:r>
      <w:proofErr w:type="spellEnd"/>
      <w:r w:rsidRPr="00AC68E5">
        <w:rPr>
          <w:rStyle w:val="Strong"/>
          <w:rFonts w:ascii="Arial" w:eastAsia="Arial" w:hAnsi="Arial" w:cs="Arial"/>
          <w:color w:val="000000" w:themeColor="text1"/>
          <w:lang w:val="fr-FR"/>
        </w:rPr>
        <w:t xml:space="preserve"> </w:t>
      </w:r>
      <w:proofErr w:type="spellStart"/>
      <w:r w:rsidRPr="00AC68E5">
        <w:rPr>
          <w:rStyle w:val="Strong"/>
          <w:rFonts w:ascii="Arial" w:eastAsia="Arial" w:hAnsi="Arial" w:cs="Arial"/>
          <w:color w:val="000000" w:themeColor="text1"/>
          <w:lang w:val="fr-FR"/>
        </w:rPr>
        <w:t>Symfony</w:t>
      </w:r>
      <w:proofErr w:type="spellEnd"/>
      <w:r w:rsidRPr="00AC68E5">
        <w:rPr>
          <w:rFonts w:ascii="Arial" w:hAnsi="Arial" w:cs="Arial"/>
          <w:color w:val="000000" w:themeColor="text1"/>
          <w:lang w:val="fr-FR"/>
        </w:rPr>
        <w:t> a été </w:t>
      </w:r>
      <w:r w:rsidRPr="00AC68E5">
        <w:rPr>
          <w:rStyle w:val="Strong"/>
          <w:rFonts w:ascii="Arial" w:eastAsia="Arial" w:hAnsi="Arial" w:cs="Arial"/>
          <w:color w:val="000000" w:themeColor="text1"/>
          <w:lang w:val="fr-FR"/>
        </w:rPr>
        <w:t>adopté par des acteurs majeurs du digital</w:t>
      </w:r>
      <w:r w:rsidRPr="00AC68E5">
        <w:rPr>
          <w:rFonts w:ascii="Arial" w:hAnsi="Arial" w:cs="Arial"/>
          <w:color w:val="000000" w:themeColor="text1"/>
          <w:lang w:val="fr-FR"/>
        </w:rPr>
        <w:t>. Sa forte communauté de développeurs, intégrateurs et utilisateurs contribuent à l’</w:t>
      </w:r>
      <w:r w:rsidRPr="00AC68E5">
        <w:rPr>
          <w:rStyle w:val="Strong"/>
          <w:rFonts w:ascii="Arial" w:eastAsia="Arial" w:hAnsi="Arial" w:cs="Arial"/>
          <w:color w:val="000000" w:themeColor="text1"/>
          <w:lang w:val="fr-FR"/>
        </w:rPr>
        <w:t>enrichissement</w:t>
      </w:r>
      <w:r w:rsidRPr="00AC68E5">
        <w:rPr>
          <w:rFonts w:ascii="Arial" w:hAnsi="Arial" w:cs="Arial"/>
          <w:color w:val="000000" w:themeColor="text1"/>
          <w:lang w:val="fr-FR"/>
        </w:rPr>
        <w:t> de son contenu.</w:t>
      </w:r>
    </w:p>
    <w:p w14:paraId="1728B4D0" w14:textId="77777777" w:rsidR="009877BF" w:rsidRDefault="009877BF" w:rsidP="00D400F4">
      <w:pPr>
        <w:spacing w:after="44" w:line="360" w:lineRule="auto"/>
        <w:ind w:right="652"/>
        <w:rPr>
          <w:lang w:val="fr-FR"/>
        </w:rPr>
      </w:pPr>
    </w:p>
    <w:p w14:paraId="416D382A" w14:textId="77777777" w:rsidR="009877BF" w:rsidRPr="00372B87" w:rsidRDefault="009877BF" w:rsidP="00670E1A">
      <w:pPr>
        <w:pStyle w:val="Heading3"/>
        <w:spacing w:before="120" w:after="450" w:line="540" w:lineRule="atLeast"/>
        <w:ind w:left="1077" w:right="1020" w:hanging="11"/>
        <w:rPr>
          <w:rFonts w:ascii="Arial" w:eastAsia="Times New Roman" w:hAnsi="Arial" w:cs="Arial"/>
          <w:b/>
          <w:color w:val="C00000"/>
          <w:lang w:val="fr-FR"/>
        </w:rPr>
      </w:pPr>
      <w:bookmarkStart w:id="63" w:name="_Toc167122738"/>
      <w:r w:rsidRPr="00372B87">
        <w:rPr>
          <w:rFonts w:ascii="Arial" w:hAnsi="Arial" w:cs="Arial"/>
          <w:b/>
          <w:color w:val="C00000"/>
          <w:lang w:val="fr-FR"/>
        </w:rPr>
        <w:t>Pérennité</w:t>
      </w:r>
      <w:bookmarkEnd w:id="63"/>
      <w:r w:rsidRPr="00372B87">
        <w:rPr>
          <w:rFonts w:ascii="Arial" w:hAnsi="Arial" w:cs="Arial"/>
          <w:b/>
          <w:color w:val="C00000"/>
          <w:lang w:val="fr-FR"/>
        </w:rPr>
        <w:t> </w:t>
      </w:r>
    </w:p>
    <w:p w14:paraId="3897A7DB" w14:textId="77777777" w:rsidR="009877BF" w:rsidRDefault="009877BF" w:rsidP="00670E1A">
      <w:pPr>
        <w:pStyle w:val="NormalWeb"/>
        <w:spacing w:before="0" w:beforeAutospacing="0" w:after="0" w:afterAutospacing="0" w:line="480" w:lineRule="atLeast"/>
        <w:ind w:left="1077" w:right="1020"/>
        <w:rPr>
          <w:rFonts w:ascii="Arial" w:hAnsi="Arial" w:cs="Arial"/>
          <w:color w:val="000000" w:themeColor="text1"/>
          <w:lang w:val="fr-FR"/>
        </w:rPr>
      </w:pPr>
      <w:r w:rsidRPr="00AC68E5">
        <w:rPr>
          <w:rStyle w:val="Strong"/>
          <w:rFonts w:ascii="Arial" w:eastAsia="Arial" w:hAnsi="Arial" w:cs="Arial"/>
          <w:color w:val="000000" w:themeColor="text1"/>
          <w:lang w:val="fr-FR"/>
        </w:rPr>
        <w:t>Créé par et pour des professionnels</w:t>
      </w:r>
      <w:r w:rsidRPr="00AC68E5">
        <w:rPr>
          <w:rFonts w:ascii="Arial" w:hAnsi="Arial" w:cs="Arial"/>
          <w:color w:val="000000" w:themeColor="text1"/>
          <w:lang w:val="fr-FR"/>
        </w:rPr>
        <w:t>, </w:t>
      </w:r>
      <w:proofErr w:type="spellStart"/>
      <w:r w:rsidRPr="00AC68E5">
        <w:rPr>
          <w:rStyle w:val="Strong"/>
          <w:rFonts w:ascii="Arial" w:eastAsia="Arial" w:hAnsi="Arial" w:cs="Arial"/>
          <w:color w:val="000000" w:themeColor="text1"/>
          <w:lang w:val="fr-FR"/>
        </w:rPr>
        <w:t>Symfony</w:t>
      </w:r>
      <w:proofErr w:type="spellEnd"/>
      <w:r w:rsidRPr="00AC68E5">
        <w:rPr>
          <w:rFonts w:ascii="Arial" w:hAnsi="Arial" w:cs="Arial"/>
          <w:color w:val="000000" w:themeColor="text1"/>
          <w:lang w:val="fr-FR"/>
        </w:rPr>
        <w:t> est avant tout un </w:t>
      </w:r>
      <w:r w:rsidRPr="00AC68E5">
        <w:rPr>
          <w:rStyle w:val="Strong"/>
          <w:rFonts w:ascii="Arial" w:eastAsia="Arial" w:hAnsi="Arial" w:cs="Arial"/>
          <w:color w:val="000000" w:themeColor="text1"/>
          <w:lang w:val="fr-FR"/>
        </w:rPr>
        <w:t>outil pratico-pratique</w:t>
      </w:r>
      <w:r w:rsidRPr="00AC68E5">
        <w:rPr>
          <w:rFonts w:ascii="Arial" w:hAnsi="Arial" w:cs="Arial"/>
          <w:color w:val="000000" w:themeColor="text1"/>
          <w:lang w:val="fr-FR"/>
        </w:rPr>
        <w:t xml:space="preserve">, dont les composants répondent à des besoins concrets. Avec sa forte communauté active, mais également par la contribution de sociétés de services, c’est tout un écosystème qui s’est développé autour de ce </w:t>
      </w:r>
      <w:proofErr w:type="spellStart"/>
      <w:r w:rsidRPr="00AC68E5">
        <w:rPr>
          <w:rFonts w:ascii="Arial" w:hAnsi="Arial" w:cs="Arial"/>
          <w:color w:val="000000" w:themeColor="text1"/>
          <w:lang w:val="fr-FR"/>
        </w:rPr>
        <w:t>framework</w:t>
      </w:r>
      <w:proofErr w:type="spellEnd"/>
      <w:r w:rsidRPr="00AC68E5">
        <w:rPr>
          <w:rFonts w:ascii="Arial" w:hAnsi="Arial" w:cs="Arial"/>
          <w:color w:val="000000" w:themeColor="text1"/>
          <w:lang w:val="fr-FR"/>
        </w:rPr>
        <w:t>. De nombreux composants très efficaces sont disponibles pour répondre aux besoins « classiques » d’une application. Enfin, le mode de distribution de </w:t>
      </w:r>
      <w:proofErr w:type="spellStart"/>
      <w:r w:rsidRPr="00AC68E5">
        <w:rPr>
          <w:rStyle w:val="Strong"/>
          <w:rFonts w:ascii="Arial" w:eastAsia="Arial" w:hAnsi="Arial" w:cs="Arial"/>
          <w:color w:val="000000" w:themeColor="text1"/>
          <w:lang w:val="fr-FR"/>
        </w:rPr>
        <w:t>Symfony</w:t>
      </w:r>
      <w:proofErr w:type="spellEnd"/>
      <w:r w:rsidRPr="00AC68E5">
        <w:rPr>
          <w:rStyle w:val="Strong"/>
          <w:rFonts w:ascii="Arial" w:eastAsia="Arial" w:hAnsi="Arial" w:cs="Arial"/>
          <w:color w:val="000000" w:themeColor="text1"/>
          <w:lang w:val="fr-FR"/>
        </w:rPr>
        <w:t xml:space="preserve"> sous licence Open Source MIT</w:t>
      </w:r>
      <w:r w:rsidRPr="00AC68E5">
        <w:rPr>
          <w:rFonts w:ascii="Arial" w:hAnsi="Arial" w:cs="Arial"/>
          <w:color w:val="000000" w:themeColor="text1"/>
          <w:lang w:val="fr-FR"/>
        </w:rPr>
        <w:t> permet une totale indépendance des projets réalisés vis-à-vis d’un quelconque éditeur.</w:t>
      </w:r>
    </w:p>
    <w:p w14:paraId="34959D4B" w14:textId="77777777" w:rsidR="009877BF" w:rsidRDefault="009877BF" w:rsidP="009877BF">
      <w:pPr>
        <w:pStyle w:val="NormalWeb"/>
        <w:spacing w:before="0" w:beforeAutospacing="0" w:after="0" w:afterAutospacing="0" w:line="480" w:lineRule="atLeast"/>
        <w:ind w:left="1620"/>
        <w:rPr>
          <w:rFonts w:ascii="Arial" w:hAnsi="Arial" w:cs="Arial"/>
          <w:color w:val="000000" w:themeColor="text1"/>
          <w:lang w:val="fr-FR"/>
        </w:rPr>
      </w:pPr>
    </w:p>
    <w:p w14:paraId="5B14270F" w14:textId="77777777" w:rsidR="00954669" w:rsidRDefault="00954669" w:rsidP="009877BF">
      <w:pPr>
        <w:pStyle w:val="NormalWeb"/>
        <w:spacing w:before="0" w:beforeAutospacing="0" w:after="0" w:afterAutospacing="0" w:line="480" w:lineRule="atLeast"/>
        <w:ind w:left="1620"/>
        <w:rPr>
          <w:rFonts w:ascii="Arial" w:hAnsi="Arial" w:cs="Arial"/>
          <w:color w:val="000000" w:themeColor="text1"/>
          <w:lang w:val="fr-FR"/>
        </w:rPr>
      </w:pPr>
    </w:p>
    <w:p w14:paraId="567DA0B4" w14:textId="77777777" w:rsidR="00954669" w:rsidRDefault="00954669" w:rsidP="009877BF">
      <w:pPr>
        <w:pStyle w:val="NormalWeb"/>
        <w:spacing w:before="0" w:beforeAutospacing="0" w:after="0" w:afterAutospacing="0" w:line="480" w:lineRule="atLeast"/>
        <w:ind w:left="1620"/>
        <w:rPr>
          <w:rFonts w:ascii="Arial" w:hAnsi="Arial" w:cs="Arial"/>
          <w:color w:val="000000" w:themeColor="text1"/>
          <w:lang w:val="fr-FR"/>
        </w:rPr>
      </w:pPr>
    </w:p>
    <w:p w14:paraId="4B8A8ABE" w14:textId="77777777" w:rsidR="00954669" w:rsidRDefault="00954669" w:rsidP="009877BF">
      <w:pPr>
        <w:pStyle w:val="NormalWeb"/>
        <w:spacing w:before="0" w:beforeAutospacing="0" w:after="0" w:afterAutospacing="0" w:line="480" w:lineRule="atLeast"/>
        <w:ind w:left="1620"/>
        <w:rPr>
          <w:rFonts w:ascii="Arial" w:hAnsi="Arial" w:cs="Arial"/>
          <w:color w:val="000000" w:themeColor="text1"/>
          <w:lang w:val="fr-FR"/>
        </w:rPr>
      </w:pPr>
    </w:p>
    <w:p w14:paraId="6E286E14" w14:textId="77777777" w:rsidR="00954669" w:rsidRDefault="00954669" w:rsidP="009877BF">
      <w:pPr>
        <w:pStyle w:val="NormalWeb"/>
        <w:spacing w:before="0" w:beforeAutospacing="0" w:after="0" w:afterAutospacing="0" w:line="480" w:lineRule="atLeast"/>
        <w:ind w:left="1620"/>
        <w:rPr>
          <w:rFonts w:ascii="Arial" w:hAnsi="Arial" w:cs="Arial"/>
          <w:color w:val="000000" w:themeColor="text1"/>
          <w:lang w:val="fr-FR"/>
        </w:rPr>
      </w:pPr>
    </w:p>
    <w:p w14:paraId="76D26A97" w14:textId="77777777" w:rsidR="009877BF" w:rsidRPr="00372B87" w:rsidRDefault="009877BF" w:rsidP="000A1048">
      <w:pPr>
        <w:pStyle w:val="Heading3"/>
        <w:spacing w:after="450" w:line="540" w:lineRule="atLeast"/>
        <w:ind w:left="1077" w:right="1020"/>
        <w:rPr>
          <w:rFonts w:ascii="Arial" w:eastAsia="Times New Roman" w:hAnsi="Arial" w:cs="Arial"/>
          <w:b/>
          <w:color w:val="C00000"/>
          <w:lang w:val="fr-FR"/>
        </w:rPr>
      </w:pPr>
      <w:bookmarkStart w:id="64" w:name="_Toc167122739"/>
      <w:r w:rsidRPr="00372B87">
        <w:rPr>
          <w:rFonts w:ascii="Arial" w:hAnsi="Arial" w:cs="Arial"/>
          <w:b/>
          <w:color w:val="C00000"/>
          <w:lang w:val="fr-FR"/>
        </w:rPr>
        <w:t>Fiabilité</w:t>
      </w:r>
      <w:bookmarkEnd w:id="64"/>
      <w:r w:rsidRPr="00372B87">
        <w:rPr>
          <w:rFonts w:ascii="Arial" w:hAnsi="Arial" w:cs="Arial"/>
          <w:b/>
          <w:color w:val="C00000"/>
          <w:lang w:val="fr-FR"/>
        </w:rPr>
        <w:t> </w:t>
      </w:r>
    </w:p>
    <w:p w14:paraId="1091AEF7" w14:textId="77777777" w:rsidR="009877BF" w:rsidRPr="00AC68E5" w:rsidRDefault="009877BF" w:rsidP="000A1048">
      <w:pPr>
        <w:pStyle w:val="NormalWeb"/>
        <w:spacing w:before="0" w:beforeAutospacing="0" w:after="0" w:afterAutospacing="0" w:line="480" w:lineRule="atLeast"/>
        <w:ind w:left="1077" w:right="1020"/>
        <w:rPr>
          <w:rFonts w:ascii="Arial" w:hAnsi="Arial" w:cs="Arial"/>
          <w:color w:val="000000" w:themeColor="text1"/>
          <w:lang w:val="fr-FR"/>
        </w:rPr>
      </w:pPr>
      <w:r w:rsidRPr="00AC68E5">
        <w:rPr>
          <w:rFonts w:ascii="Arial" w:hAnsi="Arial" w:cs="Arial"/>
          <w:color w:val="000000" w:themeColor="text1"/>
          <w:lang w:val="fr-FR"/>
        </w:rPr>
        <w:t>Depuis sa création, </w:t>
      </w:r>
      <w:proofErr w:type="spellStart"/>
      <w:r w:rsidRPr="00AC68E5">
        <w:rPr>
          <w:rStyle w:val="Strong"/>
          <w:rFonts w:ascii="Arial" w:eastAsia="Arial" w:hAnsi="Arial" w:cs="Arial"/>
          <w:color w:val="000000" w:themeColor="text1"/>
          <w:lang w:val="fr-FR"/>
        </w:rPr>
        <w:t>Symfony</w:t>
      </w:r>
      <w:proofErr w:type="spellEnd"/>
      <w:r w:rsidRPr="00AC68E5">
        <w:rPr>
          <w:rStyle w:val="Strong"/>
          <w:rFonts w:ascii="Arial" w:eastAsia="Arial" w:hAnsi="Arial" w:cs="Arial"/>
          <w:color w:val="000000" w:themeColor="text1"/>
          <w:lang w:val="fr-FR"/>
        </w:rPr>
        <w:t xml:space="preserve"> a prouvé sa fiabilité</w:t>
      </w:r>
      <w:r w:rsidRPr="00AC68E5">
        <w:rPr>
          <w:rFonts w:ascii="Arial" w:hAnsi="Arial" w:cs="Arial"/>
          <w:color w:val="000000" w:themeColor="text1"/>
          <w:lang w:val="fr-FR"/>
        </w:rPr>
        <w:t>. De nombreux </w:t>
      </w:r>
      <w:hyperlink r:id="rId22" w:history="1">
        <w:r w:rsidRPr="00AC68E5">
          <w:rPr>
            <w:rStyle w:val="Hyperlink"/>
            <w:rFonts w:ascii="Arial" w:eastAsia="Arial" w:hAnsi="Arial" w:cs="Arial"/>
            <w:b/>
            <w:bCs/>
            <w:color w:val="000000" w:themeColor="text1"/>
            <w:lang w:val="fr-FR"/>
          </w:rPr>
          <w:t>CMS</w:t>
        </w:r>
      </w:hyperlink>
      <w:r w:rsidRPr="00AC68E5">
        <w:rPr>
          <w:rFonts w:ascii="Arial" w:hAnsi="Arial" w:cs="Arial"/>
          <w:color w:val="000000" w:themeColor="text1"/>
          <w:lang w:val="fr-FR"/>
        </w:rPr>
        <w:t> (Content Management System) comme </w:t>
      </w:r>
      <w:proofErr w:type="spellStart"/>
      <w:r w:rsidR="00547346">
        <w:rPr>
          <w:rStyle w:val="Hyperlink"/>
          <w:rFonts w:ascii="Arial" w:eastAsia="Arial" w:hAnsi="Arial" w:cs="Arial"/>
          <w:b/>
          <w:bCs/>
          <w:color w:val="000000" w:themeColor="text1"/>
          <w:lang w:val="fr-FR"/>
        </w:rPr>
        <w:fldChar w:fldCharType="begin"/>
      </w:r>
      <w:r w:rsidR="00547346">
        <w:rPr>
          <w:rStyle w:val="Hyperlink"/>
          <w:rFonts w:ascii="Arial" w:eastAsia="Arial" w:hAnsi="Arial" w:cs="Arial"/>
          <w:b/>
          <w:bCs/>
          <w:color w:val="000000" w:themeColor="text1"/>
          <w:lang w:val="fr-FR"/>
        </w:rPr>
        <w:instrText xml:space="preserve"> HYPERLINK "https://www.adimeo.com/blog/la-merveilleuse-petite-histoire-de-drupal" </w:instrText>
      </w:r>
      <w:r w:rsidR="00547346">
        <w:rPr>
          <w:rStyle w:val="Hyperlink"/>
          <w:rFonts w:ascii="Arial" w:eastAsia="Arial" w:hAnsi="Arial" w:cs="Arial"/>
          <w:b/>
          <w:bCs/>
          <w:color w:val="000000" w:themeColor="text1"/>
          <w:lang w:val="fr-FR"/>
        </w:rPr>
        <w:fldChar w:fldCharType="separate"/>
      </w:r>
      <w:r w:rsidRPr="00AC68E5">
        <w:rPr>
          <w:rStyle w:val="Hyperlink"/>
          <w:rFonts w:ascii="Arial" w:eastAsia="Arial" w:hAnsi="Arial" w:cs="Arial"/>
          <w:b/>
          <w:bCs/>
          <w:color w:val="000000" w:themeColor="text1"/>
          <w:lang w:val="fr-FR"/>
        </w:rPr>
        <w:t>Drupal</w:t>
      </w:r>
      <w:proofErr w:type="spellEnd"/>
      <w:r w:rsidR="00547346">
        <w:rPr>
          <w:rStyle w:val="Hyperlink"/>
          <w:rFonts w:ascii="Arial" w:eastAsia="Arial" w:hAnsi="Arial" w:cs="Arial"/>
          <w:b/>
          <w:bCs/>
          <w:color w:val="000000" w:themeColor="text1"/>
          <w:lang w:val="fr-FR"/>
        </w:rPr>
        <w:fldChar w:fldCharType="end"/>
      </w:r>
      <w:r w:rsidRPr="00AC68E5">
        <w:rPr>
          <w:rFonts w:ascii="Arial" w:hAnsi="Arial" w:cs="Arial"/>
          <w:color w:val="000000" w:themeColor="text1"/>
          <w:lang w:val="fr-FR"/>
        </w:rPr>
        <w:t> ou encore </w:t>
      </w:r>
      <w:proofErr w:type="spellStart"/>
      <w:r w:rsidRPr="00AC68E5">
        <w:rPr>
          <w:rStyle w:val="Strong"/>
          <w:rFonts w:ascii="Arial" w:eastAsia="Arial" w:hAnsi="Arial" w:cs="Arial"/>
          <w:color w:val="000000" w:themeColor="text1"/>
          <w:lang w:val="fr-FR"/>
        </w:rPr>
        <w:t>Magento</w:t>
      </w:r>
      <w:proofErr w:type="spellEnd"/>
      <w:r w:rsidRPr="00AC68E5">
        <w:rPr>
          <w:rFonts w:ascii="Arial" w:hAnsi="Arial" w:cs="Arial"/>
          <w:color w:val="000000" w:themeColor="text1"/>
          <w:lang w:val="fr-FR"/>
        </w:rPr>
        <w:t> utilisent ses composants.</w:t>
      </w:r>
    </w:p>
    <w:p w14:paraId="3BA44F8A" w14:textId="77777777" w:rsidR="00372B87" w:rsidRDefault="009877BF" w:rsidP="000A1048">
      <w:pPr>
        <w:pStyle w:val="NormalWeb"/>
        <w:spacing w:before="0" w:beforeAutospacing="0" w:after="0" w:afterAutospacing="0" w:line="450" w:lineRule="atLeast"/>
        <w:ind w:left="1077" w:right="1020"/>
        <w:rPr>
          <w:rFonts w:ascii="Montserrat" w:hAnsi="Montserrat" w:cs="Arial"/>
          <w:b/>
          <w:bCs/>
          <w:i/>
          <w:iCs/>
          <w:color w:val="4E4E4E"/>
          <w:lang w:val="fr-FR"/>
        </w:rPr>
      </w:pPr>
      <w:r w:rsidRPr="00AC68E5">
        <w:rPr>
          <w:rFonts w:ascii="Montserrat" w:hAnsi="Montserrat" w:cs="Arial"/>
          <w:b/>
          <w:bCs/>
          <w:i/>
          <w:iCs/>
          <w:color w:val="4E4E4E"/>
          <w:lang w:val="fr-FR"/>
        </w:rPr>
        <w:t xml:space="preserve">J'aime utiliser </w:t>
      </w:r>
      <w:proofErr w:type="spellStart"/>
      <w:r w:rsidRPr="00AC68E5">
        <w:rPr>
          <w:rFonts w:ascii="Montserrat" w:hAnsi="Montserrat" w:cs="Arial"/>
          <w:b/>
          <w:bCs/>
          <w:i/>
          <w:iCs/>
          <w:color w:val="4E4E4E"/>
          <w:lang w:val="fr-FR"/>
        </w:rPr>
        <w:t>Symfony</w:t>
      </w:r>
      <w:proofErr w:type="spellEnd"/>
      <w:r w:rsidRPr="00AC68E5">
        <w:rPr>
          <w:rFonts w:ascii="Montserrat" w:hAnsi="Montserrat" w:cs="Arial"/>
          <w:b/>
          <w:bCs/>
          <w:i/>
          <w:iCs/>
          <w:color w:val="4E4E4E"/>
          <w:lang w:val="fr-FR"/>
        </w:rPr>
        <w:t xml:space="preserve"> car c'est un </w:t>
      </w:r>
      <w:proofErr w:type="spellStart"/>
      <w:r w:rsidRPr="00AC68E5">
        <w:rPr>
          <w:rFonts w:ascii="Montserrat" w:hAnsi="Montserrat" w:cs="Arial"/>
          <w:b/>
          <w:bCs/>
          <w:i/>
          <w:iCs/>
          <w:color w:val="4E4E4E"/>
          <w:lang w:val="fr-FR"/>
        </w:rPr>
        <w:t>framework</w:t>
      </w:r>
      <w:proofErr w:type="spellEnd"/>
      <w:r w:rsidRPr="00AC68E5">
        <w:rPr>
          <w:rFonts w:ascii="Montserrat" w:hAnsi="Montserrat" w:cs="Arial"/>
          <w:b/>
          <w:bCs/>
          <w:i/>
          <w:iCs/>
          <w:color w:val="4E4E4E"/>
          <w:lang w:val="fr-FR"/>
        </w:rPr>
        <w:t xml:space="preserve"> Open Source vraiment fiable et stable, de part :</w:t>
      </w:r>
      <w:r w:rsidRPr="00AC68E5">
        <w:rPr>
          <w:rFonts w:ascii="Montserrat" w:hAnsi="Montserrat" w:cs="Arial"/>
          <w:b/>
          <w:bCs/>
          <w:i/>
          <w:iCs/>
          <w:color w:val="4E4E4E"/>
          <w:lang w:val="fr-FR"/>
        </w:rPr>
        <w:br/>
        <w:t xml:space="preserve">- Les </w:t>
      </w:r>
      <w:proofErr w:type="spellStart"/>
      <w:r w:rsidRPr="00AC68E5">
        <w:rPr>
          <w:rFonts w:ascii="Montserrat" w:hAnsi="Montserrat" w:cs="Arial"/>
          <w:b/>
          <w:bCs/>
          <w:i/>
          <w:iCs/>
          <w:color w:val="4E4E4E"/>
          <w:lang w:val="fr-FR"/>
        </w:rPr>
        <w:t>process</w:t>
      </w:r>
      <w:proofErr w:type="spellEnd"/>
      <w:r w:rsidRPr="00AC68E5">
        <w:rPr>
          <w:rFonts w:ascii="Montserrat" w:hAnsi="Montserrat" w:cs="Arial"/>
          <w:b/>
          <w:bCs/>
          <w:i/>
          <w:iCs/>
          <w:color w:val="4E4E4E"/>
          <w:lang w:val="fr-FR"/>
        </w:rPr>
        <w:t xml:space="preserve"> qui ont été mis en place autour de la contribution au code ;</w:t>
      </w:r>
    </w:p>
    <w:p w14:paraId="7BD58BA2" w14:textId="77777777" w:rsidR="00372B87" w:rsidRDefault="00372B87" w:rsidP="000A1048">
      <w:pPr>
        <w:pStyle w:val="NormalWeb"/>
        <w:spacing w:before="0" w:beforeAutospacing="0" w:after="0" w:afterAutospacing="0" w:line="450" w:lineRule="atLeast"/>
        <w:ind w:left="1077" w:right="1020"/>
        <w:rPr>
          <w:rFonts w:ascii="Montserrat" w:hAnsi="Montserrat" w:cs="Arial"/>
          <w:b/>
          <w:bCs/>
          <w:i/>
          <w:iCs/>
          <w:color w:val="4E4E4E"/>
          <w:lang w:val="fr-FR"/>
        </w:rPr>
      </w:pPr>
    </w:p>
    <w:p w14:paraId="5C3E393C" w14:textId="77777777" w:rsidR="009877BF" w:rsidRDefault="009877BF" w:rsidP="000A1048">
      <w:pPr>
        <w:pStyle w:val="NormalWeb"/>
        <w:spacing w:before="0" w:beforeAutospacing="0" w:after="0" w:afterAutospacing="0" w:line="450" w:lineRule="atLeast"/>
        <w:ind w:left="1077" w:right="1020"/>
        <w:rPr>
          <w:rFonts w:ascii="Montserrat" w:hAnsi="Montserrat" w:cs="Arial"/>
          <w:b/>
          <w:bCs/>
          <w:i/>
          <w:iCs/>
          <w:color w:val="4E4E4E"/>
          <w:lang w:val="fr-FR"/>
        </w:rPr>
      </w:pPr>
      <w:r w:rsidRPr="00AC68E5">
        <w:rPr>
          <w:rFonts w:ascii="Montserrat" w:hAnsi="Montserrat" w:cs="Arial"/>
          <w:b/>
          <w:bCs/>
          <w:i/>
          <w:iCs/>
          <w:color w:val="4E4E4E"/>
          <w:lang w:val="fr-FR"/>
        </w:rPr>
        <w:br/>
        <w:t>- Sa politique de releases et de support ;- Sa documentation.</w:t>
      </w:r>
      <w:r w:rsidRPr="00AC68E5">
        <w:rPr>
          <w:rFonts w:ascii="Montserrat" w:hAnsi="Montserrat" w:cs="Arial"/>
          <w:b/>
          <w:bCs/>
          <w:i/>
          <w:iCs/>
          <w:color w:val="4E4E4E"/>
          <w:lang w:val="fr-FR"/>
        </w:rPr>
        <w:br/>
        <w:t xml:space="preserve">Cela fait plus de 5 ans que j'utilise quotidiennement </w:t>
      </w:r>
      <w:proofErr w:type="spellStart"/>
      <w:r w:rsidRPr="00AC68E5">
        <w:rPr>
          <w:rFonts w:ascii="Montserrat" w:hAnsi="Montserrat" w:cs="Arial"/>
          <w:b/>
          <w:bCs/>
          <w:i/>
          <w:iCs/>
          <w:color w:val="4E4E4E"/>
          <w:lang w:val="fr-FR"/>
        </w:rPr>
        <w:t>Symfony</w:t>
      </w:r>
      <w:proofErr w:type="spellEnd"/>
      <w:r w:rsidRPr="00AC68E5">
        <w:rPr>
          <w:rFonts w:ascii="Montserrat" w:hAnsi="Montserrat" w:cs="Arial"/>
          <w:b/>
          <w:bCs/>
          <w:i/>
          <w:iCs/>
          <w:color w:val="4E4E4E"/>
          <w:lang w:val="fr-FR"/>
        </w:rPr>
        <w:t xml:space="preserve"> dans les projets gérés par </w:t>
      </w:r>
      <w:proofErr w:type="spellStart"/>
      <w:r w:rsidRPr="00AC68E5">
        <w:rPr>
          <w:rFonts w:ascii="Montserrat" w:hAnsi="Montserrat" w:cs="Arial"/>
          <w:b/>
          <w:bCs/>
          <w:i/>
          <w:iCs/>
          <w:color w:val="4E4E4E"/>
          <w:lang w:val="fr-FR"/>
        </w:rPr>
        <w:t>Adimeo</w:t>
      </w:r>
      <w:proofErr w:type="spellEnd"/>
      <w:r w:rsidRPr="00AC68E5">
        <w:rPr>
          <w:rFonts w:ascii="Montserrat" w:hAnsi="Montserrat" w:cs="Arial"/>
          <w:b/>
          <w:bCs/>
          <w:i/>
          <w:iCs/>
          <w:color w:val="4E4E4E"/>
          <w:lang w:val="fr-FR"/>
        </w:rPr>
        <w:t xml:space="preserve"> et mon attache pour ce </w:t>
      </w:r>
      <w:proofErr w:type="spellStart"/>
      <w:r w:rsidRPr="00AC68E5">
        <w:rPr>
          <w:rFonts w:ascii="Montserrat" w:hAnsi="Montserrat" w:cs="Arial"/>
          <w:b/>
          <w:bCs/>
          <w:i/>
          <w:iCs/>
          <w:color w:val="4E4E4E"/>
          <w:lang w:val="fr-FR"/>
        </w:rPr>
        <w:t>framework</w:t>
      </w:r>
      <w:proofErr w:type="spellEnd"/>
      <w:r w:rsidRPr="00AC68E5">
        <w:rPr>
          <w:rFonts w:ascii="Montserrat" w:hAnsi="Montserrat" w:cs="Arial"/>
          <w:b/>
          <w:bCs/>
          <w:i/>
          <w:iCs/>
          <w:color w:val="4E4E4E"/>
          <w:lang w:val="fr-FR"/>
        </w:rPr>
        <w:t xml:space="preserve"> ne fait que grandir.</w:t>
      </w:r>
    </w:p>
    <w:p w14:paraId="72342985" w14:textId="77777777" w:rsidR="009877BF" w:rsidRPr="005B52A7" w:rsidRDefault="009877BF" w:rsidP="000A1048">
      <w:pPr>
        <w:pStyle w:val="NormalWeb"/>
        <w:spacing w:before="0" w:beforeAutospacing="0" w:after="0" w:afterAutospacing="0" w:line="450" w:lineRule="atLeast"/>
        <w:jc w:val="center"/>
        <w:rPr>
          <w:rFonts w:ascii="Montserrat" w:hAnsi="Montserrat" w:cs="Arial"/>
          <w:b/>
          <w:bCs/>
          <w:i/>
          <w:iCs/>
          <w:color w:val="4E4E4E"/>
          <w:sz w:val="30"/>
          <w:szCs w:val="30"/>
          <w:lang w:val="fr-FR"/>
        </w:rPr>
      </w:pPr>
      <w:r w:rsidRPr="00AC68E5">
        <w:rPr>
          <w:rFonts w:ascii="Montserrat" w:hAnsi="Montserrat" w:cs="Arial"/>
          <w:b/>
          <w:bCs/>
          <w:i/>
          <w:iCs/>
          <w:color w:val="4E4E4E"/>
          <w:lang w:val="fr-FR"/>
        </w:rPr>
        <w:br/>
      </w:r>
      <w:proofErr w:type="spellStart"/>
      <w:r w:rsidRPr="005B52A7">
        <w:rPr>
          <w:rFonts w:ascii="Montserrat" w:hAnsi="Montserrat" w:cs="Arial"/>
          <w:b/>
          <w:bCs/>
          <w:i/>
          <w:iCs/>
          <w:color w:val="4E4E4E"/>
          <w:lang w:val="fr-FR"/>
        </w:rPr>
        <w:t>Anaelle</w:t>
      </w:r>
      <w:proofErr w:type="spellEnd"/>
      <w:r w:rsidRPr="005B52A7">
        <w:rPr>
          <w:rFonts w:ascii="Montserrat" w:hAnsi="Montserrat" w:cs="Arial"/>
          <w:b/>
          <w:bCs/>
          <w:i/>
          <w:iCs/>
          <w:color w:val="4E4E4E"/>
          <w:lang w:val="fr-FR"/>
        </w:rPr>
        <w:t xml:space="preserve"> Baumann - Développeuse chez </w:t>
      </w:r>
      <w:proofErr w:type="spellStart"/>
      <w:r w:rsidRPr="005B52A7">
        <w:rPr>
          <w:rFonts w:ascii="Montserrat" w:hAnsi="Montserrat" w:cs="Arial"/>
          <w:b/>
          <w:bCs/>
          <w:i/>
          <w:iCs/>
          <w:color w:val="4E4E4E"/>
          <w:lang w:val="fr-FR"/>
        </w:rPr>
        <w:t>Adimeo</w:t>
      </w:r>
      <w:proofErr w:type="spellEnd"/>
    </w:p>
    <w:p w14:paraId="4357A966" w14:textId="77777777" w:rsidR="009877BF" w:rsidRDefault="009877BF" w:rsidP="00D400F4">
      <w:pPr>
        <w:spacing w:after="44" w:line="360" w:lineRule="auto"/>
        <w:ind w:right="652"/>
        <w:rPr>
          <w:lang w:val="fr-FR"/>
        </w:rPr>
      </w:pPr>
    </w:p>
    <w:p w14:paraId="6D945549" w14:textId="77777777" w:rsidR="009877BF" w:rsidRPr="00F64661" w:rsidRDefault="009877BF" w:rsidP="000A1048">
      <w:pPr>
        <w:pStyle w:val="Heading3"/>
        <w:spacing w:after="450" w:line="540" w:lineRule="atLeast"/>
        <w:ind w:left="1077" w:right="1020" w:hanging="11"/>
        <w:rPr>
          <w:rFonts w:ascii="Arial" w:eastAsia="Times New Roman" w:hAnsi="Arial" w:cs="Arial"/>
          <w:b/>
          <w:color w:val="C00000"/>
          <w:lang w:val="fr-FR"/>
        </w:rPr>
      </w:pPr>
      <w:bookmarkStart w:id="65" w:name="_Toc167122740"/>
      <w:r w:rsidRPr="00F64661">
        <w:rPr>
          <w:rFonts w:ascii="Arial" w:hAnsi="Arial" w:cs="Arial"/>
          <w:b/>
          <w:color w:val="C00000"/>
          <w:lang w:val="fr-FR"/>
        </w:rPr>
        <w:t>Documentation</w:t>
      </w:r>
      <w:bookmarkEnd w:id="65"/>
      <w:r w:rsidRPr="00F64661">
        <w:rPr>
          <w:rFonts w:ascii="Arial" w:hAnsi="Arial" w:cs="Arial"/>
          <w:b/>
          <w:color w:val="C00000"/>
          <w:lang w:val="fr-FR"/>
        </w:rPr>
        <w:t> </w:t>
      </w:r>
    </w:p>
    <w:p w14:paraId="26081130" w14:textId="77777777" w:rsidR="009877BF" w:rsidRDefault="009877BF" w:rsidP="000A1048">
      <w:pPr>
        <w:pStyle w:val="NormalWeb"/>
        <w:spacing w:before="0" w:beforeAutospacing="0" w:after="0" w:afterAutospacing="0" w:line="480" w:lineRule="atLeast"/>
        <w:ind w:left="1077" w:right="1020"/>
        <w:rPr>
          <w:rFonts w:ascii="Arial" w:hAnsi="Arial" w:cs="Arial"/>
          <w:color w:val="000000" w:themeColor="text1"/>
          <w:lang w:val="fr-FR"/>
        </w:rPr>
      </w:pPr>
      <w:r w:rsidRPr="004D3B24">
        <w:rPr>
          <w:rFonts w:ascii="Arial" w:hAnsi="Arial" w:cs="Arial"/>
          <w:color w:val="000000" w:themeColor="text1"/>
          <w:lang w:val="fr-FR"/>
        </w:rPr>
        <w:t>Que vous soyez débutant ou pas, il existe une </w:t>
      </w:r>
      <w:r w:rsidRPr="004D3B24">
        <w:rPr>
          <w:rStyle w:val="Strong"/>
          <w:rFonts w:ascii="Arial" w:eastAsia="Arial" w:hAnsi="Arial" w:cs="Arial"/>
          <w:color w:val="000000" w:themeColor="text1"/>
          <w:lang w:val="fr-FR"/>
        </w:rPr>
        <w:t>documentation complète et détaillée</w:t>
      </w:r>
      <w:r w:rsidRPr="004D3B24">
        <w:rPr>
          <w:rFonts w:ascii="Arial" w:hAnsi="Arial" w:cs="Arial"/>
          <w:color w:val="000000" w:themeColor="text1"/>
          <w:lang w:val="fr-FR"/>
        </w:rPr>
        <w:t xml:space="preserve">. Chaque composant est bien expliqué et illustré par des exemples. Enfin, la grande communauté </w:t>
      </w:r>
      <w:proofErr w:type="spellStart"/>
      <w:r w:rsidRPr="004D3B24">
        <w:rPr>
          <w:rFonts w:ascii="Arial" w:hAnsi="Arial" w:cs="Arial"/>
          <w:color w:val="000000" w:themeColor="text1"/>
          <w:lang w:val="fr-FR"/>
        </w:rPr>
        <w:t>Symfony</w:t>
      </w:r>
      <w:proofErr w:type="spellEnd"/>
      <w:r w:rsidRPr="004D3B24">
        <w:rPr>
          <w:rFonts w:ascii="Arial" w:hAnsi="Arial" w:cs="Arial"/>
          <w:color w:val="000000" w:themeColor="text1"/>
          <w:lang w:val="fr-FR"/>
        </w:rPr>
        <w:t xml:space="preserve"> permet d’échanger sur les bonnes pratiques avec des professionnels.</w:t>
      </w:r>
    </w:p>
    <w:p w14:paraId="44690661" w14:textId="77777777" w:rsidR="009877BF" w:rsidRDefault="009877BF" w:rsidP="000A1048">
      <w:pPr>
        <w:pStyle w:val="NormalWeb"/>
        <w:spacing w:before="0" w:beforeAutospacing="0" w:after="0" w:afterAutospacing="0" w:line="480" w:lineRule="atLeast"/>
        <w:ind w:left="1077" w:right="1020"/>
        <w:rPr>
          <w:rFonts w:ascii="Arial" w:hAnsi="Arial" w:cs="Arial"/>
          <w:color w:val="000000" w:themeColor="text1"/>
          <w:lang w:val="fr-FR"/>
        </w:rPr>
      </w:pPr>
    </w:p>
    <w:p w14:paraId="08E8646C" w14:textId="77777777" w:rsidR="009877BF" w:rsidRPr="00F64661" w:rsidRDefault="009877BF" w:rsidP="000A1048">
      <w:pPr>
        <w:pStyle w:val="Heading3"/>
        <w:spacing w:after="450" w:line="540" w:lineRule="atLeast"/>
        <w:ind w:left="1077" w:right="1020"/>
        <w:rPr>
          <w:rFonts w:ascii="Arial" w:eastAsia="Times New Roman" w:hAnsi="Arial" w:cs="Arial"/>
          <w:b/>
          <w:color w:val="C00000"/>
          <w:lang w:val="fr-FR"/>
        </w:rPr>
      </w:pPr>
      <w:bookmarkStart w:id="66" w:name="_Toc167122741"/>
      <w:r w:rsidRPr="00F64661">
        <w:rPr>
          <w:rFonts w:ascii="Arial" w:hAnsi="Arial" w:cs="Arial"/>
          <w:b/>
          <w:color w:val="C00000"/>
          <w:lang w:val="fr-FR"/>
        </w:rPr>
        <w:t>Personnalisation</w:t>
      </w:r>
      <w:bookmarkEnd w:id="66"/>
      <w:r w:rsidRPr="00F64661">
        <w:rPr>
          <w:rFonts w:ascii="Arial" w:hAnsi="Arial" w:cs="Arial"/>
          <w:b/>
          <w:color w:val="C00000"/>
          <w:lang w:val="fr-FR"/>
        </w:rPr>
        <w:t> </w:t>
      </w:r>
    </w:p>
    <w:p w14:paraId="3A30ADB9" w14:textId="77777777" w:rsidR="009877BF" w:rsidRPr="004D3B24" w:rsidRDefault="009877BF" w:rsidP="000A1048">
      <w:pPr>
        <w:pStyle w:val="NormalWeb"/>
        <w:spacing w:before="0" w:beforeAutospacing="0" w:after="0" w:afterAutospacing="0" w:line="480" w:lineRule="atLeast"/>
        <w:ind w:left="1077" w:right="1020"/>
        <w:rPr>
          <w:rFonts w:ascii="Arial" w:hAnsi="Arial" w:cs="Arial"/>
          <w:color w:val="000000" w:themeColor="text1"/>
          <w:lang w:val="fr-FR"/>
        </w:rPr>
      </w:pPr>
      <w:proofErr w:type="spellStart"/>
      <w:r w:rsidRPr="004D3B24">
        <w:rPr>
          <w:rStyle w:val="Strong"/>
          <w:rFonts w:ascii="Arial" w:eastAsia="Arial" w:hAnsi="Arial" w:cs="Arial"/>
          <w:color w:val="000000" w:themeColor="text1"/>
          <w:lang w:val="fr-FR"/>
        </w:rPr>
        <w:t>Symfony</w:t>
      </w:r>
      <w:proofErr w:type="spellEnd"/>
      <w:r w:rsidRPr="004D3B24">
        <w:rPr>
          <w:rStyle w:val="Strong"/>
          <w:rFonts w:ascii="Arial" w:eastAsia="Arial" w:hAnsi="Arial" w:cs="Arial"/>
          <w:color w:val="000000" w:themeColor="text1"/>
          <w:lang w:val="fr-FR"/>
        </w:rPr>
        <w:t xml:space="preserve"> est complétement configurable</w:t>
      </w:r>
      <w:r w:rsidRPr="004D3B24">
        <w:rPr>
          <w:rFonts w:ascii="Arial" w:hAnsi="Arial" w:cs="Arial"/>
          <w:color w:val="000000" w:themeColor="text1"/>
          <w:lang w:val="fr-FR"/>
        </w:rPr>
        <w:t>. Ce qui permet une parfaite adaptabilité aux besoins des projets les plus complexes.</w:t>
      </w:r>
    </w:p>
    <w:p w14:paraId="50C20AE4" w14:textId="30BAF68A" w:rsidR="00954669" w:rsidRPr="00954669" w:rsidRDefault="009877BF" w:rsidP="00954669">
      <w:pPr>
        <w:numPr>
          <w:ilvl w:val="0"/>
          <w:numId w:val="21"/>
        </w:numPr>
        <w:tabs>
          <w:tab w:val="clear" w:pos="720"/>
          <w:tab w:val="num" w:pos="2340"/>
        </w:tabs>
        <w:spacing w:before="100" w:beforeAutospacing="1" w:after="150" w:line="480" w:lineRule="atLeast"/>
        <w:ind w:left="1417" w:right="1020"/>
        <w:jc w:val="left"/>
        <w:rPr>
          <w:color w:val="000000" w:themeColor="text1"/>
          <w:szCs w:val="24"/>
          <w:lang w:val="fr-FR"/>
        </w:rPr>
      </w:pPr>
      <w:proofErr w:type="spellStart"/>
      <w:r w:rsidRPr="004D3B24">
        <w:rPr>
          <w:rStyle w:val="Strong"/>
          <w:color w:val="000000" w:themeColor="text1"/>
          <w:szCs w:val="24"/>
          <w:lang w:val="fr-FR"/>
        </w:rPr>
        <w:lastRenderedPageBreak/>
        <w:t>Webapp</w:t>
      </w:r>
      <w:proofErr w:type="spellEnd"/>
      <w:r w:rsidRPr="004D3B24">
        <w:rPr>
          <w:color w:val="000000" w:themeColor="text1"/>
          <w:szCs w:val="24"/>
          <w:lang w:val="fr-FR"/>
        </w:rPr>
        <w:t> (ou </w:t>
      </w:r>
      <w:r w:rsidRPr="004D3B24">
        <w:rPr>
          <w:rStyle w:val="Strong"/>
          <w:color w:val="000000" w:themeColor="text1"/>
          <w:szCs w:val="24"/>
          <w:lang w:val="fr-FR"/>
        </w:rPr>
        <w:t xml:space="preserve">Full </w:t>
      </w:r>
      <w:proofErr w:type="spellStart"/>
      <w:r w:rsidRPr="004D3B24">
        <w:rPr>
          <w:rStyle w:val="Strong"/>
          <w:color w:val="000000" w:themeColor="text1"/>
          <w:szCs w:val="24"/>
          <w:lang w:val="fr-FR"/>
        </w:rPr>
        <w:t>stack</w:t>
      </w:r>
      <w:proofErr w:type="spellEnd"/>
      <w:r w:rsidRPr="004D3B24">
        <w:rPr>
          <w:color w:val="000000" w:themeColor="text1"/>
          <w:szCs w:val="24"/>
          <w:lang w:val="fr-FR"/>
        </w:rPr>
        <w:t xml:space="preserve">) : Qui permet le développement d’un site ou d’une application complexe avec de nombreuses fonctionnalités en intégrant nativement les outils pour développer les projets avec des interfaces graphiques. C’est encore aujourd’hui une architecture « standard » et </w:t>
      </w:r>
      <w:proofErr w:type="spellStart"/>
      <w:r w:rsidRPr="004D3B24">
        <w:rPr>
          <w:color w:val="000000" w:themeColor="text1"/>
          <w:szCs w:val="24"/>
          <w:lang w:val="fr-FR"/>
        </w:rPr>
        <w:t>Symfony</w:t>
      </w:r>
      <w:proofErr w:type="spellEnd"/>
      <w:r w:rsidRPr="004D3B24">
        <w:rPr>
          <w:color w:val="000000" w:themeColor="text1"/>
          <w:szCs w:val="24"/>
          <w:lang w:val="fr-FR"/>
        </w:rPr>
        <w:t xml:space="preserve"> permet de la mettre en œuvre selon les règles de l’art.</w:t>
      </w:r>
    </w:p>
    <w:p w14:paraId="2F02E908" w14:textId="77777777" w:rsidR="009877BF" w:rsidRPr="004D3B24" w:rsidRDefault="009877BF" w:rsidP="00F64661">
      <w:pPr>
        <w:numPr>
          <w:ilvl w:val="0"/>
          <w:numId w:val="21"/>
        </w:numPr>
        <w:tabs>
          <w:tab w:val="clear" w:pos="720"/>
          <w:tab w:val="num" w:pos="2340"/>
        </w:tabs>
        <w:spacing w:after="150" w:line="480" w:lineRule="atLeast"/>
        <w:ind w:left="1417" w:right="1021" w:hanging="357"/>
        <w:jc w:val="left"/>
        <w:rPr>
          <w:color w:val="000000" w:themeColor="text1"/>
          <w:szCs w:val="24"/>
          <w:lang w:val="fr-FR"/>
        </w:rPr>
      </w:pPr>
      <w:r w:rsidRPr="004D3B24">
        <w:rPr>
          <w:rStyle w:val="Strong"/>
          <w:color w:val="000000" w:themeColor="text1"/>
          <w:szCs w:val="24"/>
          <w:lang w:val="fr-FR"/>
        </w:rPr>
        <w:t>API</w:t>
      </w:r>
      <w:r w:rsidRPr="004D3B24">
        <w:rPr>
          <w:color w:val="000000" w:themeColor="text1"/>
          <w:szCs w:val="24"/>
          <w:lang w:val="fr-FR"/>
        </w:rPr>
        <w:t xml:space="preserve"> : Qui permet la création d’API. C’est une architecture plus récente mais qui répond à des besoins de plus en plus fréquents quand tous les systèmes digitaux </w:t>
      </w:r>
      <w:proofErr w:type="gramStart"/>
      <w:r w:rsidRPr="004D3B24">
        <w:rPr>
          <w:color w:val="000000" w:themeColor="text1"/>
          <w:szCs w:val="24"/>
          <w:lang w:val="fr-FR"/>
        </w:rPr>
        <w:t>s’interconnectes</w:t>
      </w:r>
      <w:proofErr w:type="gramEnd"/>
      <w:r w:rsidRPr="004D3B24">
        <w:rPr>
          <w:color w:val="000000" w:themeColor="text1"/>
          <w:szCs w:val="24"/>
          <w:lang w:val="fr-FR"/>
        </w:rPr>
        <w:t xml:space="preserve"> et que les front-end se multiplient : web, mobile, objets connectés, etc.</w:t>
      </w:r>
    </w:p>
    <w:p w14:paraId="1AC5CDBE" w14:textId="77777777" w:rsidR="009877BF" w:rsidRDefault="009877BF" w:rsidP="00D400F4">
      <w:pPr>
        <w:spacing w:after="44" w:line="360" w:lineRule="auto"/>
        <w:ind w:right="652"/>
        <w:rPr>
          <w:lang w:val="fr-FR"/>
        </w:rPr>
      </w:pPr>
    </w:p>
    <w:p w14:paraId="7BCA417E" w14:textId="77777777" w:rsidR="009877BF" w:rsidRPr="00F64661" w:rsidRDefault="009877BF" w:rsidP="000A1048">
      <w:pPr>
        <w:pStyle w:val="Heading3"/>
        <w:spacing w:before="120" w:after="450" w:line="540" w:lineRule="atLeast"/>
        <w:ind w:left="1077" w:right="1020" w:hanging="11"/>
        <w:rPr>
          <w:rFonts w:ascii="Arial" w:eastAsia="Times New Roman" w:hAnsi="Arial" w:cs="Arial"/>
          <w:b/>
          <w:color w:val="C00000"/>
          <w:lang w:val="fr-FR"/>
        </w:rPr>
      </w:pPr>
      <w:bookmarkStart w:id="67" w:name="_Toc167122742"/>
      <w:r w:rsidRPr="00F64661">
        <w:rPr>
          <w:rFonts w:ascii="Arial" w:hAnsi="Arial" w:cs="Arial"/>
          <w:b/>
          <w:color w:val="C00000"/>
          <w:lang w:val="fr-FR"/>
        </w:rPr>
        <w:t>Flexibilité</w:t>
      </w:r>
      <w:bookmarkEnd w:id="67"/>
      <w:r w:rsidRPr="00F64661">
        <w:rPr>
          <w:rFonts w:ascii="Arial" w:hAnsi="Arial" w:cs="Arial"/>
          <w:b/>
          <w:color w:val="C00000"/>
          <w:lang w:val="fr-FR"/>
        </w:rPr>
        <w:t> </w:t>
      </w:r>
    </w:p>
    <w:p w14:paraId="04B89A5E" w14:textId="77777777" w:rsidR="009877BF" w:rsidRPr="004D3B24" w:rsidRDefault="009877BF" w:rsidP="000A1048">
      <w:pPr>
        <w:pStyle w:val="NormalWeb"/>
        <w:spacing w:before="0" w:beforeAutospacing="0" w:after="0" w:afterAutospacing="0" w:line="480" w:lineRule="atLeast"/>
        <w:ind w:left="1077" w:right="1020"/>
        <w:rPr>
          <w:rFonts w:ascii="Arial" w:hAnsi="Arial" w:cs="Arial"/>
          <w:color w:val="000000" w:themeColor="text1"/>
          <w:lang w:val="fr-FR"/>
        </w:rPr>
      </w:pPr>
      <w:proofErr w:type="spellStart"/>
      <w:r w:rsidRPr="004D3B24">
        <w:rPr>
          <w:rStyle w:val="Strong"/>
          <w:rFonts w:ascii="Arial" w:eastAsia="Arial" w:hAnsi="Arial" w:cs="Arial"/>
          <w:color w:val="000000" w:themeColor="text1"/>
          <w:lang w:val="fr-FR"/>
        </w:rPr>
        <w:t>Symfony</w:t>
      </w:r>
      <w:proofErr w:type="spellEnd"/>
      <w:r w:rsidRPr="004D3B24">
        <w:rPr>
          <w:rStyle w:val="Strong"/>
          <w:rFonts w:ascii="Arial" w:eastAsia="Arial" w:hAnsi="Arial" w:cs="Arial"/>
          <w:color w:val="000000" w:themeColor="text1"/>
          <w:lang w:val="fr-FR"/>
        </w:rPr>
        <w:t xml:space="preserve"> est très riche en fonctionnalités</w:t>
      </w:r>
      <w:r w:rsidRPr="004D3B24">
        <w:rPr>
          <w:rFonts w:ascii="Arial" w:hAnsi="Arial" w:cs="Arial"/>
          <w:color w:val="000000" w:themeColor="text1"/>
          <w:lang w:val="fr-FR"/>
        </w:rPr>
        <w:t xml:space="preserve">. Ce </w:t>
      </w:r>
      <w:proofErr w:type="spellStart"/>
      <w:r w:rsidRPr="004D3B24">
        <w:rPr>
          <w:rFonts w:ascii="Arial" w:hAnsi="Arial" w:cs="Arial"/>
          <w:color w:val="000000" w:themeColor="text1"/>
          <w:lang w:val="fr-FR"/>
        </w:rPr>
        <w:t>framework</w:t>
      </w:r>
      <w:proofErr w:type="spellEnd"/>
      <w:r w:rsidRPr="004D3B24">
        <w:rPr>
          <w:rFonts w:ascii="Arial" w:hAnsi="Arial" w:cs="Arial"/>
          <w:color w:val="000000" w:themeColor="text1"/>
          <w:lang w:val="fr-FR"/>
        </w:rPr>
        <w:t xml:space="preserve"> propose 2 grands </w:t>
      </w:r>
      <w:r w:rsidRPr="004D3B24">
        <w:rPr>
          <w:rStyle w:val="Strong"/>
          <w:rFonts w:ascii="Arial" w:eastAsia="Arial" w:hAnsi="Arial" w:cs="Arial"/>
          <w:color w:val="000000" w:themeColor="text1"/>
          <w:lang w:val="fr-FR"/>
        </w:rPr>
        <w:t>avantages technologiques</w:t>
      </w:r>
      <w:r w:rsidRPr="004D3B24">
        <w:rPr>
          <w:rFonts w:ascii="Arial" w:hAnsi="Arial" w:cs="Arial"/>
          <w:color w:val="000000" w:themeColor="text1"/>
          <w:lang w:val="fr-FR"/>
        </w:rPr>
        <w:t> : les </w:t>
      </w:r>
      <w:r w:rsidRPr="004D3B24">
        <w:rPr>
          <w:rStyle w:val="Strong"/>
          <w:rFonts w:ascii="Arial" w:eastAsia="Arial" w:hAnsi="Arial" w:cs="Arial"/>
          <w:color w:val="000000" w:themeColor="text1"/>
          <w:lang w:val="fr-FR"/>
        </w:rPr>
        <w:t>bundles</w:t>
      </w:r>
      <w:r w:rsidRPr="004D3B24">
        <w:rPr>
          <w:rFonts w:ascii="Arial" w:hAnsi="Arial" w:cs="Arial"/>
          <w:color w:val="000000" w:themeColor="text1"/>
          <w:lang w:val="fr-FR"/>
        </w:rPr>
        <w:t> (briques) et les </w:t>
      </w:r>
      <w:r w:rsidRPr="004D3B24">
        <w:rPr>
          <w:rStyle w:val="Strong"/>
          <w:rFonts w:ascii="Arial" w:eastAsia="Arial" w:hAnsi="Arial" w:cs="Arial"/>
          <w:color w:val="000000" w:themeColor="text1"/>
          <w:lang w:val="fr-FR"/>
        </w:rPr>
        <w:t>composants</w:t>
      </w:r>
      <w:r w:rsidRPr="004D3B24">
        <w:rPr>
          <w:rFonts w:ascii="Arial" w:hAnsi="Arial" w:cs="Arial"/>
          <w:color w:val="000000" w:themeColor="text1"/>
          <w:lang w:val="fr-FR"/>
        </w:rPr>
        <w:t>.</w:t>
      </w:r>
    </w:p>
    <w:p w14:paraId="378003F2" w14:textId="77777777" w:rsidR="009877BF" w:rsidRPr="004D3B24" w:rsidRDefault="009877BF" w:rsidP="000A1048">
      <w:pPr>
        <w:numPr>
          <w:ilvl w:val="0"/>
          <w:numId w:val="22"/>
        </w:numPr>
        <w:tabs>
          <w:tab w:val="clear" w:pos="720"/>
          <w:tab w:val="num" w:pos="2295"/>
        </w:tabs>
        <w:spacing w:before="100" w:beforeAutospacing="1" w:after="150" w:line="480" w:lineRule="atLeast"/>
        <w:ind w:left="1551" w:right="1020"/>
        <w:jc w:val="left"/>
        <w:rPr>
          <w:color w:val="000000" w:themeColor="text1"/>
          <w:szCs w:val="24"/>
          <w:lang w:val="fr-FR"/>
        </w:rPr>
      </w:pPr>
      <w:r w:rsidRPr="004D3B24">
        <w:rPr>
          <w:rStyle w:val="Strong"/>
          <w:color w:val="000000" w:themeColor="text1"/>
          <w:szCs w:val="24"/>
          <w:lang w:val="fr-FR"/>
        </w:rPr>
        <w:t>Les bundles</w:t>
      </w:r>
      <w:r w:rsidRPr="004D3B24">
        <w:rPr>
          <w:color w:val="000000" w:themeColor="text1"/>
          <w:szCs w:val="24"/>
          <w:lang w:val="fr-FR"/>
        </w:rPr>
        <w:t> - Il existe 2 types de bundles :</w:t>
      </w:r>
    </w:p>
    <w:p w14:paraId="20BA2F94" w14:textId="77777777" w:rsidR="009877BF" w:rsidRPr="004D3B24" w:rsidRDefault="009877BF" w:rsidP="000A1048">
      <w:pPr>
        <w:numPr>
          <w:ilvl w:val="1"/>
          <w:numId w:val="22"/>
        </w:numPr>
        <w:tabs>
          <w:tab w:val="clear" w:pos="1440"/>
          <w:tab w:val="num" w:pos="3015"/>
        </w:tabs>
        <w:spacing w:before="100" w:beforeAutospacing="1" w:after="150" w:line="480" w:lineRule="atLeast"/>
        <w:ind w:left="2117" w:right="1020"/>
        <w:jc w:val="left"/>
        <w:rPr>
          <w:color w:val="000000" w:themeColor="text1"/>
          <w:szCs w:val="24"/>
          <w:lang w:val="fr-FR"/>
        </w:rPr>
      </w:pPr>
      <w:r w:rsidRPr="004D3B24">
        <w:rPr>
          <w:color w:val="000000" w:themeColor="text1"/>
          <w:szCs w:val="24"/>
          <w:lang w:val="fr-FR"/>
        </w:rPr>
        <w:t>Les </w:t>
      </w:r>
      <w:r w:rsidRPr="004D3B24">
        <w:rPr>
          <w:rStyle w:val="Strong"/>
          <w:color w:val="000000" w:themeColor="text1"/>
          <w:szCs w:val="24"/>
          <w:lang w:val="fr-FR"/>
        </w:rPr>
        <w:t>bundles fonctionnels</w:t>
      </w:r>
      <w:r w:rsidRPr="004D3B24">
        <w:rPr>
          <w:color w:val="000000" w:themeColor="text1"/>
          <w:szCs w:val="24"/>
          <w:lang w:val="fr-FR"/>
        </w:rPr>
        <w:t> comme un ensemble de fichiers (fichiers PHP, feuille de style, images…) permettant la mise en œuvre d’une fonctionnalité comme un blog, un panier d’achat, etc.</w:t>
      </w:r>
    </w:p>
    <w:p w14:paraId="0F90D9E9" w14:textId="77777777" w:rsidR="00954669" w:rsidRDefault="009877BF" w:rsidP="00954669">
      <w:pPr>
        <w:numPr>
          <w:ilvl w:val="1"/>
          <w:numId w:val="22"/>
        </w:numPr>
        <w:tabs>
          <w:tab w:val="clear" w:pos="1440"/>
          <w:tab w:val="num" w:pos="3015"/>
        </w:tabs>
        <w:spacing w:before="100" w:beforeAutospacing="1" w:after="150" w:line="480" w:lineRule="atLeast"/>
        <w:ind w:left="2117" w:right="1020"/>
        <w:jc w:val="left"/>
        <w:rPr>
          <w:color w:val="000000" w:themeColor="text1"/>
          <w:szCs w:val="24"/>
          <w:lang w:val="fr-FR"/>
        </w:rPr>
      </w:pPr>
      <w:r w:rsidRPr="004D3B24">
        <w:rPr>
          <w:color w:val="000000" w:themeColor="text1"/>
          <w:szCs w:val="24"/>
          <w:lang w:val="fr-FR"/>
        </w:rPr>
        <w:t>Les </w:t>
      </w:r>
      <w:r w:rsidRPr="004D3B24">
        <w:rPr>
          <w:rStyle w:val="Strong"/>
          <w:color w:val="000000" w:themeColor="text1"/>
          <w:szCs w:val="24"/>
          <w:lang w:val="fr-FR"/>
        </w:rPr>
        <w:t>bundles techniques</w:t>
      </w:r>
      <w:r w:rsidRPr="004D3B24">
        <w:rPr>
          <w:color w:val="000000" w:themeColor="text1"/>
          <w:szCs w:val="24"/>
          <w:lang w:val="fr-FR"/>
        </w:rPr>
        <w:t xml:space="preserve"> qui n'apportent pas des fonctionnalités visibles pour </w:t>
      </w:r>
      <w:proofErr w:type="gramStart"/>
      <w:r w:rsidRPr="004D3B24">
        <w:rPr>
          <w:color w:val="000000" w:themeColor="text1"/>
          <w:szCs w:val="24"/>
          <w:lang w:val="fr-FR"/>
        </w:rPr>
        <w:t>l'utilisateurs</w:t>
      </w:r>
      <w:proofErr w:type="gramEnd"/>
      <w:r w:rsidRPr="004D3B24">
        <w:rPr>
          <w:color w:val="000000" w:themeColor="text1"/>
          <w:szCs w:val="24"/>
          <w:lang w:val="fr-FR"/>
        </w:rPr>
        <w:t xml:space="preserve"> mais sont là pour faciliter le développement. Comme par exemple la création par nos développeurs de bundles de log, de notifications, d'user management, qui sont des briques techniques </w:t>
      </w:r>
    </w:p>
    <w:p w14:paraId="6CEB15CE" w14:textId="430487F3" w:rsidR="00F64661" w:rsidRPr="00954669" w:rsidRDefault="009877BF" w:rsidP="00954669">
      <w:pPr>
        <w:spacing w:before="100" w:beforeAutospacing="1" w:after="150" w:line="480" w:lineRule="atLeast"/>
        <w:ind w:left="2117" w:right="1020" w:firstLine="0"/>
        <w:jc w:val="left"/>
        <w:rPr>
          <w:color w:val="000000" w:themeColor="text1"/>
          <w:szCs w:val="24"/>
          <w:lang w:val="fr-FR"/>
        </w:rPr>
      </w:pPr>
      <w:proofErr w:type="gramStart"/>
      <w:r w:rsidRPr="00954669">
        <w:rPr>
          <w:color w:val="000000" w:themeColor="text1"/>
          <w:szCs w:val="24"/>
          <w:lang w:val="fr-FR"/>
        </w:rPr>
        <w:lastRenderedPageBreak/>
        <w:t>permettant</w:t>
      </w:r>
      <w:proofErr w:type="gramEnd"/>
      <w:r w:rsidRPr="00954669">
        <w:rPr>
          <w:color w:val="000000" w:themeColor="text1"/>
          <w:szCs w:val="24"/>
          <w:lang w:val="fr-FR"/>
        </w:rPr>
        <w:t xml:space="preserve"> d'offrir une base d'outils techniques permettant d'implémenter des fonctionnalités utilisateur in fine.</w:t>
      </w:r>
    </w:p>
    <w:p w14:paraId="52DE1DDC" w14:textId="77777777" w:rsidR="009877BF" w:rsidRPr="004D3B24" w:rsidRDefault="009877BF" w:rsidP="00F64661">
      <w:pPr>
        <w:spacing w:after="0" w:line="480" w:lineRule="atLeast"/>
        <w:ind w:left="1814" w:right="1021" w:firstLine="0"/>
        <w:rPr>
          <w:color w:val="000000" w:themeColor="text1"/>
          <w:szCs w:val="24"/>
          <w:lang w:val="fr-FR"/>
        </w:rPr>
      </w:pPr>
      <w:r w:rsidRPr="004D3B24">
        <w:rPr>
          <w:color w:val="000000" w:themeColor="text1"/>
          <w:szCs w:val="24"/>
          <w:lang w:val="fr-FR"/>
        </w:rPr>
        <w:t>L’avantage majeur des bundles est qu’ils sont découplés. Il sera donc possible de les reconfigurer et les réutiliser dans de nombreuses solutions digitales dans le but de réduire le coût global de développement.</w:t>
      </w:r>
    </w:p>
    <w:p w14:paraId="3C1F9489" w14:textId="77777777" w:rsidR="009877BF" w:rsidRPr="0046034F" w:rsidRDefault="009877BF" w:rsidP="000A1048">
      <w:pPr>
        <w:numPr>
          <w:ilvl w:val="0"/>
          <w:numId w:val="22"/>
        </w:numPr>
        <w:tabs>
          <w:tab w:val="clear" w:pos="720"/>
          <w:tab w:val="num" w:pos="2295"/>
        </w:tabs>
        <w:spacing w:before="100" w:beforeAutospacing="1" w:after="150" w:line="480" w:lineRule="atLeast"/>
        <w:ind w:left="1551" w:right="1020"/>
        <w:jc w:val="left"/>
        <w:rPr>
          <w:color w:val="000000" w:themeColor="text1"/>
          <w:szCs w:val="24"/>
          <w:lang w:val="fr-FR"/>
        </w:rPr>
      </w:pPr>
      <w:r w:rsidRPr="004D3B24">
        <w:rPr>
          <w:color w:val="000000" w:themeColor="text1"/>
          <w:szCs w:val="24"/>
          <w:lang w:val="fr-FR"/>
        </w:rPr>
        <w:t>Les </w:t>
      </w:r>
      <w:r w:rsidRPr="004D3B24">
        <w:rPr>
          <w:rStyle w:val="Strong"/>
          <w:color w:val="000000" w:themeColor="text1"/>
          <w:szCs w:val="24"/>
          <w:lang w:val="fr-FR"/>
        </w:rPr>
        <w:t>composants</w:t>
      </w:r>
      <w:r w:rsidRPr="004D3B24">
        <w:rPr>
          <w:color w:val="000000" w:themeColor="text1"/>
          <w:szCs w:val="24"/>
          <w:lang w:val="fr-FR"/>
        </w:rPr>
        <w:t> sont des </w:t>
      </w:r>
      <w:r w:rsidRPr="004D3B24">
        <w:rPr>
          <w:rStyle w:val="Strong"/>
          <w:color w:val="000000" w:themeColor="text1"/>
          <w:szCs w:val="24"/>
          <w:lang w:val="fr-FR"/>
        </w:rPr>
        <w:t>fonctionnalités génériques</w:t>
      </w:r>
      <w:r w:rsidRPr="004D3B24">
        <w:rPr>
          <w:color w:val="000000" w:themeColor="text1"/>
          <w:szCs w:val="24"/>
          <w:lang w:val="fr-FR"/>
        </w:rPr>
        <w:t>. Ils permettent aux développeurs de réduire les tâches « de routine » et de se concentrer sur des foncti</w:t>
      </w:r>
      <w:r>
        <w:rPr>
          <w:color w:val="000000" w:themeColor="text1"/>
          <w:szCs w:val="24"/>
          <w:lang w:val="fr-FR"/>
        </w:rPr>
        <w:t>onnalités métier spécifiques.</w:t>
      </w:r>
    </w:p>
    <w:p w14:paraId="24D942ED" w14:textId="77777777" w:rsidR="009877BF" w:rsidRPr="00F64661" w:rsidRDefault="009877BF" w:rsidP="00F64661">
      <w:pPr>
        <w:pStyle w:val="Heading3"/>
        <w:spacing w:before="480" w:after="450" w:line="540" w:lineRule="atLeast"/>
        <w:ind w:left="1077" w:right="1021" w:hanging="11"/>
        <w:rPr>
          <w:rFonts w:ascii="Arial" w:eastAsia="Times New Roman" w:hAnsi="Arial" w:cs="Arial"/>
          <w:b/>
          <w:color w:val="C00000"/>
          <w:lang w:val="fr-FR"/>
        </w:rPr>
      </w:pPr>
      <w:bookmarkStart w:id="68" w:name="_Toc167122743"/>
      <w:r w:rsidRPr="00F64661">
        <w:rPr>
          <w:rFonts w:ascii="Arial" w:hAnsi="Arial" w:cs="Arial"/>
          <w:b/>
          <w:color w:val="C00000"/>
          <w:lang w:val="fr-FR"/>
        </w:rPr>
        <w:t>Gestion du cache</w:t>
      </w:r>
      <w:bookmarkEnd w:id="68"/>
      <w:r w:rsidRPr="00F64661">
        <w:rPr>
          <w:rFonts w:ascii="Arial" w:hAnsi="Arial" w:cs="Arial"/>
          <w:b/>
          <w:color w:val="C00000"/>
          <w:lang w:val="fr-FR"/>
        </w:rPr>
        <w:t> </w:t>
      </w:r>
    </w:p>
    <w:p w14:paraId="78C07469" w14:textId="77777777" w:rsidR="009877BF" w:rsidRPr="004D3B24" w:rsidRDefault="009877BF" w:rsidP="000A1048">
      <w:pPr>
        <w:pStyle w:val="NormalWeb"/>
        <w:spacing w:before="0" w:beforeAutospacing="0" w:after="0" w:afterAutospacing="0" w:line="480" w:lineRule="atLeast"/>
        <w:ind w:left="1077" w:right="1020"/>
        <w:rPr>
          <w:rFonts w:ascii="Arial" w:hAnsi="Arial" w:cs="Arial"/>
          <w:color w:val="000000" w:themeColor="text1"/>
          <w:lang w:val="fr-FR"/>
        </w:rPr>
      </w:pPr>
      <w:r w:rsidRPr="004D3B24">
        <w:rPr>
          <w:rFonts w:ascii="Arial" w:hAnsi="Arial" w:cs="Arial"/>
          <w:color w:val="000000" w:themeColor="text1"/>
          <w:lang w:val="fr-FR"/>
        </w:rPr>
        <w:t>L'utilisation d'un </w:t>
      </w:r>
      <w:r w:rsidRPr="004D3B24">
        <w:rPr>
          <w:rStyle w:val="Strong"/>
          <w:rFonts w:ascii="Arial" w:eastAsia="Arial" w:hAnsi="Arial" w:cs="Arial"/>
          <w:color w:val="000000" w:themeColor="text1"/>
          <w:lang w:val="fr-FR"/>
        </w:rPr>
        <w:t>cache</w:t>
      </w:r>
      <w:r w:rsidRPr="004D3B24">
        <w:rPr>
          <w:rFonts w:ascii="Arial" w:hAnsi="Arial" w:cs="Arial"/>
          <w:color w:val="000000" w:themeColor="text1"/>
          <w:lang w:val="fr-FR"/>
        </w:rPr>
        <w:t> a pour objectif d’optimiser le temps d'exécution des pages de l'application, et donc d'en améliorer les performances. Ainsi, </w:t>
      </w:r>
      <w:proofErr w:type="spellStart"/>
      <w:r w:rsidRPr="004D3B24">
        <w:rPr>
          <w:rStyle w:val="Strong"/>
          <w:rFonts w:ascii="Arial" w:eastAsia="Arial" w:hAnsi="Arial" w:cs="Arial"/>
          <w:color w:val="000000" w:themeColor="text1"/>
          <w:lang w:val="fr-FR"/>
        </w:rPr>
        <w:t>Symfony</w:t>
      </w:r>
      <w:proofErr w:type="spellEnd"/>
      <w:r w:rsidRPr="004D3B24">
        <w:rPr>
          <w:rStyle w:val="Strong"/>
          <w:rFonts w:ascii="Arial" w:eastAsia="Arial" w:hAnsi="Arial" w:cs="Arial"/>
          <w:color w:val="000000" w:themeColor="text1"/>
          <w:lang w:val="fr-FR"/>
        </w:rPr>
        <w:t xml:space="preserve"> permet de gérer une mise en cache HTTP</w:t>
      </w:r>
      <w:r w:rsidRPr="004D3B24">
        <w:rPr>
          <w:rFonts w:ascii="Arial" w:hAnsi="Arial" w:cs="Arial"/>
          <w:color w:val="000000" w:themeColor="text1"/>
          <w:lang w:val="fr-FR"/>
        </w:rPr>
        <w:t xml:space="preserve">, qui peut être par exemple utilisé par les fragments </w:t>
      </w:r>
      <w:proofErr w:type="spellStart"/>
      <w:r w:rsidRPr="004D3B24">
        <w:rPr>
          <w:rFonts w:ascii="Arial" w:hAnsi="Arial" w:cs="Arial"/>
          <w:color w:val="000000" w:themeColor="text1"/>
          <w:lang w:val="fr-FR"/>
        </w:rPr>
        <w:t>Edge</w:t>
      </w:r>
      <w:proofErr w:type="spellEnd"/>
      <w:r w:rsidRPr="004D3B24">
        <w:rPr>
          <w:rFonts w:ascii="Arial" w:hAnsi="Arial" w:cs="Arial"/>
          <w:color w:val="000000" w:themeColor="text1"/>
          <w:lang w:val="fr-FR"/>
        </w:rPr>
        <w:t xml:space="preserve"> </w:t>
      </w:r>
      <w:proofErr w:type="spellStart"/>
      <w:r w:rsidRPr="004D3B24">
        <w:rPr>
          <w:rFonts w:ascii="Arial" w:hAnsi="Arial" w:cs="Arial"/>
          <w:color w:val="000000" w:themeColor="text1"/>
          <w:lang w:val="fr-FR"/>
        </w:rPr>
        <w:t>Side</w:t>
      </w:r>
      <w:proofErr w:type="spellEnd"/>
      <w:r w:rsidRPr="004D3B24">
        <w:rPr>
          <w:rFonts w:ascii="Arial" w:hAnsi="Arial" w:cs="Arial"/>
          <w:color w:val="000000" w:themeColor="text1"/>
          <w:lang w:val="fr-FR"/>
        </w:rPr>
        <w:t xml:space="preserve"> </w:t>
      </w:r>
      <w:proofErr w:type="spellStart"/>
      <w:r w:rsidRPr="004D3B24">
        <w:rPr>
          <w:rFonts w:ascii="Arial" w:hAnsi="Arial" w:cs="Arial"/>
          <w:color w:val="000000" w:themeColor="text1"/>
          <w:lang w:val="fr-FR"/>
        </w:rPr>
        <w:t>Includes</w:t>
      </w:r>
      <w:proofErr w:type="spellEnd"/>
      <w:r w:rsidRPr="004D3B24">
        <w:rPr>
          <w:rFonts w:ascii="Arial" w:hAnsi="Arial" w:cs="Arial"/>
          <w:color w:val="000000" w:themeColor="text1"/>
          <w:lang w:val="fr-FR"/>
        </w:rPr>
        <w:t>, permettant de mettre en cache des morceaux de pages.</w:t>
      </w:r>
    </w:p>
    <w:p w14:paraId="66518E39" w14:textId="77777777" w:rsidR="009877BF" w:rsidRPr="004D3B24" w:rsidRDefault="009877BF" w:rsidP="009877BF">
      <w:pPr>
        <w:ind w:left="1540"/>
        <w:rPr>
          <w:color w:val="000000" w:themeColor="text1"/>
          <w:szCs w:val="24"/>
          <w:lang w:val="fr-FR"/>
        </w:rPr>
      </w:pPr>
      <w:r w:rsidRPr="004D3B24">
        <w:rPr>
          <w:color w:val="000000" w:themeColor="text1"/>
          <w:szCs w:val="24"/>
          <w:lang w:val="fr-FR"/>
        </w:rPr>
        <w:br/>
      </w:r>
    </w:p>
    <w:p w14:paraId="7D738A9B" w14:textId="77777777" w:rsidR="009877BF" w:rsidRPr="00F64661" w:rsidRDefault="009877BF" w:rsidP="000A1048">
      <w:pPr>
        <w:pStyle w:val="Heading3"/>
        <w:spacing w:after="450" w:line="540" w:lineRule="atLeast"/>
        <w:ind w:left="1077" w:right="1020"/>
        <w:rPr>
          <w:rFonts w:ascii="Arial" w:hAnsi="Arial" w:cs="Arial"/>
          <w:b/>
          <w:color w:val="C00000"/>
          <w:lang w:val="fr-FR"/>
        </w:rPr>
      </w:pPr>
      <w:bookmarkStart w:id="69" w:name="_Toc167122744"/>
      <w:r w:rsidRPr="00F64661">
        <w:rPr>
          <w:rFonts w:ascii="Arial" w:hAnsi="Arial" w:cs="Arial"/>
          <w:b/>
          <w:color w:val="C00000"/>
          <w:lang w:val="fr-FR"/>
        </w:rPr>
        <w:t>Facilité de débogage</w:t>
      </w:r>
      <w:bookmarkEnd w:id="69"/>
      <w:r w:rsidRPr="00F64661">
        <w:rPr>
          <w:rFonts w:ascii="Arial" w:hAnsi="Arial" w:cs="Arial"/>
          <w:b/>
          <w:color w:val="C00000"/>
          <w:lang w:val="fr-FR"/>
        </w:rPr>
        <w:t> </w:t>
      </w:r>
    </w:p>
    <w:p w14:paraId="2CDEF827" w14:textId="77777777" w:rsidR="009877BF" w:rsidRPr="004D3B24" w:rsidRDefault="009877BF" w:rsidP="000A1048">
      <w:pPr>
        <w:pStyle w:val="NormalWeb"/>
        <w:spacing w:before="0" w:beforeAutospacing="0" w:after="0" w:afterAutospacing="0" w:line="480" w:lineRule="atLeast"/>
        <w:ind w:left="1077" w:right="1020"/>
        <w:rPr>
          <w:rFonts w:ascii="Arial" w:hAnsi="Arial" w:cs="Arial"/>
          <w:color w:val="000000" w:themeColor="text1"/>
          <w:lang w:val="fr-FR"/>
        </w:rPr>
      </w:pPr>
      <w:proofErr w:type="spellStart"/>
      <w:r w:rsidRPr="004D3B24">
        <w:rPr>
          <w:rStyle w:val="Strong"/>
          <w:rFonts w:ascii="Arial" w:eastAsia="Arial" w:hAnsi="Arial" w:cs="Arial"/>
          <w:color w:val="000000" w:themeColor="text1"/>
          <w:lang w:val="fr-FR"/>
        </w:rPr>
        <w:t>Symfony</w:t>
      </w:r>
      <w:proofErr w:type="spellEnd"/>
      <w:r w:rsidRPr="004D3B24">
        <w:rPr>
          <w:rFonts w:ascii="Arial" w:hAnsi="Arial" w:cs="Arial"/>
          <w:color w:val="000000" w:themeColor="text1"/>
          <w:lang w:val="fr-FR"/>
        </w:rPr>
        <w:t> est </w:t>
      </w:r>
      <w:r w:rsidRPr="004D3B24">
        <w:rPr>
          <w:rStyle w:val="Strong"/>
          <w:rFonts w:ascii="Arial" w:eastAsia="Arial" w:hAnsi="Arial" w:cs="Arial"/>
          <w:color w:val="000000" w:themeColor="text1"/>
          <w:lang w:val="fr-FR"/>
        </w:rPr>
        <w:t>livré avec une puissante barre d’outils de débogage</w:t>
      </w:r>
      <w:r w:rsidRPr="004D3B24">
        <w:rPr>
          <w:rFonts w:ascii="Arial" w:hAnsi="Arial" w:cs="Arial"/>
          <w:color w:val="000000" w:themeColor="text1"/>
          <w:lang w:val="fr-FR"/>
        </w:rPr>
        <w:t xml:space="preserve">. Le profileur intégré et la barre d’outils apportent toutes les informations nécessaires sur chaque étape de l’application. </w:t>
      </w:r>
      <w:proofErr w:type="spellStart"/>
      <w:r w:rsidRPr="004D3B24">
        <w:rPr>
          <w:rFonts w:ascii="Arial" w:hAnsi="Arial" w:cs="Arial"/>
          <w:color w:val="000000" w:themeColor="text1"/>
          <w:lang w:val="fr-FR"/>
        </w:rPr>
        <w:t>Symfony</w:t>
      </w:r>
      <w:proofErr w:type="spellEnd"/>
      <w:r w:rsidRPr="004D3B24">
        <w:rPr>
          <w:rFonts w:ascii="Arial" w:hAnsi="Arial" w:cs="Arial"/>
          <w:color w:val="000000" w:themeColor="text1"/>
          <w:lang w:val="fr-FR"/>
        </w:rPr>
        <w:t xml:space="preserve"> fournit également des détails comme le temps nécessaire au rendu d’une vue particulière ou la quantité de mémoire qui sera utilisée pour exécuter une action spécifique.</w:t>
      </w:r>
    </w:p>
    <w:p w14:paraId="10FDAA0E" w14:textId="3DB684CA" w:rsidR="00F64661" w:rsidRDefault="00F64661" w:rsidP="00954669">
      <w:pPr>
        <w:ind w:left="1540"/>
        <w:rPr>
          <w:color w:val="000000" w:themeColor="text1"/>
          <w:szCs w:val="24"/>
          <w:lang w:val="fr-FR"/>
        </w:rPr>
      </w:pPr>
    </w:p>
    <w:p w14:paraId="774AF2BF" w14:textId="77777777" w:rsidR="00F64661" w:rsidRDefault="00F64661" w:rsidP="009877BF">
      <w:pPr>
        <w:ind w:left="1540"/>
        <w:rPr>
          <w:color w:val="000000" w:themeColor="text1"/>
          <w:szCs w:val="24"/>
          <w:lang w:val="fr-FR"/>
        </w:rPr>
      </w:pPr>
    </w:p>
    <w:p w14:paraId="7A292896" w14:textId="77777777" w:rsidR="00F64661" w:rsidRPr="004D3B24" w:rsidRDefault="00F64661" w:rsidP="009877BF">
      <w:pPr>
        <w:ind w:left="1540"/>
        <w:rPr>
          <w:color w:val="000000" w:themeColor="text1"/>
          <w:szCs w:val="24"/>
          <w:lang w:val="fr-FR"/>
        </w:rPr>
      </w:pPr>
    </w:p>
    <w:p w14:paraId="2756D7A3" w14:textId="77777777" w:rsidR="009877BF" w:rsidRPr="00F64661" w:rsidRDefault="009877BF" w:rsidP="000A1048">
      <w:pPr>
        <w:pStyle w:val="Heading3"/>
        <w:spacing w:after="450" w:line="540" w:lineRule="atLeast"/>
        <w:ind w:left="1077" w:right="1020"/>
        <w:rPr>
          <w:rFonts w:ascii="Arial" w:hAnsi="Arial" w:cs="Arial"/>
          <w:b/>
          <w:color w:val="C00000"/>
          <w:lang w:val="fr-FR"/>
        </w:rPr>
      </w:pPr>
      <w:bookmarkStart w:id="70" w:name="_Toc167122745"/>
      <w:r w:rsidRPr="00F64661">
        <w:rPr>
          <w:rFonts w:ascii="Arial" w:hAnsi="Arial" w:cs="Arial"/>
          <w:b/>
          <w:color w:val="C00000"/>
          <w:lang w:val="fr-FR"/>
        </w:rPr>
        <w:t>Facilité des tests</w:t>
      </w:r>
      <w:bookmarkEnd w:id="70"/>
      <w:r w:rsidRPr="00F64661">
        <w:rPr>
          <w:rFonts w:ascii="Arial" w:hAnsi="Arial" w:cs="Arial"/>
          <w:b/>
          <w:color w:val="C00000"/>
          <w:lang w:val="fr-FR"/>
        </w:rPr>
        <w:t> </w:t>
      </w:r>
    </w:p>
    <w:p w14:paraId="1BE6CF14" w14:textId="77777777" w:rsidR="00F64661" w:rsidRDefault="009877BF" w:rsidP="00F64661">
      <w:pPr>
        <w:pStyle w:val="NormalWeb"/>
        <w:spacing w:before="0" w:beforeAutospacing="0" w:after="0" w:afterAutospacing="0" w:line="480" w:lineRule="atLeast"/>
        <w:ind w:left="1077" w:right="1020"/>
        <w:rPr>
          <w:rFonts w:ascii="Arial" w:hAnsi="Arial" w:cs="Arial"/>
          <w:color w:val="000000" w:themeColor="text1"/>
          <w:lang w:val="fr-FR"/>
        </w:rPr>
      </w:pPr>
      <w:r w:rsidRPr="004D3B24">
        <w:rPr>
          <w:rFonts w:ascii="Arial" w:hAnsi="Arial" w:cs="Arial"/>
          <w:color w:val="000000" w:themeColor="text1"/>
          <w:lang w:val="fr-FR"/>
        </w:rPr>
        <w:t xml:space="preserve">Chaque nouvelle ligne de code doit être testée pour garantir le fonctionnement d’un site ou d’une application Web. La réutilisation des bundles, l’absence de dépendances strictes et la possibilité de créer des modèles de conception contribuent à améliorer la maintenabilité et les tests dans </w:t>
      </w:r>
      <w:proofErr w:type="spellStart"/>
      <w:r w:rsidRPr="004D3B24">
        <w:rPr>
          <w:rFonts w:ascii="Arial" w:hAnsi="Arial" w:cs="Arial"/>
          <w:color w:val="000000" w:themeColor="text1"/>
          <w:lang w:val="fr-FR"/>
        </w:rPr>
        <w:t>Symfony</w:t>
      </w:r>
      <w:proofErr w:type="spellEnd"/>
      <w:r w:rsidRPr="004D3B24">
        <w:rPr>
          <w:rFonts w:ascii="Arial" w:hAnsi="Arial" w:cs="Arial"/>
          <w:color w:val="000000" w:themeColor="text1"/>
          <w:lang w:val="fr-FR"/>
        </w:rPr>
        <w:t>.</w:t>
      </w:r>
    </w:p>
    <w:p w14:paraId="123076E3" w14:textId="77777777" w:rsidR="009877BF" w:rsidRDefault="009877BF" w:rsidP="00F64661">
      <w:pPr>
        <w:pStyle w:val="NormalWeb"/>
        <w:spacing w:before="300" w:beforeAutospacing="0" w:after="0" w:afterAutospacing="0" w:line="480" w:lineRule="atLeast"/>
        <w:ind w:left="1077" w:right="1021"/>
        <w:rPr>
          <w:rFonts w:ascii="Arial" w:hAnsi="Arial" w:cs="Arial"/>
          <w:color w:val="000000" w:themeColor="text1"/>
          <w:lang w:val="fr-FR"/>
        </w:rPr>
      </w:pPr>
      <w:r w:rsidRPr="004D3B24">
        <w:rPr>
          <w:rFonts w:ascii="Arial" w:hAnsi="Arial" w:cs="Arial"/>
          <w:color w:val="000000" w:themeColor="text1"/>
          <w:lang w:val="fr-FR"/>
        </w:rPr>
        <w:t>Les </w:t>
      </w:r>
      <w:r w:rsidRPr="004D3B24">
        <w:rPr>
          <w:rStyle w:val="Strong"/>
          <w:rFonts w:ascii="Arial" w:eastAsia="Arial" w:hAnsi="Arial" w:cs="Arial"/>
          <w:color w:val="000000" w:themeColor="text1"/>
          <w:lang w:val="fr-FR"/>
        </w:rPr>
        <w:t>tests unitaires</w:t>
      </w:r>
      <w:r w:rsidRPr="004D3B24">
        <w:rPr>
          <w:rFonts w:ascii="Arial" w:hAnsi="Arial" w:cs="Arial"/>
          <w:color w:val="000000" w:themeColor="text1"/>
          <w:lang w:val="fr-FR"/>
        </w:rPr>
        <w:t xml:space="preserve"> sont très faciles grâce à l’utilisation de </w:t>
      </w:r>
      <w:proofErr w:type="spellStart"/>
      <w:r w:rsidRPr="004D3B24">
        <w:rPr>
          <w:rFonts w:ascii="Arial" w:hAnsi="Arial" w:cs="Arial"/>
          <w:color w:val="000000" w:themeColor="text1"/>
          <w:lang w:val="fr-FR"/>
        </w:rPr>
        <w:t>PHPUnit</w:t>
      </w:r>
      <w:proofErr w:type="spellEnd"/>
      <w:r w:rsidRPr="004D3B24">
        <w:rPr>
          <w:rFonts w:ascii="Arial" w:hAnsi="Arial" w:cs="Arial"/>
          <w:color w:val="000000" w:themeColor="text1"/>
          <w:lang w:val="fr-FR"/>
        </w:rPr>
        <w:t xml:space="preserve"> (langage informatique </w:t>
      </w:r>
      <w:r>
        <w:rPr>
          <w:rFonts w:ascii="Arial" w:hAnsi="Arial" w:cs="Arial"/>
          <w:color w:val="000000" w:themeColor="text1"/>
          <w:lang w:val="fr-FR"/>
        </w:rPr>
        <w:t xml:space="preserve">sur lequel se base </w:t>
      </w:r>
      <w:proofErr w:type="spellStart"/>
      <w:r>
        <w:rPr>
          <w:rFonts w:ascii="Arial" w:hAnsi="Arial" w:cs="Arial"/>
          <w:color w:val="000000" w:themeColor="text1"/>
          <w:lang w:val="fr-FR"/>
        </w:rPr>
        <w:t>Symfony</w:t>
      </w:r>
      <w:proofErr w:type="spellEnd"/>
      <w:r>
        <w:rPr>
          <w:rFonts w:ascii="Arial" w:hAnsi="Arial" w:cs="Arial"/>
          <w:color w:val="000000" w:themeColor="text1"/>
          <w:lang w:val="fr-FR"/>
        </w:rPr>
        <w:t>).</w:t>
      </w:r>
    </w:p>
    <w:p w14:paraId="2191599E" w14:textId="77777777" w:rsidR="00F64661" w:rsidRDefault="00F64661" w:rsidP="00F64661">
      <w:pPr>
        <w:pStyle w:val="NormalWeb"/>
        <w:spacing w:before="300" w:beforeAutospacing="0" w:after="0" w:afterAutospacing="0" w:line="480" w:lineRule="atLeast"/>
        <w:ind w:left="1077" w:right="1021"/>
        <w:rPr>
          <w:rFonts w:ascii="Arial" w:hAnsi="Arial" w:cs="Arial"/>
          <w:color w:val="000000" w:themeColor="text1"/>
          <w:lang w:val="fr-FR"/>
        </w:rPr>
      </w:pPr>
    </w:p>
    <w:p w14:paraId="722C2701" w14:textId="77777777" w:rsidR="009877BF" w:rsidRPr="00F91ED1" w:rsidRDefault="009877BF" w:rsidP="00F64661">
      <w:pPr>
        <w:pStyle w:val="Heading2"/>
        <w:spacing w:before="480" w:after="600" w:line="254" w:lineRule="auto"/>
        <w:ind w:left="748" w:right="737" w:hanging="11"/>
        <w:rPr>
          <w:rFonts w:ascii="Arial" w:hAnsi="Arial" w:cs="Arial"/>
          <w:b/>
          <w:color w:val="C45911" w:themeColor="accent2" w:themeShade="BF"/>
          <w:sz w:val="28"/>
          <w:szCs w:val="28"/>
          <w:lang w:val="fr-FR"/>
        </w:rPr>
      </w:pPr>
      <w:bookmarkStart w:id="71" w:name="_Toc167122746"/>
      <w:r w:rsidRPr="00F91ED1">
        <w:rPr>
          <w:rFonts w:ascii="Arial" w:hAnsi="Arial" w:cs="Arial"/>
          <w:b/>
          <w:color w:val="C45911" w:themeColor="accent2" w:themeShade="BF"/>
          <w:sz w:val="28"/>
          <w:szCs w:val="28"/>
          <w:lang w:val="fr-FR"/>
        </w:rPr>
        <w:t>8.2</w:t>
      </w:r>
      <w:proofErr w:type="gramStart"/>
      <w:r w:rsidRPr="00F91ED1">
        <w:rPr>
          <w:rFonts w:ascii="Arial" w:hAnsi="Arial" w:cs="Arial"/>
          <w:b/>
          <w:color w:val="C45911" w:themeColor="accent2" w:themeShade="BF"/>
          <w:sz w:val="28"/>
          <w:szCs w:val="28"/>
          <w:lang w:val="fr-FR"/>
        </w:rPr>
        <w:t>.CSS</w:t>
      </w:r>
      <w:bookmarkEnd w:id="71"/>
      <w:proofErr w:type="gramEnd"/>
    </w:p>
    <w:p w14:paraId="35418E0A" w14:textId="77777777" w:rsidR="009877BF" w:rsidRPr="0073330D" w:rsidRDefault="009877BF" w:rsidP="000A1048">
      <w:pPr>
        <w:pStyle w:val="ListParagraph"/>
        <w:spacing w:after="4" w:line="360" w:lineRule="auto"/>
        <w:ind w:left="1077" w:right="1020" w:firstLine="0"/>
        <w:rPr>
          <w:lang w:val="fr-FR"/>
        </w:rPr>
      </w:pPr>
      <w:r>
        <w:rPr>
          <w:noProof/>
        </w:rPr>
        <w:drawing>
          <wp:inline distT="0" distB="0" distL="0" distR="0" wp14:anchorId="61DFECA5" wp14:editId="66866608">
            <wp:extent cx="514350" cy="704850"/>
            <wp:effectExtent l="0" t="0" r="0" b="0"/>
            <wp:docPr id="2390" name="Picture 2390"/>
            <wp:cNvGraphicFramePr/>
            <a:graphic xmlns:a="http://schemas.openxmlformats.org/drawingml/2006/main">
              <a:graphicData uri="http://schemas.openxmlformats.org/drawingml/2006/picture">
                <pic:pic xmlns:pic="http://schemas.openxmlformats.org/drawingml/2006/picture">
                  <pic:nvPicPr>
                    <pic:cNvPr id="2390" name="Picture 2390"/>
                    <pic:cNvPicPr/>
                  </pic:nvPicPr>
                  <pic:blipFill>
                    <a:blip r:embed="rId23"/>
                    <a:stretch>
                      <a:fillRect/>
                    </a:stretch>
                  </pic:blipFill>
                  <pic:spPr>
                    <a:xfrm>
                      <a:off x="0" y="0"/>
                      <a:ext cx="514350" cy="704850"/>
                    </a:xfrm>
                    <a:prstGeom prst="rect">
                      <a:avLst/>
                    </a:prstGeom>
                  </pic:spPr>
                </pic:pic>
              </a:graphicData>
            </a:graphic>
          </wp:inline>
        </w:drawing>
      </w:r>
      <w:proofErr w:type="gramStart"/>
      <w:r w:rsidRPr="0073330D">
        <w:rPr>
          <w:lang w:val="fr-FR"/>
        </w:rPr>
        <w:t>l'anglais</w:t>
      </w:r>
      <w:proofErr w:type="gramEnd"/>
      <w:r w:rsidRPr="0073330D">
        <w:rPr>
          <w:lang w:val="fr-FR"/>
        </w:rPr>
        <w:t xml:space="preserve">: </w:t>
      </w:r>
      <w:proofErr w:type="spellStart"/>
      <w:r w:rsidRPr="0073330D">
        <w:rPr>
          <w:lang w:val="fr-FR"/>
        </w:rPr>
        <w:t>Cascading</w:t>
      </w:r>
      <w:proofErr w:type="spellEnd"/>
      <w:r w:rsidRPr="0073330D">
        <w:rPr>
          <w:lang w:val="fr-FR"/>
        </w:rPr>
        <w:t xml:space="preserve"> Style </w:t>
      </w:r>
      <w:proofErr w:type="spellStart"/>
      <w:r w:rsidRPr="0073330D">
        <w:rPr>
          <w:lang w:val="fr-FR"/>
        </w:rPr>
        <w:t>Sheets</w:t>
      </w:r>
      <w:proofErr w:type="spellEnd"/>
      <w:r w:rsidRPr="0073330D">
        <w:rPr>
          <w:lang w:val="fr-FR"/>
        </w:rPr>
        <w:t xml:space="preserve">, forment un Les feuilles de style en cascade, généralement appelées CSS de langage informatique qui décrit la présentation des documents HTML et XML Les standards définissant CSS sont publiés par le World Wide Web Consortium (W3C). Introduit au milieu des années 1990, CSS </w:t>
      </w:r>
    </w:p>
    <w:p w14:paraId="5BE995A5" w14:textId="77777777" w:rsidR="009877BF" w:rsidRPr="0046034F" w:rsidRDefault="009877BF" w:rsidP="000A1048">
      <w:pPr>
        <w:pStyle w:val="ListParagraph"/>
        <w:spacing w:after="11" w:line="360" w:lineRule="auto"/>
        <w:ind w:left="1077" w:right="1020" w:firstLine="0"/>
        <w:rPr>
          <w:lang w:val="fr-FR"/>
        </w:rPr>
      </w:pPr>
      <w:r w:rsidRPr="0073330D">
        <w:rPr>
          <w:lang w:val="fr-FR"/>
        </w:rPr>
        <w:t xml:space="preserve">Devient couramment utilisé dans la conception des sites web et bien pris en charge par les navigateurs web dans les années 2000. </w:t>
      </w:r>
    </w:p>
    <w:p w14:paraId="7673E5AE" w14:textId="77777777" w:rsidR="009877BF" w:rsidRDefault="009877BF" w:rsidP="009877BF">
      <w:pPr>
        <w:spacing w:after="128" w:line="254" w:lineRule="auto"/>
        <w:ind w:left="866" w:right="1893"/>
        <w:jc w:val="left"/>
        <w:rPr>
          <w:b/>
          <w:color w:val="C45911" w:themeColor="accent2" w:themeShade="BF"/>
          <w:sz w:val="28"/>
          <w:szCs w:val="28"/>
          <w:lang w:val="fr-FR"/>
        </w:rPr>
      </w:pPr>
    </w:p>
    <w:p w14:paraId="041D98D7" w14:textId="77777777" w:rsidR="009877BF" w:rsidRDefault="009877BF" w:rsidP="009877BF">
      <w:pPr>
        <w:spacing w:after="128" w:line="254" w:lineRule="auto"/>
        <w:ind w:left="866" w:right="1893"/>
        <w:jc w:val="left"/>
        <w:rPr>
          <w:b/>
          <w:color w:val="C45911" w:themeColor="accent2" w:themeShade="BF"/>
          <w:sz w:val="28"/>
          <w:szCs w:val="28"/>
          <w:lang w:val="fr-FR"/>
        </w:rPr>
      </w:pPr>
    </w:p>
    <w:p w14:paraId="5AB7C0C5" w14:textId="77777777" w:rsidR="00F64661" w:rsidRDefault="00F64661" w:rsidP="009877BF">
      <w:pPr>
        <w:spacing w:after="128" w:line="254" w:lineRule="auto"/>
        <w:ind w:left="866" w:right="1893"/>
        <w:jc w:val="left"/>
        <w:rPr>
          <w:b/>
          <w:color w:val="C45911" w:themeColor="accent2" w:themeShade="BF"/>
          <w:sz w:val="28"/>
          <w:szCs w:val="28"/>
          <w:lang w:val="fr-FR"/>
        </w:rPr>
      </w:pPr>
    </w:p>
    <w:p w14:paraId="55B33694" w14:textId="77777777" w:rsidR="00F64661" w:rsidRDefault="00F64661" w:rsidP="009877BF">
      <w:pPr>
        <w:spacing w:after="128" w:line="254" w:lineRule="auto"/>
        <w:ind w:left="866" w:right="1893"/>
        <w:jc w:val="left"/>
        <w:rPr>
          <w:b/>
          <w:color w:val="C45911" w:themeColor="accent2" w:themeShade="BF"/>
          <w:sz w:val="28"/>
          <w:szCs w:val="28"/>
          <w:lang w:val="fr-FR"/>
        </w:rPr>
      </w:pPr>
    </w:p>
    <w:p w14:paraId="4455F193" w14:textId="77777777" w:rsidR="00F64661" w:rsidRDefault="00F64661" w:rsidP="009877BF">
      <w:pPr>
        <w:spacing w:after="128" w:line="254" w:lineRule="auto"/>
        <w:ind w:left="866" w:right="1893"/>
        <w:jc w:val="left"/>
        <w:rPr>
          <w:b/>
          <w:color w:val="C45911" w:themeColor="accent2" w:themeShade="BF"/>
          <w:sz w:val="28"/>
          <w:szCs w:val="28"/>
          <w:lang w:val="fr-FR"/>
        </w:rPr>
      </w:pPr>
    </w:p>
    <w:p w14:paraId="1C2776EB" w14:textId="77777777" w:rsidR="00F64661" w:rsidRDefault="00F64661" w:rsidP="009877BF">
      <w:pPr>
        <w:spacing w:after="128" w:line="254" w:lineRule="auto"/>
        <w:ind w:left="866" w:right="1893"/>
        <w:jc w:val="left"/>
        <w:rPr>
          <w:b/>
          <w:color w:val="C45911" w:themeColor="accent2" w:themeShade="BF"/>
          <w:sz w:val="28"/>
          <w:szCs w:val="28"/>
          <w:lang w:val="fr-FR"/>
        </w:rPr>
      </w:pPr>
    </w:p>
    <w:p w14:paraId="15342E60" w14:textId="77777777" w:rsidR="00F64661" w:rsidRDefault="00F64661" w:rsidP="009877BF">
      <w:pPr>
        <w:spacing w:after="128" w:line="254" w:lineRule="auto"/>
        <w:ind w:left="866" w:right="1893"/>
        <w:jc w:val="left"/>
        <w:rPr>
          <w:b/>
          <w:color w:val="C45911" w:themeColor="accent2" w:themeShade="BF"/>
          <w:sz w:val="28"/>
          <w:szCs w:val="28"/>
          <w:lang w:val="fr-FR"/>
        </w:rPr>
      </w:pPr>
    </w:p>
    <w:p w14:paraId="41F8D5A4" w14:textId="77777777" w:rsidR="009877BF" w:rsidRPr="00F91ED1" w:rsidRDefault="009877BF" w:rsidP="0051326E">
      <w:pPr>
        <w:pStyle w:val="Heading2"/>
        <w:spacing w:before="360" w:after="480" w:line="254" w:lineRule="auto"/>
        <w:ind w:left="748" w:right="737" w:hanging="11"/>
        <w:rPr>
          <w:rFonts w:ascii="Arial" w:hAnsi="Arial" w:cs="Arial"/>
          <w:b/>
          <w:color w:val="C45911" w:themeColor="accent2" w:themeShade="BF"/>
          <w:sz w:val="28"/>
          <w:szCs w:val="28"/>
          <w:lang w:val="fr-FR"/>
        </w:rPr>
      </w:pPr>
      <w:bookmarkStart w:id="72" w:name="_Toc167122747"/>
      <w:r w:rsidRPr="00F91ED1">
        <w:rPr>
          <w:rFonts w:ascii="Arial" w:hAnsi="Arial" w:cs="Arial"/>
          <w:b/>
          <w:color w:val="C45911" w:themeColor="accent2" w:themeShade="BF"/>
          <w:sz w:val="28"/>
          <w:szCs w:val="28"/>
          <w:lang w:val="fr-FR"/>
        </w:rPr>
        <w:t>8.3</w:t>
      </w:r>
      <w:proofErr w:type="gramStart"/>
      <w:r w:rsidRPr="00F91ED1">
        <w:rPr>
          <w:rFonts w:ascii="Arial" w:hAnsi="Arial" w:cs="Arial"/>
          <w:b/>
          <w:color w:val="C45911" w:themeColor="accent2" w:themeShade="BF"/>
          <w:sz w:val="28"/>
          <w:szCs w:val="28"/>
          <w:lang w:val="fr-FR"/>
        </w:rPr>
        <w:t>.PHP</w:t>
      </w:r>
      <w:bookmarkEnd w:id="72"/>
      <w:proofErr w:type="gramEnd"/>
    </w:p>
    <w:p w14:paraId="204E5BA9" w14:textId="77777777" w:rsidR="009877BF" w:rsidRPr="00C8476D" w:rsidRDefault="009877BF" w:rsidP="000A1048">
      <w:pPr>
        <w:pStyle w:val="ListParagraph"/>
        <w:spacing w:after="11" w:line="360" w:lineRule="auto"/>
        <w:ind w:left="1077" w:right="1020" w:firstLine="0"/>
        <w:rPr>
          <w:lang w:val="fr-FR"/>
        </w:rPr>
      </w:pPr>
      <w:proofErr w:type="gramStart"/>
      <w:r w:rsidRPr="0073330D">
        <w:rPr>
          <w:color w:val="0000FF"/>
          <w:lang w:val="fr-FR"/>
        </w:rPr>
        <w:t>:</w:t>
      </w:r>
      <w:proofErr w:type="gramEnd"/>
      <w:r>
        <w:rPr>
          <w:noProof/>
        </w:rPr>
        <w:drawing>
          <wp:inline distT="0" distB="0" distL="0" distR="0" wp14:anchorId="4D0536EB" wp14:editId="5C18B26E">
            <wp:extent cx="933450" cy="476250"/>
            <wp:effectExtent l="0" t="0" r="0" b="0"/>
            <wp:docPr id="2392" name="Picture 2392"/>
            <wp:cNvGraphicFramePr/>
            <a:graphic xmlns:a="http://schemas.openxmlformats.org/drawingml/2006/main">
              <a:graphicData uri="http://schemas.openxmlformats.org/drawingml/2006/picture">
                <pic:pic xmlns:pic="http://schemas.openxmlformats.org/drawingml/2006/picture">
                  <pic:nvPicPr>
                    <pic:cNvPr id="2392" name="Picture 2392"/>
                    <pic:cNvPicPr/>
                  </pic:nvPicPr>
                  <pic:blipFill>
                    <a:blip r:embed="rId24"/>
                    <a:stretch>
                      <a:fillRect/>
                    </a:stretch>
                  </pic:blipFill>
                  <pic:spPr>
                    <a:xfrm>
                      <a:off x="0" y="0"/>
                      <a:ext cx="933450" cy="476250"/>
                    </a:xfrm>
                    <a:prstGeom prst="rect">
                      <a:avLst/>
                    </a:prstGeom>
                  </pic:spPr>
                </pic:pic>
              </a:graphicData>
            </a:graphic>
          </wp:inline>
        </w:drawing>
      </w:r>
      <w:r w:rsidRPr="0073330D">
        <w:rPr>
          <w:color w:val="0000FF"/>
          <w:sz w:val="28"/>
          <w:lang w:val="fr-FR"/>
        </w:rPr>
        <w:t>P</w:t>
      </w:r>
      <w:r w:rsidRPr="0073330D">
        <w:rPr>
          <w:lang w:val="fr-FR"/>
        </w:rPr>
        <w:t xml:space="preserve">HP: </w:t>
      </w:r>
      <w:proofErr w:type="spellStart"/>
      <w:r w:rsidRPr="0073330D">
        <w:rPr>
          <w:lang w:val="fr-FR"/>
        </w:rPr>
        <w:t>Hypertext</w:t>
      </w:r>
      <w:proofErr w:type="spellEnd"/>
      <w:r w:rsidRPr="0073330D">
        <w:rPr>
          <w:lang w:val="fr-FR"/>
        </w:rPr>
        <w:t xml:space="preserve"> </w:t>
      </w:r>
      <w:proofErr w:type="spellStart"/>
      <w:r w:rsidRPr="0073330D">
        <w:rPr>
          <w:lang w:val="fr-FR"/>
        </w:rPr>
        <w:t>Preproce</w:t>
      </w:r>
      <w:r>
        <w:rPr>
          <w:lang w:val="fr-FR"/>
        </w:rPr>
        <w:t>ssor</w:t>
      </w:r>
      <w:proofErr w:type="spellEnd"/>
      <w:r>
        <w:rPr>
          <w:lang w:val="fr-FR"/>
        </w:rPr>
        <w:t xml:space="preserve">, plus connu sous son sigle </w:t>
      </w:r>
      <w:r w:rsidRPr="00C8476D">
        <w:rPr>
          <w:lang w:val="fr-FR"/>
        </w:rPr>
        <w:t xml:space="preserve">PHP(acronyme récursif), est un langage de programmation principalement utilisé pour produire des pages Web dynamiques via un serveur HTTP, mais pouvant également fonctionner comme n'importe quel langage interprété de façon locale. PHP est un langage impératif orienté objet. </w:t>
      </w:r>
    </w:p>
    <w:p w14:paraId="7C6E67EF" w14:textId="77777777" w:rsidR="0051326E" w:rsidRPr="0051326E" w:rsidRDefault="009877BF" w:rsidP="0051326E">
      <w:pPr>
        <w:pStyle w:val="ListParagraph"/>
        <w:spacing w:after="11" w:line="360" w:lineRule="auto"/>
        <w:ind w:left="1077" w:right="1020" w:firstLine="0"/>
        <w:rPr>
          <w:lang w:val="fr-FR"/>
        </w:rPr>
      </w:pPr>
      <w:r w:rsidRPr="0073330D">
        <w:rPr>
          <w:lang w:val="fr-FR"/>
        </w:rPr>
        <w:t xml:space="preserve">PHP a permis de créer un grand nombre de sites web célèbres, comme Facebook, Wikipédia, etc. Il est considéré comme la base de la création des sites Internet dits dynamiques </w:t>
      </w:r>
    </w:p>
    <w:p w14:paraId="5FE51F07" w14:textId="77777777" w:rsidR="009877BF" w:rsidRPr="00F91ED1" w:rsidRDefault="009877BF" w:rsidP="0051326E">
      <w:pPr>
        <w:pStyle w:val="Heading2"/>
        <w:spacing w:before="960" w:after="480" w:line="254" w:lineRule="auto"/>
        <w:ind w:left="748" w:right="737" w:hanging="11"/>
        <w:rPr>
          <w:rFonts w:ascii="Arial" w:hAnsi="Arial" w:cs="Arial"/>
          <w:b/>
          <w:color w:val="C45911" w:themeColor="accent2" w:themeShade="BF"/>
          <w:sz w:val="28"/>
          <w:szCs w:val="28"/>
          <w:lang w:val="fr-FR"/>
        </w:rPr>
      </w:pPr>
      <w:bookmarkStart w:id="73" w:name="_Toc167122748"/>
      <w:r w:rsidRPr="00F91ED1">
        <w:rPr>
          <w:rFonts w:ascii="Arial" w:hAnsi="Arial" w:cs="Arial"/>
          <w:b/>
          <w:color w:val="C45911" w:themeColor="accent2" w:themeShade="BF"/>
          <w:sz w:val="28"/>
          <w:szCs w:val="28"/>
          <w:lang w:val="fr-FR"/>
        </w:rPr>
        <w:t>8.4</w:t>
      </w:r>
      <w:proofErr w:type="gramStart"/>
      <w:r w:rsidRPr="00F91ED1">
        <w:rPr>
          <w:rFonts w:ascii="Arial" w:hAnsi="Arial" w:cs="Arial"/>
          <w:b/>
          <w:color w:val="C45911" w:themeColor="accent2" w:themeShade="BF"/>
          <w:sz w:val="28"/>
          <w:szCs w:val="28"/>
          <w:lang w:val="fr-FR"/>
        </w:rPr>
        <w:t>.MYSQL</w:t>
      </w:r>
      <w:bookmarkEnd w:id="73"/>
      <w:proofErr w:type="gramEnd"/>
    </w:p>
    <w:p w14:paraId="3517B0F3" w14:textId="77777777" w:rsidR="009877BF" w:rsidRPr="0073330D" w:rsidRDefault="009877BF" w:rsidP="000A1048">
      <w:pPr>
        <w:pStyle w:val="ListParagraph"/>
        <w:spacing w:after="11" w:line="360" w:lineRule="auto"/>
        <w:ind w:left="1077" w:right="1020" w:firstLine="0"/>
        <w:rPr>
          <w:lang w:val="fr-FR"/>
        </w:rPr>
      </w:pPr>
      <w:r>
        <w:rPr>
          <w:noProof/>
        </w:rPr>
        <w:drawing>
          <wp:inline distT="0" distB="0" distL="0" distR="0" wp14:anchorId="344CDD99" wp14:editId="03DDFF7E">
            <wp:extent cx="933450" cy="457200"/>
            <wp:effectExtent l="0" t="0" r="0" b="0"/>
            <wp:docPr id="2394" name="Picture 2394"/>
            <wp:cNvGraphicFramePr/>
            <a:graphic xmlns:a="http://schemas.openxmlformats.org/drawingml/2006/main">
              <a:graphicData uri="http://schemas.openxmlformats.org/drawingml/2006/picture">
                <pic:pic xmlns:pic="http://schemas.openxmlformats.org/drawingml/2006/picture">
                  <pic:nvPicPr>
                    <pic:cNvPr id="2394" name="Picture 2394"/>
                    <pic:cNvPicPr/>
                  </pic:nvPicPr>
                  <pic:blipFill>
                    <a:blip r:embed="rId25"/>
                    <a:stretch>
                      <a:fillRect/>
                    </a:stretch>
                  </pic:blipFill>
                  <pic:spPr>
                    <a:xfrm>
                      <a:off x="0" y="0"/>
                      <a:ext cx="933450" cy="457200"/>
                    </a:xfrm>
                    <a:prstGeom prst="rect">
                      <a:avLst/>
                    </a:prstGeom>
                  </pic:spPr>
                </pic:pic>
              </a:graphicData>
            </a:graphic>
          </wp:inline>
        </w:drawing>
      </w:r>
      <w:r w:rsidRPr="0073330D">
        <w:rPr>
          <w:color w:val="0000FF"/>
          <w:lang w:val="fr-FR"/>
        </w:rPr>
        <w:t xml:space="preserve">    </w:t>
      </w:r>
      <w:r w:rsidRPr="0073330D">
        <w:rPr>
          <w:lang w:val="fr-FR"/>
        </w:rPr>
        <w:t xml:space="preserve">MySQL est un système de gestion de bases de données relationnelles (SGBDR). Il est distribué sous une double licence GPL et propriétaire  </w:t>
      </w:r>
    </w:p>
    <w:p w14:paraId="160E0DA2" w14:textId="77777777" w:rsidR="009877BF" w:rsidRPr="0046034F" w:rsidRDefault="009877BF" w:rsidP="000A1048">
      <w:pPr>
        <w:pStyle w:val="ListParagraph"/>
        <w:spacing w:after="4" w:line="360" w:lineRule="auto"/>
        <w:ind w:left="1077" w:right="1020" w:firstLine="0"/>
        <w:rPr>
          <w:lang w:val="fr-FR"/>
        </w:rPr>
      </w:pPr>
      <w:r w:rsidRPr="0073330D">
        <w:rPr>
          <w:lang w:val="fr-FR"/>
        </w:rPr>
        <w:t xml:space="preserve">Il fait partie des logiciels de gestion de base de données les plus utilisés au monde, autant par le grand public (applications web principalement) que par des professionnels, en concurrence avec Oracle, </w:t>
      </w:r>
      <w:proofErr w:type="spellStart"/>
      <w:r w:rsidRPr="0073330D">
        <w:rPr>
          <w:lang w:val="fr-FR"/>
        </w:rPr>
        <w:t>Informix</w:t>
      </w:r>
      <w:proofErr w:type="spellEnd"/>
      <w:r w:rsidRPr="0073330D">
        <w:rPr>
          <w:lang w:val="fr-FR"/>
        </w:rPr>
        <w:t xml:space="preserve"> et Microsoft SQL Server. </w:t>
      </w:r>
    </w:p>
    <w:p w14:paraId="5EB89DE8" w14:textId="77777777" w:rsidR="009877BF" w:rsidRDefault="009877BF" w:rsidP="009877BF">
      <w:pPr>
        <w:spacing w:after="128" w:line="254" w:lineRule="auto"/>
        <w:ind w:left="866" w:right="1893"/>
        <w:jc w:val="left"/>
        <w:rPr>
          <w:b/>
          <w:color w:val="C45911" w:themeColor="accent2" w:themeShade="BF"/>
          <w:sz w:val="28"/>
          <w:szCs w:val="28"/>
          <w:lang w:val="fr-FR"/>
        </w:rPr>
      </w:pPr>
    </w:p>
    <w:p w14:paraId="7D62D461" w14:textId="77777777" w:rsidR="009877BF" w:rsidRDefault="009877BF" w:rsidP="009877BF">
      <w:pPr>
        <w:spacing w:after="128" w:line="254" w:lineRule="auto"/>
        <w:ind w:left="866" w:right="1893"/>
        <w:jc w:val="left"/>
        <w:rPr>
          <w:b/>
          <w:color w:val="C45911" w:themeColor="accent2" w:themeShade="BF"/>
          <w:sz w:val="28"/>
          <w:szCs w:val="28"/>
          <w:lang w:val="fr-FR"/>
        </w:rPr>
      </w:pPr>
    </w:p>
    <w:p w14:paraId="078B034E" w14:textId="77777777" w:rsidR="00F64661" w:rsidRDefault="00F64661" w:rsidP="000A1048">
      <w:pPr>
        <w:pStyle w:val="Heading2"/>
        <w:ind w:left="747" w:right="737"/>
        <w:rPr>
          <w:rFonts w:ascii="Arial" w:hAnsi="Arial" w:cs="Arial"/>
          <w:b/>
          <w:color w:val="C45911" w:themeColor="accent2" w:themeShade="BF"/>
          <w:sz w:val="28"/>
          <w:szCs w:val="28"/>
          <w:lang w:val="fr-FR"/>
        </w:rPr>
      </w:pPr>
    </w:p>
    <w:p w14:paraId="492506DD" w14:textId="77777777" w:rsidR="00F64661" w:rsidRDefault="00F64661" w:rsidP="000A1048">
      <w:pPr>
        <w:pStyle w:val="Heading2"/>
        <w:ind w:left="747" w:right="737"/>
        <w:rPr>
          <w:rFonts w:ascii="Arial" w:hAnsi="Arial" w:cs="Arial"/>
          <w:b/>
          <w:color w:val="C45911" w:themeColor="accent2" w:themeShade="BF"/>
          <w:sz w:val="28"/>
          <w:szCs w:val="28"/>
          <w:lang w:val="fr-FR"/>
        </w:rPr>
      </w:pPr>
    </w:p>
    <w:p w14:paraId="10916C56" w14:textId="77777777" w:rsidR="009877BF" w:rsidRPr="00F91ED1" w:rsidRDefault="009877BF" w:rsidP="0051326E">
      <w:pPr>
        <w:pStyle w:val="Heading2"/>
        <w:spacing w:after="480" w:line="254" w:lineRule="auto"/>
        <w:ind w:left="748" w:right="737" w:hanging="11"/>
        <w:rPr>
          <w:rFonts w:ascii="Arial" w:hAnsi="Arial" w:cs="Arial"/>
          <w:b/>
          <w:color w:val="C45911" w:themeColor="accent2" w:themeShade="BF"/>
          <w:sz w:val="28"/>
          <w:szCs w:val="28"/>
          <w:lang w:val="fr-FR"/>
        </w:rPr>
      </w:pPr>
      <w:bookmarkStart w:id="74" w:name="_Toc167122749"/>
      <w:r w:rsidRPr="00F91ED1">
        <w:rPr>
          <w:rFonts w:ascii="Arial" w:hAnsi="Arial" w:cs="Arial"/>
          <w:b/>
          <w:color w:val="C45911" w:themeColor="accent2" w:themeShade="BF"/>
          <w:sz w:val="28"/>
          <w:szCs w:val="28"/>
          <w:lang w:val="fr-FR"/>
        </w:rPr>
        <w:t>8.5</w:t>
      </w:r>
      <w:proofErr w:type="gramStart"/>
      <w:r w:rsidRPr="00F91ED1">
        <w:rPr>
          <w:rFonts w:ascii="Arial" w:hAnsi="Arial" w:cs="Arial"/>
          <w:b/>
          <w:color w:val="C45911" w:themeColor="accent2" w:themeShade="BF"/>
          <w:sz w:val="28"/>
          <w:szCs w:val="28"/>
          <w:lang w:val="fr-FR"/>
        </w:rPr>
        <w:t>.JAVASCRIPT</w:t>
      </w:r>
      <w:bookmarkEnd w:id="74"/>
      <w:proofErr w:type="gramEnd"/>
    </w:p>
    <w:p w14:paraId="796F2975" w14:textId="77777777" w:rsidR="009877BF" w:rsidRDefault="009877BF" w:rsidP="00F64661">
      <w:pPr>
        <w:pStyle w:val="ListParagraph"/>
        <w:spacing w:after="4" w:line="360" w:lineRule="auto"/>
        <w:ind w:left="1077" w:right="1021" w:firstLine="0"/>
        <w:rPr>
          <w:lang w:val="fr-FR"/>
        </w:rPr>
      </w:pPr>
      <w:r>
        <w:rPr>
          <w:noProof/>
        </w:rPr>
        <w:drawing>
          <wp:inline distT="0" distB="0" distL="0" distR="0" wp14:anchorId="769F2E21" wp14:editId="53B9B261">
            <wp:extent cx="819150" cy="666750"/>
            <wp:effectExtent l="0" t="0" r="0" b="0"/>
            <wp:docPr id="2396" name="Picture 2396"/>
            <wp:cNvGraphicFramePr/>
            <a:graphic xmlns:a="http://schemas.openxmlformats.org/drawingml/2006/main">
              <a:graphicData uri="http://schemas.openxmlformats.org/drawingml/2006/picture">
                <pic:pic xmlns:pic="http://schemas.openxmlformats.org/drawingml/2006/picture">
                  <pic:nvPicPr>
                    <pic:cNvPr id="2396" name="Picture 2396"/>
                    <pic:cNvPicPr/>
                  </pic:nvPicPr>
                  <pic:blipFill>
                    <a:blip r:embed="rId26"/>
                    <a:stretch>
                      <a:fillRect/>
                    </a:stretch>
                  </pic:blipFill>
                  <pic:spPr>
                    <a:xfrm>
                      <a:off x="0" y="0"/>
                      <a:ext cx="819150" cy="666750"/>
                    </a:xfrm>
                    <a:prstGeom prst="rect">
                      <a:avLst/>
                    </a:prstGeom>
                  </pic:spPr>
                </pic:pic>
              </a:graphicData>
            </a:graphic>
          </wp:inline>
        </w:drawing>
      </w:r>
      <w:r w:rsidRPr="000B273F">
        <w:rPr>
          <w:color w:val="0000FF"/>
          <w:lang w:val="fr-FR"/>
        </w:rPr>
        <w:t xml:space="preserve"> </w:t>
      </w:r>
      <w:r w:rsidRPr="000B273F">
        <w:rPr>
          <w:lang w:val="fr-FR"/>
        </w:rPr>
        <w:t xml:space="preserve">JavaScript est un langage de script orienté objet principalement utilisé dans les pages HTML. À l’opposé des langages serveur (qui s’exécutent sur le site), JavaScript est exécuté sur l’ordinateur de l’internaute par le navigateur  lui-même. Ainsi, ce langage permet une interaction avec l’utilisateur en fonction de ses actions (lors du passage de la souris </w:t>
      </w:r>
      <w:proofErr w:type="spellStart"/>
      <w:r w:rsidRPr="000B273F">
        <w:rPr>
          <w:lang w:val="fr-FR"/>
        </w:rPr>
        <w:t>au dessus</w:t>
      </w:r>
      <w:proofErr w:type="spellEnd"/>
      <w:r w:rsidRPr="000B273F">
        <w:rPr>
          <w:lang w:val="fr-FR"/>
        </w:rPr>
        <w:t xml:space="preserve"> d’un élément, du redimensionnement de la page…)</w:t>
      </w:r>
    </w:p>
    <w:p w14:paraId="31CD0C16" w14:textId="77777777" w:rsidR="009877BF" w:rsidRDefault="009877BF" w:rsidP="009877BF">
      <w:pPr>
        <w:pStyle w:val="NormalWeb"/>
        <w:spacing w:before="0" w:beforeAutospacing="0" w:after="0" w:afterAutospacing="0" w:line="480" w:lineRule="atLeast"/>
        <w:rPr>
          <w:rFonts w:ascii="Arial" w:hAnsi="Arial" w:cs="Arial"/>
          <w:color w:val="000000" w:themeColor="text1"/>
          <w:lang w:val="fr-FR"/>
        </w:rPr>
      </w:pPr>
    </w:p>
    <w:p w14:paraId="7FD8715F" w14:textId="77777777" w:rsidR="0051326E" w:rsidRDefault="0051326E" w:rsidP="009877BF">
      <w:pPr>
        <w:pStyle w:val="NormalWeb"/>
        <w:spacing w:before="0" w:beforeAutospacing="0" w:after="0" w:afterAutospacing="0" w:line="480" w:lineRule="atLeast"/>
        <w:rPr>
          <w:rFonts w:ascii="Arial" w:hAnsi="Arial" w:cs="Arial"/>
          <w:color w:val="000000" w:themeColor="text1"/>
          <w:lang w:val="fr-FR"/>
        </w:rPr>
      </w:pPr>
    </w:p>
    <w:p w14:paraId="2B3376CC" w14:textId="77777777" w:rsidR="009877BF" w:rsidRPr="00F91ED1" w:rsidRDefault="009877BF" w:rsidP="0051326E">
      <w:pPr>
        <w:pStyle w:val="Heading2"/>
        <w:spacing w:before="0" w:after="480" w:line="254" w:lineRule="auto"/>
        <w:ind w:left="748" w:right="737" w:hanging="11"/>
        <w:jc w:val="left"/>
        <w:rPr>
          <w:rFonts w:ascii="Arial" w:hAnsi="Arial" w:cs="Arial"/>
          <w:b/>
          <w:color w:val="C45911" w:themeColor="accent2" w:themeShade="BF"/>
          <w:sz w:val="28"/>
          <w:szCs w:val="28"/>
          <w:lang w:val="fr-FR"/>
        </w:rPr>
      </w:pPr>
      <w:bookmarkStart w:id="75" w:name="_Toc167122750"/>
      <w:r w:rsidRPr="00F91ED1">
        <w:rPr>
          <w:rFonts w:ascii="Arial" w:hAnsi="Arial" w:cs="Arial"/>
          <w:b/>
          <w:color w:val="C45911" w:themeColor="accent2" w:themeShade="BF"/>
          <w:sz w:val="28"/>
          <w:szCs w:val="28"/>
          <w:lang w:val="fr-FR"/>
        </w:rPr>
        <w:t>8.6</w:t>
      </w:r>
      <w:proofErr w:type="gramStart"/>
      <w:r w:rsidRPr="00F91ED1">
        <w:rPr>
          <w:rFonts w:ascii="Arial" w:hAnsi="Arial" w:cs="Arial"/>
          <w:b/>
          <w:color w:val="C45911" w:themeColor="accent2" w:themeShade="BF"/>
          <w:sz w:val="28"/>
          <w:szCs w:val="28"/>
          <w:lang w:val="fr-FR"/>
        </w:rPr>
        <w:t>.XAMPP</w:t>
      </w:r>
      <w:bookmarkEnd w:id="75"/>
      <w:proofErr w:type="gramEnd"/>
    </w:p>
    <w:p w14:paraId="0DADAEC5" w14:textId="77777777" w:rsidR="0051326E" w:rsidRDefault="009877BF" w:rsidP="0051326E">
      <w:pPr>
        <w:pStyle w:val="ListParagraph"/>
        <w:spacing w:after="0" w:line="360" w:lineRule="auto"/>
        <w:ind w:left="1077" w:right="1020" w:firstLine="0"/>
        <w:rPr>
          <w:lang w:val="fr-FR"/>
        </w:rPr>
      </w:pPr>
      <w:r>
        <w:rPr>
          <w:noProof/>
        </w:rPr>
        <w:drawing>
          <wp:inline distT="0" distB="0" distL="0" distR="0" wp14:anchorId="282C7DD6" wp14:editId="4DE43735">
            <wp:extent cx="704850" cy="704850"/>
            <wp:effectExtent l="0" t="0" r="0" b="0"/>
            <wp:docPr id="2258" name="Picture 2258"/>
            <wp:cNvGraphicFramePr/>
            <a:graphic xmlns:a="http://schemas.openxmlformats.org/drawingml/2006/main">
              <a:graphicData uri="http://schemas.openxmlformats.org/drawingml/2006/picture">
                <pic:pic xmlns:pic="http://schemas.openxmlformats.org/drawingml/2006/picture">
                  <pic:nvPicPr>
                    <pic:cNvPr id="2258" name="Picture 2258"/>
                    <pic:cNvPicPr/>
                  </pic:nvPicPr>
                  <pic:blipFill>
                    <a:blip r:embed="rId27"/>
                    <a:stretch>
                      <a:fillRect/>
                    </a:stretch>
                  </pic:blipFill>
                  <pic:spPr>
                    <a:xfrm>
                      <a:off x="0" y="0"/>
                      <a:ext cx="704850" cy="704850"/>
                    </a:xfrm>
                    <a:prstGeom prst="rect">
                      <a:avLst/>
                    </a:prstGeom>
                  </pic:spPr>
                </pic:pic>
              </a:graphicData>
            </a:graphic>
          </wp:inline>
        </w:drawing>
      </w:r>
      <w:r w:rsidRPr="0073330D">
        <w:rPr>
          <w:b/>
          <w:i/>
          <w:color w:val="222222"/>
          <w:lang w:val="fr-FR"/>
        </w:rPr>
        <w:t>XAMPP</w:t>
      </w:r>
      <w:r w:rsidRPr="0073330D">
        <w:rPr>
          <w:color w:val="222222"/>
          <w:lang w:val="fr-FR"/>
        </w:rPr>
        <w:t xml:space="preserve"> est un ensemble de logiciels permettant de mettre en place facilement un serveur Web local, un serveur FTP et un serveur de messagerie électronique. Il s'agit d'une distribution de logiciels libres (</w:t>
      </w:r>
      <w:r w:rsidRPr="0073330D">
        <w:rPr>
          <w:b/>
          <w:color w:val="222222"/>
          <w:lang w:val="fr-FR"/>
        </w:rPr>
        <w:t>X</w:t>
      </w:r>
      <w:r w:rsidRPr="0073330D">
        <w:rPr>
          <w:color w:val="222222"/>
          <w:lang w:val="fr-FR"/>
        </w:rPr>
        <w:t xml:space="preserve"> (cross) </w:t>
      </w:r>
      <w:r w:rsidRPr="0073330D">
        <w:rPr>
          <w:b/>
          <w:color w:val="222222"/>
          <w:lang w:val="fr-FR"/>
        </w:rPr>
        <w:t>A</w:t>
      </w:r>
      <w:r w:rsidRPr="0073330D">
        <w:rPr>
          <w:color w:val="222222"/>
          <w:lang w:val="fr-FR"/>
        </w:rPr>
        <w:t xml:space="preserve">pache </w:t>
      </w:r>
      <w:proofErr w:type="spellStart"/>
      <w:r w:rsidRPr="0073330D">
        <w:rPr>
          <w:b/>
          <w:color w:val="222222"/>
          <w:lang w:val="fr-FR"/>
        </w:rPr>
        <w:t>M</w:t>
      </w:r>
      <w:r w:rsidRPr="0073330D">
        <w:rPr>
          <w:color w:val="222222"/>
          <w:lang w:val="fr-FR"/>
        </w:rPr>
        <w:t>ariaDB</w:t>
      </w:r>
      <w:proofErr w:type="spellEnd"/>
      <w:r w:rsidRPr="0073330D">
        <w:rPr>
          <w:color w:val="222222"/>
          <w:lang w:val="fr-FR"/>
        </w:rPr>
        <w:t xml:space="preserve"> </w:t>
      </w:r>
      <w:r w:rsidRPr="0073330D">
        <w:rPr>
          <w:b/>
          <w:color w:val="222222"/>
          <w:lang w:val="fr-FR"/>
        </w:rPr>
        <w:t>P</w:t>
      </w:r>
      <w:r w:rsidRPr="0073330D">
        <w:rPr>
          <w:color w:val="222222"/>
          <w:lang w:val="fr-FR"/>
        </w:rPr>
        <w:t xml:space="preserve">erl </w:t>
      </w:r>
      <w:r w:rsidRPr="0073330D">
        <w:rPr>
          <w:b/>
          <w:color w:val="222222"/>
          <w:lang w:val="fr-FR"/>
        </w:rPr>
        <w:t>P</w:t>
      </w:r>
      <w:r w:rsidRPr="0073330D">
        <w:rPr>
          <w:color w:val="222222"/>
          <w:lang w:val="fr-FR"/>
        </w:rPr>
        <w:t>HP) offrant une bonne souplesse d'utilisation, réputée pour son installation simple et rapide</w:t>
      </w:r>
      <w:r w:rsidRPr="0073330D">
        <w:rPr>
          <w:lang w:val="fr-FR"/>
        </w:rPr>
        <w:t xml:space="preserve"> </w:t>
      </w:r>
    </w:p>
    <w:p w14:paraId="6BDFDFC2" w14:textId="77777777" w:rsidR="0051326E" w:rsidRDefault="0051326E" w:rsidP="0051326E">
      <w:pPr>
        <w:spacing w:after="0" w:line="360" w:lineRule="auto"/>
        <w:ind w:right="1020"/>
        <w:rPr>
          <w:lang w:val="fr-FR"/>
        </w:rPr>
      </w:pPr>
    </w:p>
    <w:p w14:paraId="41F9AE5E" w14:textId="77777777" w:rsidR="0051326E" w:rsidRDefault="0051326E" w:rsidP="0051326E">
      <w:pPr>
        <w:spacing w:after="0" w:line="360" w:lineRule="auto"/>
        <w:ind w:right="1020"/>
        <w:rPr>
          <w:lang w:val="fr-FR"/>
        </w:rPr>
      </w:pPr>
    </w:p>
    <w:p w14:paraId="00F03A6D" w14:textId="77777777" w:rsidR="0051326E" w:rsidRDefault="0051326E" w:rsidP="0051326E">
      <w:pPr>
        <w:spacing w:after="0" w:line="360" w:lineRule="auto"/>
        <w:ind w:right="1020"/>
        <w:rPr>
          <w:lang w:val="fr-FR"/>
        </w:rPr>
      </w:pPr>
    </w:p>
    <w:p w14:paraId="6930E822" w14:textId="77777777" w:rsidR="0051326E" w:rsidRDefault="0051326E" w:rsidP="0051326E">
      <w:pPr>
        <w:spacing w:after="0" w:line="360" w:lineRule="auto"/>
        <w:ind w:right="1020"/>
        <w:rPr>
          <w:lang w:val="fr-FR"/>
        </w:rPr>
      </w:pPr>
    </w:p>
    <w:p w14:paraId="20E36DAB" w14:textId="77777777" w:rsidR="0051326E" w:rsidRDefault="0051326E" w:rsidP="0051326E">
      <w:pPr>
        <w:spacing w:after="0" w:line="360" w:lineRule="auto"/>
        <w:ind w:right="1020"/>
        <w:rPr>
          <w:lang w:val="fr-FR"/>
        </w:rPr>
      </w:pPr>
    </w:p>
    <w:p w14:paraId="32D85219" w14:textId="77777777" w:rsidR="0051326E" w:rsidRDefault="0051326E" w:rsidP="0051326E">
      <w:pPr>
        <w:spacing w:after="0" w:line="360" w:lineRule="auto"/>
        <w:ind w:right="1020"/>
        <w:rPr>
          <w:lang w:val="fr-FR"/>
        </w:rPr>
      </w:pPr>
    </w:p>
    <w:p w14:paraId="0CE19BC3" w14:textId="77777777" w:rsidR="0051326E" w:rsidRDefault="0051326E" w:rsidP="0051326E">
      <w:pPr>
        <w:spacing w:after="0" w:line="360" w:lineRule="auto"/>
        <w:ind w:right="1020"/>
        <w:rPr>
          <w:lang w:val="fr-FR"/>
        </w:rPr>
      </w:pPr>
    </w:p>
    <w:p w14:paraId="63966B72" w14:textId="77777777" w:rsidR="0051326E" w:rsidRDefault="0051326E" w:rsidP="0051326E">
      <w:pPr>
        <w:spacing w:after="0" w:line="360" w:lineRule="auto"/>
        <w:ind w:right="1020"/>
        <w:rPr>
          <w:lang w:val="fr-FR"/>
        </w:rPr>
      </w:pPr>
    </w:p>
    <w:p w14:paraId="23536548" w14:textId="77777777" w:rsidR="0051326E" w:rsidRDefault="0051326E" w:rsidP="0051326E">
      <w:pPr>
        <w:spacing w:after="0" w:line="360" w:lineRule="auto"/>
        <w:ind w:right="1020"/>
        <w:rPr>
          <w:lang w:val="fr-FR"/>
        </w:rPr>
      </w:pPr>
    </w:p>
    <w:p w14:paraId="271AE1F2" w14:textId="77777777" w:rsidR="0051326E" w:rsidRPr="0051326E" w:rsidRDefault="0051326E" w:rsidP="0051326E">
      <w:pPr>
        <w:spacing w:after="0" w:line="360" w:lineRule="auto"/>
        <w:ind w:right="1020"/>
        <w:rPr>
          <w:lang w:val="fr-FR"/>
        </w:rPr>
      </w:pPr>
    </w:p>
    <w:p w14:paraId="4AE5B7AF" w14:textId="77777777" w:rsidR="0051326E" w:rsidRDefault="0051326E" w:rsidP="000A1048">
      <w:pPr>
        <w:pStyle w:val="Heading2"/>
        <w:ind w:left="747" w:right="737"/>
        <w:rPr>
          <w:rFonts w:ascii="Arial" w:hAnsi="Arial" w:cs="Arial"/>
          <w:b/>
          <w:color w:val="C45911" w:themeColor="accent2" w:themeShade="BF"/>
          <w:sz w:val="28"/>
          <w:szCs w:val="28"/>
          <w:lang w:val="fr-FR"/>
        </w:rPr>
      </w:pPr>
    </w:p>
    <w:p w14:paraId="6597BD2A" w14:textId="77777777" w:rsidR="009877BF" w:rsidRPr="00F91ED1" w:rsidRDefault="009877BF" w:rsidP="0051326E">
      <w:pPr>
        <w:pStyle w:val="Heading2"/>
        <w:spacing w:before="0" w:after="480" w:line="254" w:lineRule="auto"/>
        <w:ind w:left="748" w:right="737" w:hanging="11"/>
        <w:rPr>
          <w:rFonts w:ascii="Arial" w:hAnsi="Arial" w:cs="Arial"/>
          <w:b/>
          <w:color w:val="C45911" w:themeColor="accent2" w:themeShade="BF"/>
          <w:sz w:val="28"/>
          <w:szCs w:val="28"/>
          <w:lang w:val="fr-FR"/>
        </w:rPr>
      </w:pPr>
      <w:bookmarkStart w:id="76" w:name="_Toc167122751"/>
      <w:r w:rsidRPr="00F91ED1">
        <w:rPr>
          <w:rFonts w:ascii="Arial" w:hAnsi="Arial" w:cs="Arial"/>
          <w:b/>
          <w:color w:val="C45911" w:themeColor="accent2" w:themeShade="BF"/>
          <w:sz w:val="28"/>
          <w:szCs w:val="28"/>
          <w:lang w:val="fr-FR"/>
        </w:rPr>
        <w:t>8.7</w:t>
      </w:r>
      <w:proofErr w:type="gramStart"/>
      <w:r w:rsidRPr="00F91ED1">
        <w:rPr>
          <w:rFonts w:ascii="Arial" w:hAnsi="Arial" w:cs="Arial"/>
          <w:b/>
          <w:color w:val="C45911" w:themeColor="accent2" w:themeShade="BF"/>
          <w:sz w:val="28"/>
          <w:szCs w:val="28"/>
          <w:lang w:val="fr-FR"/>
        </w:rPr>
        <w:t>.HTML</w:t>
      </w:r>
      <w:bookmarkEnd w:id="76"/>
      <w:proofErr w:type="gramEnd"/>
    </w:p>
    <w:p w14:paraId="6A91B747" w14:textId="77777777" w:rsidR="009877BF" w:rsidRPr="002E54C6" w:rsidRDefault="009877BF" w:rsidP="000A1048">
      <w:pPr>
        <w:pStyle w:val="ListParagraph"/>
        <w:spacing w:after="4" w:line="360" w:lineRule="auto"/>
        <w:ind w:left="1077" w:right="1020" w:firstLine="0"/>
        <w:rPr>
          <w:lang w:val="fr-FR"/>
        </w:rPr>
      </w:pPr>
      <w:r>
        <w:rPr>
          <w:noProof/>
        </w:rPr>
        <w:drawing>
          <wp:inline distT="0" distB="0" distL="0" distR="0" wp14:anchorId="4726DC7F" wp14:editId="38E5D1B9">
            <wp:extent cx="676275" cy="676275"/>
            <wp:effectExtent l="0" t="0" r="0" b="0"/>
            <wp:docPr id="2260" name="Picture 2260"/>
            <wp:cNvGraphicFramePr/>
            <a:graphic xmlns:a="http://schemas.openxmlformats.org/drawingml/2006/main">
              <a:graphicData uri="http://schemas.openxmlformats.org/drawingml/2006/picture">
                <pic:pic xmlns:pic="http://schemas.openxmlformats.org/drawingml/2006/picture">
                  <pic:nvPicPr>
                    <pic:cNvPr id="2260" name="Picture 2260"/>
                    <pic:cNvPicPr/>
                  </pic:nvPicPr>
                  <pic:blipFill>
                    <a:blip r:embed="rId28"/>
                    <a:stretch>
                      <a:fillRect/>
                    </a:stretch>
                  </pic:blipFill>
                  <pic:spPr>
                    <a:xfrm>
                      <a:off x="0" y="0"/>
                      <a:ext cx="676275" cy="676275"/>
                    </a:xfrm>
                    <a:prstGeom prst="rect">
                      <a:avLst/>
                    </a:prstGeom>
                  </pic:spPr>
                </pic:pic>
              </a:graphicData>
            </a:graphic>
          </wp:inline>
        </w:drawing>
      </w:r>
      <w:r w:rsidRPr="002E54C6">
        <w:rPr>
          <w:lang w:val="fr-FR"/>
        </w:rPr>
        <w:t>L’</w:t>
      </w:r>
      <w:proofErr w:type="spellStart"/>
      <w:r w:rsidRPr="002E54C6">
        <w:rPr>
          <w:lang w:val="fr-FR"/>
        </w:rPr>
        <w:t>HypertextMarkupLanguage</w:t>
      </w:r>
      <w:proofErr w:type="spellEnd"/>
      <w:r w:rsidRPr="002E54C6">
        <w:rPr>
          <w:lang w:val="fr-FR"/>
        </w:rPr>
        <w:t xml:space="preserve">, généralement abrégé HTML, est le format de données conçu pour représenter les pages web. C’est  un langage de balisage permettant d’écrire de l’hypertexte, d’où son nom. HTML permet également de structurer sémantiquement et de mettre en forme le contenu des pages, d’inclure  des ressources multimédias dont des images, des formulaires de saisie, et des programmes informatiques. Il est souvent utilisé conjointement avec des langages de programmation (PHP, JavaScript…) et des formats de présentation (feuilles de style en cascade). </w:t>
      </w:r>
    </w:p>
    <w:p w14:paraId="3955E093" w14:textId="77777777" w:rsidR="009877BF" w:rsidRDefault="009877BF" w:rsidP="0051326E">
      <w:pPr>
        <w:spacing w:after="240" w:line="254" w:lineRule="auto"/>
        <w:ind w:left="0" w:right="1894" w:firstLine="0"/>
        <w:jc w:val="left"/>
        <w:rPr>
          <w:b/>
          <w:color w:val="C45911" w:themeColor="accent2" w:themeShade="BF"/>
          <w:sz w:val="28"/>
          <w:szCs w:val="28"/>
          <w:lang w:val="fr-FR"/>
        </w:rPr>
      </w:pPr>
    </w:p>
    <w:p w14:paraId="12C42424" w14:textId="77777777" w:rsidR="009877BF" w:rsidRDefault="009877BF" w:rsidP="009877BF">
      <w:pPr>
        <w:spacing w:after="240" w:line="254" w:lineRule="auto"/>
        <w:ind w:left="867" w:right="1894" w:hanging="11"/>
        <w:jc w:val="left"/>
        <w:rPr>
          <w:b/>
          <w:color w:val="C45911" w:themeColor="accent2" w:themeShade="BF"/>
          <w:sz w:val="28"/>
          <w:szCs w:val="28"/>
          <w:lang w:val="fr-FR"/>
        </w:rPr>
      </w:pPr>
    </w:p>
    <w:p w14:paraId="423D59BC" w14:textId="77777777" w:rsidR="009877BF" w:rsidRPr="00F91ED1" w:rsidRDefault="009877BF" w:rsidP="006C09D1">
      <w:pPr>
        <w:pStyle w:val="Heading2"/>
        <w:spacing w:after="480" w:line="254" w:lineRule="auto"/>
        <w:ind w:left="748" w:right="737" w:hanging="11"/>
        <w:rPr>
          <w:rFonts w:ascii="Arial" w:hAnsi="Arial" w:cs="Arial"/>
          <w:b/>
          <w:color w:val="C45911" w:themeColor="accent2" w:themeShade="BF"/>
          <w:sz w:val="28"/>
          <w:szCs w:val="28"/>
          <w:lang w:val="fr-FR"/>
        </w:rPr>
      </w:pPr>
      <w:bookmarkStart w:id="77" w:name="_Toc167122752"/>
      <w:r w:rsidRPr="00F91ED1">
        <w:rPr>
          <w:rFonts w:ascii="Arial" w:hAnsi="Arial" w:cs="Arial"/>
          <w:b/>
          <w:color w:val="C45911" w:themeColor="accent2" w:themeShade="BF"/>
          <w:sz w:val="28"/>
          <w:szCs w:val="28"/>
          <w:lang w:val="fr-FR"/>
        </w:rPr>
        <w:t>8.8</w:t>
      </w:r>
      <w:proofErr w:type="gramStart"/>
      <w:r w:rsidRPr="00F91ED1">
        <w:rPr>
          <w:rFonts w:ascii="Arial" w:hAnsi="Arial" w:cs="Arial"/>
          <w:b/>
          <w:color w:val="C45911" w:themeColor="accent2" w:themeShade="BF"/>
          <w:sz w:val="28"/>
          <w:szCs w:val="28"/>
          <w:lang w:val="fr-FR"/>
        </w:rPr>
        <w:t>.BOOTSTRAP</w:t>
      </w:r>
      <w:bookmarkEnd w:id="77"/>
      <w:proofErr w:type="gramEnd"/>
    </w:p>
    <w:p w14:paraId="08453A88" w14:textId="77777777" w:rsidR="009877BF" w:rsidRPr="000A64D5" w:rsidRDefault="009877BF" w:rsidP="000A1048">
      <w:pPr>
        <w:pStyle w:val="ListParagraph"/>
        <w:spacing w:after="4" w:line="360" w:lineRule="auto"/>
        <w:ind w:left="1077" w:right="1020" w:firstLine="0"/>
        <w:rPr>
          <w:color w:val="0D0D0D"/>
          <w:shd w:val="clear" w:color="auto" w:fill="FFFFFF"/>
          <w:lang w:val="fr-FR"/>
        </w:rPr>
      </w:pPr>
      <w:r w:rsidRPr="0035590D">
        <w:rPr>
          <w:noProof/>
        </w:rPr>
        <w:drawing>
          <wp:inline distT="0" distB="0" distL="0" distR="0" wp14:anchorId="1E0E2EFD" wp14:editId="212D5A0F">
            <wp:extent cx="601980" cy="61722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864" cy="628380"/>
                    </a:xfrm>
                    <a:prstGeom prst="rect">
                      <a:avLst/>
                    </a:prstGeom>
                  </pic:spPr>
                </pic:pic>
              </a:graphicData>
            </a:graphic>
          </wp:inline>
        </w:drawing>
      </w:r>
      <w:r>
        <w:rPr>
          <w:lang w:val="fr-FR"/>
        </w:rPr>
        <w:t xml:space="preserve">   </w:t>
      </w:r>
      <w:proofErr w:type="spellStart"/>
      <w:r w:rsidRPr="000A64D5">
        <w:rPr>
          <w:color w:val="0D0D0D"/>
          <w:shd w:val="clear" w:color="auto" w:fill="FFFFFF"/>
          <w:lang w:val="fr-FR"/>
        </w:rPr>
        <w:t>Bootstrap</w:t>
      </w:r>
      <w:proofErr w:type="spellEnd"/>
      <w:r w:rsidRPr="000A64D5">
        <w:rPr>
          <w:color w:val="0D0D0D"/>
          <w:shd w:val="clear" w:color="auto" w:fill="FFFFFF"/>
          <w:lang w:val="fr-FR"/>
        </w:rPr>
        <w:t xml:space="preserve"> est un </w:t>
      </w:r>
      <w:proofErr w:type="spellStart"/>
      <w:r w:rsidRPr="000A64D5">
        <w:rPr>
          <w:color w:val="0D0D0D"/>
          <w:shd w:val="clear" w:color="auto" w:fill="FFFFFF"/>
          <w:lang w:val="fr-FR"/>
        </w:rPr>
        <w:t>framework</w:t>
      </w:r>
      <w:proofErr w:type="spellEnd"/>
      <w:r w:rsidRPr="000A64D5">
        <w:rPr>
          <w:color w:val="0D0D0D"/>
          <w:shd w:val="clear" w:color="auto" w:fill="FFFFFF"/>
          <w:lang w:val="fr-FR"/>
        </w:rPr>
        <w:t xml:space="preserve"> front-end open source, c'est-à-dire une collection d'outils et de ressources pour faciliter le développement web. Il a été créé par Mark Otto et Jacob Thornton chez Twitter en 2011. </w:t>
      </w:r>
      <w:proofErr w:type="spellStart"/>
      <w:r w:rsidRPr="000A64D5">
        <w:rPr>
          <w:color w:val="0D0D0D"/>
          <w:shd w:val="clear" w:color="auto" w:fill="FFFFFF"/>
          <w:lang w:val="fr-FR"/>
        </w:rPr>
        <w:t>Bootstrap</w:t>
      </w:r>
      <w:proofErr w:type="spellEnd"/>
      <w:r w:rsidRPr="000A64D5">
        <w:rPr>
          <w:color w:val="0D0D0D"/>
          <w:shd w:val="clear" w:color="auto" w:fill="FFFFFF"/>
          <w:lang w:val="fr-FR"/>
        </w:rPr>
        <w:t xml:space="preserve"> fournit une base de travail pour créer des sites web modernes, réactifs et esthétiques, en utilisant du HTML, du CSS et du JavaScript.</w:t>
      </w:r>
    </w:p>
    <w:p w14:paraId="7FDE0BDC" w14:textId="77777777" w:rsidR="009877BF" w:rsidRDefault="009877BF" w:rsidP="009877BF">
      <w:pPr>
        <w:pStyle w:val="NormalWeb"/>
        <w:spacing w:before="0" w:beforeAutospacing="0" w:after="0" w:afterAutospacing="0" w:line="480" w:lineRule="atLeast"/>
        <w:rPr>
          <w:rFonts w:ascii="Arial" w:hAnsi="Arial" w:cs="Arial"/>
          <w:color w:val="000000" w:themeColor="text1"/>
          <w:lang w:val="fr-FR"/>
        </w:rPr>
      </w:pPr>
      <w:r>
        <w:rPr>
          <w:rFonts w:ascii="Arial" w:hAnsi="Arial" w:cs="Arial"/>
          <w:color w:val="000000" w:themeColor="text1"/>
          <w:lang w:val="fr-FR"/>
        </w:rPr>
        <w:t xml:space="preserve"> </w:t>
      </w:r>
    </w:p>
    <w:p w14:paraId="379CA55B" w14:textId="77777777" w:rsidR="009877BF" w:rsidRDefault="009877BF" w:rsidP="009877BF">
      <w:pPr>
        <w:pStyle w:val="NormalWeb"/>
        <w:spacing w:before="0" w:beforeAutospacing="0" w:after="0" w:afterAutospacing="0" w:line="480" w:lineRule="atLeast"/>
        <w:rPr>
          <w:rFonts w:ascii="Arial" w:hAnsi="Arial" w:cs="Arial"/>
          <w:color w:val="000000" w:themeColor="text1"/>
          <w:lang w:val="fr-FR"/>
        </w:rPr>
      </w:pPr>
    </w:p>
    <w:p w14:paraId="5ABF93C4" w14:textId="77777777" w:rsidR="009877BF" w:rsidRDefault="009877BF" w:rsidP="009877BF">
      <w:pPr>
        <w:pStyle w:val="NormalWeb"/>
        <w:spacing w:before="0" w:beforeAutospacing="0" w:after="0" w:afterAutospacing="0" w:line="480" w:lineRule="atLeast"/>
        <w:rPr>
          <w:rFonts w:ascii="Arial" w:hAnsi="Arial" w:cs="Arial"/>
          <w:color w:val="000000" w:themeColor="text1"/>
          <w:lang w:val="fr-FR"/>
        </w:rPr>
      </w:pPr>
    </w:p>
    <w:p w14:paraId="71DCB018" w14:textId="77777777" w:rsidR="009877BF" w:rsidRDefault="009877BF" w:rsidP="009877BF">
      <w:pPr>
        <w:pStyle w:val="NormalWeb"/>
        <w:spacing w:before="0" w:beforeAutospacing="0" w:after="0" w:afterAutospacing="0" w:line="480" w:lineRule="atLeast"/>
        <w:rPr>
          <w:rFonts w:ascii="Arial" w:hAnsi="Arial" w:cs="Arial"/>
          <w:color w:val="000000" w:themeColor="text1"/>
          <w:lang w:val="fr-FR"/>
        </w:rPr>
      </w:pPr>
    </w:p>
    <w:p w14:paraId="4B644A8D" w14:textId="77777777" w:rsidR="009877BF" w:rsidRDefault="009877BF" w:rsidP="009877BF">
      <w:pPr>
        <w:pStyle w:val="NormalWeb"/>
        <w:spacing w:before="0" w:beforeAutospacing="0" w:after="0" w:afterAutospacing="0" w:line="480" w:lineRule="atLeast"/>
        <w:rPr>
          <w:rFonts w:ascii="Arial" w:hAnsi="Arial" w:cs="Arial"/>
          <w:color w:val="000000" w:themeColor="text1"/>
          <w:lang w:val="fr-FR"/>
        </w:rPr>
      </w:pPr>
    </w:p>
    <w:p w14:paraId="5AAC8B20" w14:textId="77777777" w:rsidR="009C6FAA" w:rsidRDefault="009C6FAA" w:rsidP="009C6FAA">
      <w:pPr>
        <w:pStyle w:val="Heading1"/>
        <w:spacing w:before="200" w:after="0"/>
        <w:ind w:left="0" w:firstLine="0"/>
        <w:jc w:val="both"/>
        <w:rPr>
          <w:rFonts w:eastAsia="Times New Roman"/>
          <w:b w:val="0"/>
          <w:color w:val="000000" w:themeColor="text1"/>
          <w:sz w:val="24"/>
          <w:szCs w:val="24"/>
          <w:shd w:val="clear" w:color="auto" w:fill="auto"/>
          <w:lang w:val="fr-FR"/>
        </w:rPr>
      </w:pPr>
    </w:p>
    <w:p w14:paraId="55253024" w14:textId="30972660" w:rsidR="009877BF" w:rsidRPr="002E222D" w:rsidRDefault="009C6FAA" w:rsidP="009C6FAA">
      <w:pPr>
        <w:pStyle w:val="Heading1"/>
        <w:spacing w:before="200" w:after="0"/>
        <w:ind w:left="0" w:firstLine="0"/>
        <w:jc w:val="both"/>
        <w:rPr>
          <w:color w:val="2E74B5" w:themeColor="accent1" w:themeShade="BF"/>
          <w:sz w:val="32"/>
          <w:szCs w:val="32"/>
          <w:lang w:val="fr-FR"/>
        </w:rPr>
      </w:pPr>
      <w:bookmarkStart w:id="78" w:name="_Toc167122753"/>
      <w:r>
        <w:rPr>
          <w:color w:val="2E74B5" w:themeColor="accent1" w:themeShade="BF"/>
          <w:sz w:val="32"/>
          <w:szCs w:val="32"/>
          <w:lang w:val="fr-FR"/>
        </w:rPr>
        <w:t>9</w:t>
      </w:r>
      <w:r w:rsidR="009877BF" w:rsidRPr="002E222D">
        <w:rPr>
          <w:color w:val="2E74B5" w:themeColor="accent1" w:themeShade="BF"/>
          <w:sz w:val="32"/>
          <w:szCs w:val="32"/>
          <w:lang w:val="fr-FR"/>
        </w:rPr>
        <w:t>. Conclusion</w:t>
      </w:r>
      <w:bookmarkEnd w:id="78"/>
      <w:r w:rsidR="009877BF" w:rsidRPr="002E222D">
        <w:rPr>
          <w:color w:val="2E74B5" w:themeColor="accent1" w:themeShade="BF"/>
          <w:sz w:val="32"/>
          <w:szCs w:val="32"/>
          <w:lang w:val="fr-FR"/>
        </w:rPr>
        <w:t xml:space="preserve"> </w:t>
      </w:r>
    </w:p>
    <w:p w14:paraId="6AFAB436" w14:textId="77777777" w:rsidR="009877BF" w:rsidRPr="0017038F" w:rsidRDefault="009877BF" w:rsidP="009877BF">
      <w:pPr>
        <w:rPr>
          <w:lang w:val="fr-FR"/>
        </w:rPr>
      </w:pPr>
      <w:r>
        <w:rPr>
          <w:rFonts w:ascii="Calibri" w:eastAsia="Calibri" w:hAnsi="Calibri" w:cs="Calibri"/>
          <w:noProof/>
          <w:sz w:val="22"/>
        </w:rPr>
        <mc:AlternateContent>
          <mc:Choice Requires="wpg">
            <w:drawing>
              <wp:inline distT="0" distB="0" distL="0" distR="0" wp14:anchorId="48BDB878" wp14:editId="315AA6B1">
                <wp:extent cx="6133084" cy="20320"/>
                <wp:effectExtent l="0" t="0" r="0" b="0"/>
                <wp:docPr id="52424" name="Group 52424"/>
                <wp:cNvGraphicFramePr/>
                <a:graphic xmlns:a="http://schemas.openxmlformats.org/drawingml/2006/main">
                  <a:graphicData uri="http://schemas.microsoft.com/office/word/2010/wordprocessingGroup">
                    <wpg:wgp>
                      <wpg:cNvGrpSpPr/>
                      <wpg:grpSpPr>
                        <a:xfrm>
                          <a:off x="0" y="0"/>
                          <a:ext cx="6133084" cy="20320"/>
                          <a:chOff x="0" y="0"/>
                          <a:chExt cx="6133084" cy="20320"/>
                        </a:xfrm>
                      </wpg:grpSpPr>
                      <wps:wsp>
                        <wps:cNvPr id="52425" name="Shape 68158"/>
                        <wps:cNvSpPr/>
                        <wps:spPr>
                          <a:xfrm>
                            <a:off x="0" y="0"/>
                            <a:ext cx="6124575" cy="19050"/>
                          </a:xfrm>
                          <a:custGeom>
                            <a:avLst/>
                            <a:gdLst/>
                            <a:ahLst/>
                            <a:cxnLst/>
                            <a:rect l="0" t="0" r="0" b="0"/>
                            <a:pathLst>
                              <a:path w="6124575" h="19050">
                                <a:moveTo>
                                  <a:pt x="0" y="0"/>
                                </a:moveTo>
                                <a:lnTo>
                                  <a:pt x="6124575" y="0"/>
                                </a:lnTo>
                                <a:lnTo>
                                  <a:pt x="61245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26" name="Shape 68159"/>
                        <wps:cNvSpPr/>
                        <wps:spPr>
                          <a:xfrm>
                            <a:off x="953"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27" name="Shape 68160"/>
                        <wps:cNvSpPr/>
                        <wps:spPr>
                          <a:xfrm>
                            <a:off x="10478" y="1270"/>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28" name="Shape 68161"/>
                        <wps:cNvSpPr/>
                        <wps:spPr>
                          <a:xfrm>
                            <a:off x="6123559"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29" name="Shape 68162"/>
                        <wps:cNvSpPr/>
                        <wps:spPr>
                          <a:xfrm>
                            <a:off x="953"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430" name="Shape 68163"/>
                        <wps:cNvSpPr/>
                        <wps:spPr>
                          <a:xfrm>
                            <a:off x="10478" y="10795"/>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431" name="Shape 68164"/>
                        <wps:cNvSpPr/>
                        <wps:spPr>
                          <a:xfrm>
                            <a:off x="6123559"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a14="http://schemas.microsoft.com/office/drawing/2010/main" xmlns:wp14="http://schemas.microsoft.com/office/word/2010/wordml">
            <w:pict w14:anchorId="0199C513">
              <v:group id="Group 52424" style="width:482.9pt;height:1.6pt;mso-position-horizontal-relative:char;mso-position-vertical-relative:line" coordsize="61330,203" o:spid="_x0000_s1026" w14:anchorId="2CCEFC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">
                <v:shape id="Shape 68158" style="position:absolute;width:61245;height:190;visibility:visible;mso-wrap-style:square;v-text-anchor:top" coordsize="6124575,19050" o:spid="_x0000_s1027" fillcolor="#a0a0a0" stroked="f" strokeweight="0" path="m,l6124575,r,19050l,1905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8q18cA&#10;AADeAAAADwAAAGRycy9kb3ducmV2LnhtbESPT2vCQBTE74LfYXmCN91k0SLRVVQIFHryT6HeHtln&#10;Esy+DdltTPvpu4VCj8PM/IbZ7AbbiJ46XzvWkM4TEMSFMzWXGq6XfLYC4QOywcYxafgiD7vteLTB&#10;zLgnn6g/h1JECPsMNVQhtJmUvqjIop+7ljh6d9dZDFF2pTQdPiPcNlIlyYu0WHNcqLClY0XF4/xp&#10;NQzqml7yfpW/f6i3Q3u/5er0nWo9nQz7NYhAQ/gP/7VfjYalWqgl/N6JV0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fKtfHAAAA3gAAAA8AAAAAAAAAAAAAAAAAmAIAAGRy&#10;cy9kb3ducmV2LnhtbFBLBQYAAAAABAAEAPUAAACMAwAAAAA=&#10;">
                  <v:stroke miterlimit="83231f" joinstyle="miter"/>
                  <v:path textboxrect="0,0,6124575,19050" arrowok="t"/>
                </v:shape>
                <v:shape id="Shape 68159" style="position:absolute;left:9;top:12;width:95;height:95;visibility:visible;mso-wrap-style:square;v-text-anchor:top" coordsize="9525,9525" o:spid="_x0000_s1028"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6xcUA&#10;AADeAAAADwAAAGRycy9kb3ducmV2LnhtbESPT4vCMBTE7wt+h/AEb2u61RW3axQRCl48+A+vj+Zt&#10;W2xeShM1+umNIOxxmJnfMLNFMI24Uudqywq+hgkI4sLqmksFh33+OQXhPLLGxjIpuJODxbz3McNM&#10;2xtv6brzpYgQdhkqqLxvMyldUZFBN7QtcfT+bGfQR9mVUnd4i3DTyDRJJtJgzXGhwpZWFRXn3cUo&#10;GOVpI5PjY7MKj9Mo7KXOx+cfpQb9sPwF4Sn4//C7vdYKvtNxOoHXnXgF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WLrFxQAAAN4AAAAPAAAAAAAAAAAAAAAAAJgCAABkcnMv&#10;ZG93bnJldi54bWxQSwUGAAAAAAQABAD1AAAAigMAAAAA&#10;">
                  <v:stroke miterlimit="83231f" joinstyle="miter"/>
                  <v:path textboxrect="0,0,9525,9525" arrowok="t"/>
                </v:shape>
                <v:shape id="Shape 68160" style="position:absolute;left:104;top:12;width:61132;height:95;visibility:visible;mso-wrap-style:square;v-text-anchor:top" coordsize="6113145,9525" o:spid="_x0000_s1029" fillcolor="#a0a0a0"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8ScYA&#10;AADeAAAADwAAAGRycy9kb3ducmV2LnhtbESP3UrDQBSE7wXfYTmCd/bE0Ng07bZoS0V6IfTnAQ7Z&#10;YxLNng3ZtU3e3hUEL4eZ+YZZrgfbqgv3vnGi4XGSgGIpnWmk0nA+7R5yUD6QGGqdsIaRPaxXtzdL&#10;Koy7yoEvx1CpCBFfkIY6hK5A9GXNlvzEdSzR+3C9pRBlX6Hp6RrhtsU0SZ7QUiNxoaaONzWXX8dv&#10;q+Ez36OM768+fynn2z2OWTCYaX1/NzwvQAUewn/4r/1mNGTpNJ3B7514BXD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8ScYAAADeAAAADwAAAAAAAAAAAAAAAACYAgAAZHJz&#10;L2Rvd25yZXYueG1sUEsFBgAAAAAEAAQA9QAAAIsDAAAAAA==&#10;">
                  <v:stroke miterlimit="83231f" joinstyle="miter"/>
                  <v:path textboxrect="0,0,6113145,9525" arrowok="t"/>
                </v:shape>
                <v:shape id="Shape 68161" style="position:absolute;left:61235;top:12;width:95;height:95;visibility:visible;mso-wrap-style:square;v-text-anchor:top" coordsize="9525,9525" o:spid="_x0000_s1030"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LLMQA&#10;AADeAAAADwAAAGRycy9kb3ducmV2LnhtbERPz2vCMBS+D/wfwhN2m6m1G1qNIkJhlx1WJ14fzbMt&#10;Ni+lyWzWv345DHb8+H7vDsF04kGDay0rWC4SEMSV1S3XCr7OxcsahPPIGjvLpOCHHBz2s6cd5tqO&#10;/EmP0tcihrDLUUHjfZ9L6aqGDLqF7Ykjd7ODQR/hUEs94BjDTSfTJHmTBluODQ32dGqoupffRsGq&#10;SDuZXKaPU5iuq3CWusjuG6We5+G4BeEp+H/xn/tdK3hNszTujXfiFZ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LiyzEAAAA3gAAAA8AAAAAAAAAAAAAAAAAmAIAAGRycy9k&#10;b3ducmV2LnhtbFBLBQYAAAAABAAEAPUAAACJAwAAAAA=&#10;">
                  <v:stroke miterlimit="83231f" joinstyle="miter"/>
                  <v:path textboxrect="0,0,9525,9525" arrowok="t"/>
                </v:shape>
                <v:shape id="Shape 68162" style="position:absolute;left:9;top:107;width:95;height:96;visibility:visible;mso-wrap-style:square;v-text-anchor:top" coordsize="9525,9525" o:spid="_x0000_s1031"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hpoMcA&#10;AADeAAAADwAAAGRycy9kb3ducmV2LnhtbESP3WrCQBSE7wt9h+UUvKubRiuauor4A6KEUhW8PWSP&#10;Sdrs2ZBdNb69KxS8HGbmG2Y8bU0lLtS40rKCj24EgjizuuRcwWG/eh+CcB5ZY2WZFNzIwXTy+jLG&#10;RNsr/9Bl53MRIOwSVFB4XydSuqwgg65ra+LgnWxj0AfZ5FI3eA1wU8k4igbSYMlhocCa5gVlf7uz&#10;UfAdL9PeKN2sT+miPGq5XZz96lepzls7+wLhqfXP8H97rRV8xv14BI874QrIy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7oaaDHAAAA3gAAAA8AAAAAAAAAAAAAAAAAmAIAAGRy&#10;cy9kb3ducmV2LnhtbFBLBQYAAAAABAAEAPUAAACMAwAAAAA=&#10;">
                  <v:stroke miterlimit="83231f" joinstyle="miter"/>
                  <v:path textboxrect="0,0,9525,9525" arrowok="t"/>
                </v:shape>
                <v:shape id="Shape 68163" style="position:absolute;left:104;top:107;width:61132;height:96;visibility:visible;mso-wrap-style:square;v-text-anchor:top" coordsize="6113145,9525" o:spid="_x0000_s1032" fillcolor="#e3e3e3" stroked="f" strokeweight="0" path="m,l611314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ybKsYA&#10;AADeAAAADwAAAGRycy9kb3ducmV2LnhtbESPy2rCQBSG9wXfYTiCuzoxbdqSOootCBW68ULWh8zJ&#10;RTNn0syo0z69syi4/PlvfPNlMJ240OBaywpm0wQEcWl1y7WCw379+AbCeWSNnWVS8EsOlovRwxxz&#10;ba+8pcvO1yKOsMtRQeN9n0vpyoYMuqntiaNX2cGgj3KopR7wGsdNJ9MkeZEGW44PDfb02VB52p2N&#10;gnR/CFVx3mbF8eMvff3mzQ+GTKnJOKzeQXgK/h7+b39pBVn6/BQBIk5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ybKsYAAADeAAAADwAAAAAAAAAAAAAAAACYAgAAZHJz&#10;L2Rvd25yZXYueG1sUEsFBgAAAAAEAAQA9QAAAIsDAAAAAA==&#10;">
                  <v:stroke miterlimit="83231f" joinstyle="miter"/>
                  <v:path textboxrect="0,0,6113145,9525" arrowok="t"/>
                </v:shape>
                <v:shape id="Shape 68164" style="position:absolute;left:61235;top:107;width:95;height:96;visibility:visible;mso-wrap-style:square;v-text-anchor:top" coordsize="9525,9525" o:spid="_x0000_s1033"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fze8gA&#10;AADeAAAADwAAAGRycy9kb3ducmV2LnhtbESPQWvCQBSE70L/w/KE3nRjrNJGV5HagLQEqRW8PrLP&#10;JDX7NmTXmP77bkHocZiZb5jluje16Kh1lWUFk3EEgji3uuJCwfErHT2DcB5ZY22ZFPyQg/XqYbDE&#10;RNsbf1J38IUIEHYJKii9bxIpXV6SQTe2DXHwzrY16INsC6lbvAW4qWUcRXNpsOKwUGJDryXll8PV&#10;KNjHb9n0JXvfnbNtddLyY3v16bdSj8N+swDhqff/4Xt7pxXM4qfpBP7uh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R/N7yAAAAN4AAAAPAAAAAAAAAAAAAAAAAJgCAABk&#10;cnMvZG93bnJldi54bWxQSwUGAAAAAAQABAD1AAAAjQMAAAAA&#10;">
                  <v:stroke miterlimit="83231f" joinstyle="miter"/>
                  <v:path textboxrect="0,0,9525,9525" arrowok="t"/>
                </v:shape>
                <w10:anchorlock/>
              </v:group>
            </w:pict>
          </mc:Fallback>
        </mc:AlternateContent>
      </w:r>
    </w:p>
    <w:p w14:paraId="7D269234" w14:textId="77777777" w:rsidR="009877BF" w:rsidRPr="0017038F" w:rsidRDefault="009877BF" w:rsidP="009877BF">
      <w:pPr>
        <w:spacing w:before="600" w:after="360" w:line="360" w:lineRule="auto"/>
        <w:ind w:left="11" w:hanging="11"/>
        <w:rPr>
          <w:lang w:val="fr-FR"/>
        </w:rPr>
      </w:pPr>
      <w:r>
        <w:rPr>
          <w:lang w:val="fr-FR"/>
        </w:rPr>
        <w:t xml:space="preserve">Ce projet se dirige dans le cadre </w:t>
      </w:r>
      <w:r w:rsidRPr="0017038F">
        <w:rPr>
          <w:lang w:val="fr-FR"/>
        </w:rPr>
        <w:t xml:space="preserve">d'obtention du brevet d'enseignement supérieur de </w:t>
      </w:r>
      <w:proofErr w:type="spellStart"/>
      <w:r w:rsidRPr="0017038F">
        <w:rPr>
          <w:lang w:val="fr-FR"/>
        </w:rPr>
        <w:t>wevdeveloper</w:t>
      </w:r>
      <w:proofErr w:type="spellEnd"/>
      <w:r w:rsidRPr="0017038F">
        <w:rPr>
          <w:lang w:val="fr-FR"/>
        </w:rPr>
        <w:t xml:space="preserve">. Dans un premier temps, on a consacré mes réflexions à l’étude de l’existant, et on a critiqué </w:t>
      </w:r>
      <w:proofErr w:type="gramStart"/>
      <w:r w:rsidRPr="0017038F">
        <w:rPr>
          <w:lang w:val="fr-FR"/>
        </w:rPr>
        <w:t>les site web existantes</w:t>
      </w:r>
      <w:proofErr w:type="gramEnd"/>
      <w:r w:rsidRPr="0017038F">
        <w:rPr>
          <w:lang w:val="fr-FR"/>
        </w:rPr>
        <w:t xml:space="preserve"> dans le marché pour améliorer mon site. </w:t>
      </w:r>
    </w:p>
    <w:p w14:paraId="207EFE19" w14:textId="77777777" w:rsidR="009877BF" w:rsidRPr="0017038F" w:rsidRDefault="009877BF" w:rsidP="00E93B10">
      <w:pPr>
        <w:spacing w:after="360" w:line="360" w:lineRule="auto"/>
        <w:ind w:left="0" w:hanging="11"/>
        <w:rPr>
          <w:lang w:val="fr-FR"/>
        </w:rPr>
      </w:pPr>
      <w:r w:rsidRPr="0017038F">
        <w:rPr>
          <w:lang w:val="fr-FR"/>
        </w:rPr>
        <w:t xml:space="preserve">Au terme de ce travail, au cours duquel j'ai beaucoup appris, je peux  affirmer que ce travail a été enrichissant et plein d’intérêt. En effet l’un des attraits du travail était de pouvoir travailler sur des logiciels libres à la pointe de la technologie. </w:t>
      </w:r>
    </w:p>
    <w:p w14:paraId="4B325FC1" w14:textId="77777777" w:rsidR="009877BF" w:rsidRDefault="009877BF" w:rsidP="00E93B10">
      <w:pPr>
        <w:spacing w:after="360" w:line="360" w:lineRule="auto"/>
        <w:ind w:left="0" w:hanging="11"/>
        <w:rPr>
          <w:lang w:val="fr-FR"/>
        </w:rPr>
      </w:pPr>
      <w:r w:rsidRPr="0017038F">
        <w:rPr>
          <w:lang w:val="fr-FR"/>
        </w:rPr>
        <w:t>Durant ce travail, on a pu observer voir le déroulement de la vie professionnelle et les difficultés que rencontre chaque membre de la société au quotidien p</w:t>
      </w:r>
      <w:r>
        <w:rPr>
          <w:lang w:val="fr-FR"/>
        </w:rPr>
        <w:t>our faire évoluer les  projets.</w:t>
      </w:r>
    </w:p>
    <w:p w14:paraId="10567C62" w14:textId="77777777" w:rsidR="009877BF" w:rsidRPr="0057257A" w:rsidRDefault="009877BF" w:rsidP="00E93B10">
      <w:pPr>
        <w:spacing w:line="360" w:lineRule="auto"/>
        <w:ind w:left="0"/>
        <w:rPr>
          <w:lang w:val="fr-FR"/>
        </w:rPr>
      </w:pPr>
      <w:r w:rsidRPr="0017038F">
        <w:rPr>
          <w:lang w:val="fr-FR"/>
        </w:rPr>
        <w:t xml:space="preserve">Chaque </w:t>
      </w:r>
      <w:r>
        <w:rPr>
          <w:lang w:val="fr-FR"/>
        </w:rPr>
        <w:t xml:space="preserve">jour </w:t>
      </w:r>
      <w:r w:rsidRPr="0017038F">
        <w:rPr>
          <w:lang w:val="fr-FR"/>
        </w:rPr>
        <w:t>j'alterne des tâches d'organ</w:t>
      </w:r>
      <w:r>
        <w:rPr>
          <w:lang w:val="fr-FR"/>
        </w:rPr>
        <w:t xml:space="preserve">isation, de réflexion, de </w:t>
      </w:r>
      <w:proofErr w:type="spellStart"/>
      <w:r>
        <w:rPr>
          <w:lang w:val="fr-FR"/>
        </w:rPr>
        <w:t>débugage</w:t>
      </w:r>
      <w:proofErr w:type="spellEnd"/>
      <w:r w:rsidRPr="0017038F">
        <w:rPr>
          <w:lang w:val="fr-FR"/>
        </w:rPr>
        <w:t>, d'amélioration ou même de documentation. Cela m'a permis de me rendre compte des différentes tâches auxquelles je serai confronté et que parfois la connaissance seule ne suffit pas pour résoudre les problèmes. Cela me fait dire que rien n'est acquis et que le travail d'ingénieur est une formation et un apprentissage de tous les jours.</w:t>
      </w:r>
      <w:r w:rsidRPr="0057257A">
        <w:rPr>
          <w:lang w:val="fr-FR"/>
        </w:rPr>
        <w:t xml:space="preserve"> </w:t>
      </w:r>
    </w:p>
    <w:p w14:paraId="042C5D41" w14:textId="77777777" w:rsidR="009877BF" w:rsidRDefault="009877BF" w:rsidP="009877BF">
      <w:pPr>
        <w:pStyle w:val="NormalWeb"/>
        <w:spacing w:before="0" w:beforeAutospacing="0" w:after="0" w:afterAutospacing="0" w:line="480" w:lineRule="atLeast"/>
        <w:rPr>
          <w:rFonts w:ascii="Arial" w:hAnsi="Arial" w:cs="Arial"/>
          <w:color w:val="000000" w:themeColor="text1"/>
          <w:lang w:val="fr-FR"/>
        </w:rPr>
      </w:pPr>
    </w:p>
    <w:p w14:paraId="4D2E12B8" w14:textId="77777777" w:rsidR="009877BF" w:rsidRDefault="009877BF" w:rsidP="009877BF">
      <w:pPr>
        <w:pStyle w:val="NormalWeb"/>
        <w:spacing w:before="0" w:beforeAutospacing="0" w:after="0" w:afterAutospacing="0" w:line="480" w:lineRule="atLeast"/>
        <w:rPr>
          <w:rFonts w:ascii="Arial" w:hAnsi="Arial" w:cs="Arial"/>
          <w:color w:val="000000" w:themeColor="text1"/>
          <w:lang w:val="fr-FR"/>
        </w:rPr>
      </w:pPr>
    </w:p>
    <w:p w14:paraId="308F224F" w14:textId="77777777" w:rsidR="009877BF" w:rsidRDefault="009877BF" w:rsidP="009877BF">
      <w:pPr>
        <w:pStyle w:val="NormalWeb"/>
        <w:spacing w:before="0" w:beforeAutospacing="0" w:after="0" w:afterAutospacing="0" w:line="480" w:lineRule="atLeast"/>
        <w:rPr>
          <w:rFonts w:ascii="Arial" w:hAnsi="Arial" w:cs="Arial"/>
          <w:color w:val="000000" w:themeColor="text1"/>
          <w:lang w:val="fr-FR"/>
        </w:rPr>
      </w:pPr>
    </w:p>
    <w:p w14:paraId="5E6D6F63" w14:textId="77777777" w:rsidR="009877BF" w:rsidRDefault="009877BF" w:rsidP="009877BF">
      <w:pPr>
        <w:pStyle w:val="NormalWeb"/>
        <w:spacing w:before="0" w:beforeAutospacing="0" w:after="0" w:afterAutospacing="0" w:line="480" w:lineRule="atLeast"/>
        <w:rPr>
          <w:rFonts w:ascii="Arial" w:hAnsi="Arial" w:cs="Arial"/>
          <w:color w:val="000000" w:themeColor="text1"/>
          <w:lang w:val="fr-FR"/>
        </w:rPr>
      </w:pPr>
    </w:p>
    <w:p w14:paraId="7B969857" w14:textId="77777777" w:rsidR="009877BF" w:rsidRDefault="009877BF" w:rsidP="009877BF">
      <w:pPr>
        <w:pStyle w:val="NormalWeb"/>
        <w:spacing w:before="0" w:beforeAutospacing="0" w:after="0" w:afterAutospacing="0" w:line="480" w:lineRule="atLeast"/>
        <w:rPr>
          <w:rFonts w:ascii="Arial" w:hAnsi="Arial" w:cs="Arial"/>
          <w:color w:val="000000" w:themeColor="text1"/>
          <w:lang w:val="fr-FR"/>
        </w:rPr>
      </w:pPr>
    </w:p>
    <w:p w14:paraId="0FE634FD" w14:textId="77777777" w:rsidR="009877BF" w:rsidRDefault="009877BF" w:rsidP="009877BF">
      <w:pPr>
        <w:pStyle w:val="NormalWeb"/>
        <w:spacing w:before="0" w:beforeAutospacing="0" w:after="0" w:afterAutospacing="0" w:line="480" w:lineRule="atLeast"/>
        <w:rPr>
          <w:rFonts w:ascii="Arial" w:hAnsi="Arial" w:cs="Arial"/>
          <w:color w:val="000000" w:themeColor="text1"/>
          <w:lang w:val="fr-FR"/>
        </w:rPr>
      </w:pPr>
    </w:p>
    <w:p w14:paraId="62A1F980" w14:textId="77777777" w:rsidR="009877BF" w:rsidRDefault="009877BF" w:rsidP="009877BF">
      <w:pPr>
        <w:pStyle w:val="NormalWeb"/>
        <w:spacing w:before="0" w:beforeAutospacing="0" w:after="0" w:afterAutospacing="0" w:line="480" w:lineRule="atLeast"/>
        <w:rPr>
          <w:rFonts w:ascii="Arial" w:hAnsi="Arial" w:cs="Arial"/>
          <w:color w:val="000000" w:themeColor="text1"/>
          <w:lang w:val="fr-FR"/>
        </w:rPr>
      </w:pPr>
    </w:p>
    <w:p w14:paraId="300079F4" w14:textId="77777777" w:rsidR="009877BF" w:rsidRDefault="009877BF" w:rsidP="009877BF">
      <w:pPr>
        <w:pStyle w:val="NormalWeb"/>
        <w:spacing w:before="0" w:beforeAutospacing="0" w:after="0" w:afterAutospacing="0" w:line="480" w:lineRule="atLeast"/>
        <w:rPr>
          <w:rFonts w:ascii="Arial" w:hAnsi="Arial" w:cs="Arial"/>
          <w:color w:val="000000" w:themeColor="text1"/>
          <w:lang w:val="fr-FR"/>
        </w:rPr>
      </w:pPr>
    </w:p>
    <w:p w14:paraId="299D8616" w14:textId="77777777" w:rsidR="009877BF" w:rsidRDefault="009877BF" w:rsidP="009877BF">
      <w:pPr>
        <w:pStyle w:val="NormalWeb"/>
        <w:spacing w:before="0" w:beforeAutospacing="0" w:after="0" w:afterAutospacing="0" w:line="480" w:lineRule="atLeast"/>
        <w:rPr>
          <w:rFonts w:ascii="Arial" w:hAnsi="Arial" w:cs="Arial"/>
          <w:color w:val="000000" w:themeColor="text1"/>
          <w:lang w:val="fr-FR"/>
        </w:rPr>
      </w:pPr>
    </w:p>
    <w:p w14:paraId="491D2769" w14:textId="77777777" w:rsidR="009877BF" w:rsidRDefault="009877BF" w:rsidP="009877BF">
      <w:pPr>
        <w:pStyle w:val="NormalWeb"/>
        <w:spacing w:before="0" w:beforeAutospacing="0" w:after="0" w:afterAutospacing="0" w:line="480" w:lineRule="atLeast"/>
        <w:rPr>
          <w:rFonts w:ascii="Arial" w:hAnsi="Arial" w:cs="Arial"/>
          <w:color w:val="000000" w:themeColor="text1"/>
          <w:lang w:val="fr-FR"/>
        </w:rPr>
      </w:pPr>
    </w:p>
    <w:p w14:paraId="6F5CD9ED" w14:textId="77777777" w:rsidR="0051326E" w:rsidRDefault="0051326E" w:rsidP="009877BF">
      <w:pPr>
        <w:pStyle w:val="Heading1"/>
        <w:spacing w:after="1"/>
        <w:ind w:left="10" w:right="31"/>
        <w:rPr>
          <w:sz w:val="44"/>
          <w:szCs w:val="44"/>
          <w:lang w:val="fr-FR"/>
        </w:rPr>
      </w:pPr>
    </w:p>
    <w:p w14:paraId="3025A87E" w14:textId="77777777" w:rsidR="009877BF" w:rsidRPr="000A64D5" w:rsidRDefault="009877BF" w:rsidP="009877BF">
      <w:pPr>
        <w:pStyle w:val="Heading1"/>
        <w:spacing w:after="1"/>
        <w:ind w:left="10" w:right="31"/>
        <w:rPr>
          <w:sz w:val="44"/>
          <w:szCs w:val="44"/>
          <w:lang w:val="fr-FR"/>
        </w:rPr>
      </w:pPr>
      <w:bookmarkStart w:id="79" w:name="_Toc167122754"/>
      <w:r w:rsidRPr="000A64D5">
        <w:rPr>
          <w:sz w:val="44"/>
          <w:szCs w:val="44"/>
          <w:lang w:val="fr-FR"/>
        </w:rPr>
        <w:t>Bibliographie</w:t>
      </w:r>
      <w:bookmarkEnd w:id="79"/>
      <w:r w:rsidRPr="000A64D5">
        <w:rPr>
          <w:sz w:val="44"/>
          <w:szCs w:val="44"/>
          <w:shd w:val="clear" w:color="auto" w:fill="auto"/>
          <w:lang w:val="fr-FR"/>
        </w:rPr>
        <w:t xml:space="preserve"> </w:t>
      </w:r>
    </w:p>
    <w:p w14:paraId="6C1031F9" w14:textId="77777777" w:rsidR="009877BF" w:rsidRPr="0048440D" w:rsidRDefault="009877BF" w:rsidP="009877BF">
      <w:pPr>
        <w:spacing w:after="288" w:line="259" w:lineRule="auto"/>
        <w:ind w:left="0" w:firstLine="0"/>
        <w:jc w:val="left"/>
        <w:rPr>
          <w:lang w:val="fr-FR"/>
        </w:rPr>
      </w:pPr>
      <w:r w:rsidRPr="0048440D">
        <w:rPr>
          <w:lang w:val="fr-FR"/>
        </w:rPr>
        <w:t xml:space="preserve"> </w:t>
      </w:r>
    </w:p>
    <w:p w14:paraId="594C7218" w14:textId="77777777" w:rsidR="009877BF" w:rsidRPr="000A64D5" w:rsidRDefault="009877BF" w:rsidP="00E93B10">
      <w:pPr>
        <w:spacing w:before="600" w:after="120" w:line="240" w:lineRule="auto"/>
        <w:ind w:left="0" w:hanging="11"/>
        <w:jc w:val="left"/>
        <w:rPr>
          <w:szCs w:val="24"/>
          <w:lang w:val="fr-FR"/>
        </w:rPr>
      </w:pPr>
      <w:r w:rsidRPr="000A64D5">
        <w:rPr>
          <w:szCs w:val="24"/>
          <w:lang w:val="fr-FR"/>
        </w:rPr>
        <w:t xml:space="preserve">[1] : </w:t>
      </w:r>
      <w:proofErr w:type="spellStart"/>
      <w:proofErr w:type="gramStart"/>
      <w:r w:rsidRPr="000A64D5">
        <w:rPr>
          <w:color w:val="0D0D0D"/>
          <w:szCs w:val="24"/>
          <w:shd w:val="clear" w:color="auto" w:fill="FFFFFF"/>
          <w:lang w:val="fr-FR"/>
        </w:rPr>
        <w:t>Adimeo</w:t>
      </w:r>
      <w:proofErr w:type="spellEnd"/>
      <w:r w:rsidRPr="000A64D5">
        <w:rPr>
          <w:color w:val="0D0D0D"/>
          <w:szCs w:val="24"/>
          <w:shd w:val="clear" w:color="auto" w:fill="FFFFFF"/>
          <w:lang w:val="fr-FR"/>
        </w:rPr>
        <w:t xml:space="preserve"> ,</w:t>
      </w:r>
      <w:proofErr w:type="gramEnd"/>
      <w:r w:rsidRPr="000A64D5">
        <w:rPr>
          <w:color w:val="0D0D0D"/>
          <w:szCs w:val="24"/>
          <w:shd w:val="clear" w:color="auto" w:fill="FFFFFF"/>
          <w:lang w:val="fr-FR"/>
        </w:rPr>
        <w:t xml:space="preserve"> qu’</w:t>
      </w:r>
      <w:proofErr w:type="spellStart"/>
      <w:r w:rsidRPr="000A64D5">
        <w:rPr>
          <w:color w:val="0D0D0D"/>
          <w:szCs w:val="24"/>
          <w:shd w:val="clear" w:color="auto" w:fill="FFFFFF"/>
          <w:lang w:val="fr-FR"/>
        </w:rPr>
        <w:t>est ce</w:t>
      </w:r>
      <w:proofErr w:type="spellEnd"/>
      <w:r w:rsidRPr="000A64D5">
        <w:rPr>
          <w:color w:val="0D0D0D"/>
          <w:szCs w:val="24"/>
          <w:shd w:val="clear" w:color="auto" w:fill="FFFFFF"/>
          <w:lang w:val="fr-FR"/>
        </w:rPr>
        <w:t xml:space="preserve"> que </w:t>
      </w:r>
      <w:proofErr w:type="spellStart"/>
      <w:r w:rsidRPr="000A64D5">
        <w:rPr>
          <w:color w:val="0D0D0D"/>
          <w:szCs w:val="24"/>
          <w:shd w:val="clear" w:color="auto" w:fill="FFFFFF"/>
          <w:lang w:val="fr-FR"/>
        </w:rPr>
        <w:t>symfony</w:t>
      </w:r>
      <w:proofErr w:type="spellEnd"/>
      <w:r w:rsidRPr="000A64D5">
        <w:rPr>
          <w:color w:val="0D0D0D"/>
          <w:szCs w:val="24"/>
          <w:shd w:val="clear" w:color="auto" w:fill="FFFFFF"/>
          <w:lang w:val="fr-FR"/>
        </w:rPr>
        <w:t xml:space="preserve"> ?quels sont les avantages du </w:t>
      </w:r>
      <w:proofErr w:type="spellStart"/>
      <w:r w:rsidRPr="000A64D5">
        <w:rPr>
          <w:color w:val="0D0D0D"/>
          <w:szCs w:val="24"/>
          <w:shd w:val="clear" w:color="auto" w:fill="FFFFFF"/>
          <w:lang w:val="fr-FR"/>
        </w:rPr>
        <w:t>framework</w:t>
      </w:r>
      <w:proofErr w:type="spellEnd"/>
      <w:r w:rsidRPr="000A64D5">
        <w:rPr>
          <w:color w:val="0D0D0D"/>
          <w:szCs w:val="24"/>
          <w:shd w:val="clear" w:color="auto" w:fill="FFFFFF"/>
          <w:lang w:val="fr-FR"/>
        </w:rPr>
        <w:t xml:space="preserve"> </w:t>
      </w:r>
      <w:proofErr w:type="spellStart"/>
      <w:r w:rsidRPr="000A64D5">
        <w:rPr>
          <w:color w:val="0D0D0D"/>
          <w:szCs w:val="24"/>
          <w:shd w:val="clear" w:color="auto" w:fill="FFFFFF"/>
          <w:lang w:val="fr-FR"/>
        </w:rPr>
        <w:t>symfony</w:t>
      </w:r>
      <w:proofErr w:type="spellEnd"/>
      <w:r w:rsidRPr="000A64D5">
        <w:rPr>
          <w:color w:val="0D0D0D"/>
          <w:szCs w:val="24"/>
          <w:shd w:val="clear" w:color="auto" w:fill="FFFFFF"/>
          <w:lang w:val="fr-FR"/>
        </w:rPr>
        <w:t> ?</w:t>
      </w:r>
      <w:r w:rsidRPr="000A64D5">
        <w:rPr>
          <w:szCs w:val="24"/>
          <w:lang w:val="fr-FR"/>
        </w:rPr>
        <w:t xml:space="preserve"> </w:t>
      </w:r>
    </w:p>
    <w:p w14:paraId="71B1D646" w14:textId="77777777" w:rsidR="009877BF" w:rsidRPr="000A64D5" w:rsidRDefault="00547346" w:rsidP="00E93B10">
      <w:pPr>
        <w:spacing w:after="0" w:line="240" w:lineRule="auto"/>
        <w:ind w:left="0" w:hanging="11"/>
        <w:jc w:val="left"/>
        <w:rPr>
          <w:color w:val="2E74B5" w:themeColor="accent1" w:themeShade="BF"/>
          <w:szCs w:val="24"/>
          <w:lang w:val="fr-FR"/>
        </w:rPr>
      </w:pPr>
      <w:hyperlink r:id="rId30" w:history="1">
        <w:r w:rsidR="009877BF" w:rsidRPr="000A64D5">
          <w:rPr>
            <w:rStyle w:val="Hyperlink"/>
            <w:szCs w:val="24"/>
            <w:lang w:val="fr-FR"/>
          </w:rPr>
          <w:t>https://www.adimeo.com/blog/quest-ce-que-symfony-et-quels-sont-ses-avantages</w:t>
        </w:r>
      </w:hyperlink>
    </w:p>
    <w:p w14:paraId="55E772F1" w14:textId="77777777" w:rsidR="009877BF" w:rsidRPr="000A64D5" w:rsidRDefault="009877BF" w:rsidP="00E93B10">
      <w:pPr>
        <w:spacing w:before="360" w:after="120" w:line="259" w:lineRule="auto"/>
        <w:ind w:left="0" w:firstLine="0"/>
        <w:jc w:val="left"/>
        <w:rPr>
          <w:szCs w:val="24"/>
        </w:rPr>
      </w:pPr>
      <w:r w:rsidRPr="000A64D5">
        <w:rPr>
          <w:szCs w:val="24"/>
        </w:rPr>
        <w:t>[2</w:t>
      </w:r>
      <w:proofErr w:type="gramStart"/>
      <w:r w:rsidRPr="000A64D5">
        <w:rPr>
          <w:szCs w:val="24"/>
        </w:rPr>
        <w:t>] :</w:t>
      </w:r>
      <w:proofErr w:type="gramEnd"/>
      <w:r w:rsidRPr="000A64D5">
        <w:rPr>
          <w:szCs w:val="24"/>
        </w:rPr>
        <w:t xml:space="preserve"> </w:t>
      </w:r>
      <w:proofErr w:type="spellStart"/>
      <w:r w:rsidRPr="000A64D5">
        <w:rPr>
          <w:szCs w:val="24"/>
        </w:rPr>
        <w:t>Symfony</w:t>
      </w:r>
      <w:proofErr w:type="spellEnd"/>
      <w:r w:rsidRPr="000A64D5">
        <w:rPr>
          <w:szCs w:val="24"/>
        </w:rPr>
        <w:t xml:space="preserve"> Documentation , Creating </w:t>
      </w:r>
      <w:proofErr w:type="spellStart"/>
      <w:r w:rsidRPr="000A64D5">
        <w:rPr>
          <w:szCs w:val="24"/>
        </w:rPr>
        <w:t>Symfony</w:t>
      </w:r>
      <w:proofErr w:type="spellEnd"/>
      <w:r w:rsidRPr="000A64D5">
        <w:rPr>
          <w:szCs w:val="24"/>
        </w:rPr>
        <w:t xml:space="preserve"> Applications</w:t>
      </w:r>
    </w:p>
    <w:p w14:paraId="51089D9C" w14:textId="77777777" w:rsidR="009877BF" w:rsidRPr="000A64D5" w:rsidRDefault="00547346" w:rsidP="00E93B10">
      <w:pPr>
        <w:spacing w:after="0" w:line="259" w:lineRule="auto"/>
        <w:ind w:left="0" w:hanging="11"/>
        <w:jc w:val="left"/>
        <w:rPr>
          <w:szCs w:val="24"/>
        </w:rPr>
      </w:pPr>
      <w:hyperlink r:id="rId31" w:anchor="creating-symfony-applications" w:history="1">
        <w:r w:rsidR="009877BF" w:rsidRPr="000A64D5">
          <w:rPr>
            <w:rStyle w:val="Hyperlink"/>
            <w:szCs w:val="24"/>
          </w:rPr>
          <w:t>https://symfony.com/doc/6.1/setup.html#creating-symfony-applications</w:t>
        </w:r>
      </w:hyperlink>
    </w:p>
    <w:p w14:paraId="169851D3" w14:textId="77777777" w:rsidR="009877BF" w:rsidRPr="000A64D5" w:rsidRDefault="009877BF" w:rsidP="00E93B10">
      <w:pPr>
        <w:spacing w:before="360" w:after="120" w:line="259" w:lineRule="auto"/>
        <w:ind w:left="0" w:hanging="11"/>
        <w:jc w:val="left"/>
        <w:rPr>
          <w:szCs w:val="24"/>
        </w:rPr>
      </w:pPr>
      <w:r w:rsidRPr="000A64D5">
        <w:rPr>
          <w:szCs w:val="24"/>
        </w:rPr>
        <w:t>[3</w:t>
      </w:r>
      <w:proofErr w:type="gramStart"/>
      <w:r w:rsidRPr="000A64D5">
        <w:rPr>
          <w:szCs w:val="24"/>
        </w:rPr>
        <w:t>] :</w:t>
      </w:r>
      <w:proofErr w:type="gramEnd"/>
      <w:r w:rsidRPr="000A64D5">
        <w:rPr>
          <w:szCs w:val="24"/>
        </w:rPr>
        <w:t xml:space="preserve"> </w:t>
      </w:r>
      <w:proofErr w:type="spellStart"/>
      <w:r w:rsidRPr="000A64D5">
        <w:rPr>
          <w:szCs w:val="24"/>
        </w:rPr>
        <w:t>Symfony</w:t>
      </w:r>
      <w:proofErr w:type="spellEnd"/>
      <w:r w:rsidRPr="000A64D5">
        <w:rPr>
          <w:szCs w:val="24"/>
        </w:rPr>
        <w:t xml:space="preserve"> Documentation , Setting up an Existing </w:t>
      </w:r>
      <w:proofErr w:type="spellStart"/>
      <w:r w:rsidRPr="000A64D5">
        <w:rPr>
          <w:szCs w:val="24"/>
        </w:rPr>
        <w:t>Symfony</w:t>
      </w:r>
      <w:proofErr w:type="spellEnd"/>
      <w:r w:rsidRPr="000A64D5">
        <w:rPr>
          <w:szCs w:val="24"/>
        </w:rPr>
        <w:t xml:space="preserve"> Project</w:t>
      </w:r>
    </w:p>
    <w:p w14:paraId="09435828" w14:textId="77777777" w:rsidR="009877BF" w:rsidRPr="000A64D5" w:rsidRDefault="00547346" w:rsidP="00E93B10">
      <w:pPr>
        <w:spacing w:after="0" w:line="259" w:lineRule="auto"/>
        <w:ind w:left="0" w:hanging="11"/>
        <w:jc w:val="left"/>
        <w:rPr>
          <w:szCs w:val="24"/>
        </w:rPr>
      </w:pPr>
      <w:hyperlink r:id="rId32" w:anchor="setting-up-an-existing-symfony-project" w:history="1">
        <w:r w:rsidR="009877BF" w:rsidRPr="000A64D5">
          <w:rPr>
            <w:rStyle w:val="Hyperlink"/>
            <w:szCs w:val="24"/>
          </w:rPr>
          <w:t>https://symfony.com/doc/6.1/setup.html#setting-up-an-existing-symfony-project</w:t>
        </w:r>
      </w:hyperlink>
    </w:p>
    <w:p w14:paraId="2CAFEB07" w14:textId="77777777" w:rsidR="009877BF" w:rsidRPr="000A64D5" w:rsidRDefault="009877BF" w:rsidP="00E93B10">
      <w:pPr>
        <w:spacing w:before="360" w:after="120" w:line="259" w:lineRule="auto"/>
        <w:ind w:left="0" w:firstLine="0"/>
        <w:jc w:val="left"/>
        <w:rPr>
          <w:szCs w:val="24"/>
        </w:rPr>
      </w:pPr>
      <w:r w:rsidRPr="000A64D5">
        <w:rPr>
          <w:szCs w:val="24"/>
        </w:rPr>
        <w:t>[4</w:t>
      </w:r>
      <w:proofErr w:type="gramStart"/>
      <w:r w:rsidRPr="000A64D5">
        <w:rPr>
          <w:szCs w:val="24"/>
        </w:rPr>
        <w:t>] :</w:t>
      </w:r>
      <w:proofErr w:type="gramEnd"/>
      <w:r w:rsidRPr="000A64D5">
        <w:rPr>
          <w:szCs w:val="24"/>
        </w:rPr>
        <w:t xml:space="preserve"> </w:t>
      </w:r>
      <w:proofErr w:type="spellStart"/>
      <w:r w:rsidRPr="000A64D5">
        <w:rPr>
          <w:szCs w:val="24"/>
        </w:rPr>
        <w:t>Symfony</w:t>
      </w:r>
      <w:proofErr w:type="spellEnd"/>
      <w:r w:rsidRPr="000A64D5">
        <w:rPr>
          <w:szCs w:val="24"/>
        </w:rPr>
        <w:t xml:space="preserve"> Documentation , Running </w:t>
      </w:r>
      <w:proofErr w:type="spellStart"/>
      <w:r w:rsidRPr="000A64D5">
        <w:rPr>
          <w:szCs w:val="24"/>
        </w:rPr>
        <w:t>Symfony</w:t>
      </w:r>
      <w:proofErr w:type="spellEnd"/>
      <w:r w:rsidRPr="000A64D5">
        <w:rPr>
          <w:szCs w:val="24"/>
        </w:rPr>
        <w:t xml:space="preserve"> Applications</w:t>
      </w:r>
    </w:p>
    <w:p w14:paraId="2E7BB3D3" w14:textId="77777777" w:rsidR="009877BF" w:rsidRPr="000A64D5" w:rsidRDefault="00547346" w:rsidP="00E93B10">
      <w:pPr>
        <w:spacing w:after="0" w:line="259" w:lineRule="auto"/>
        <w:ind w:left="0" w:hanging="11"/>
        <w:jc w:val="left"/>
        <w:rPr>
          <w:szCs w:val="24"/>
        </w:rPr>
      </w:pPr>
      <w:hyperlink r:id="rId33" w:anchor="running-symfony-applications" w:history="1">
        <w:r w:rsidR="009877BF" w:rsidRPr="000A64D5">
          <w:rPr>
            <w:rStyle w:val="Hyperlink"/>
            <w:szCs w:val="24"/>
          </w:rPr>
          <w:t>https://symfony.com/doc/6.1/setup.html#running-symfony-applications</w:t>
        </w:r>
      </w:hyperlink>
    </w:p>
    <w:p w14:paraId="5D93A696" w14:textId="77777777" w:rsidR="009877BF" w:rsidRPr="000A64D5" w:rsidRDefault="009877BF" w:rsidP="00E93B10">
      <w:pPr>
        <w:spacing w:before="360" w:after="120" w:line="259" w:lineRule="auto"/>
        <w:ind w:left="0" w:firstLine="0"/>
        <w:jc w:val="left"/>
        <w:rPr>
          <w:szCs w:val="24"/>
        </w:rPr>
      </w:pPr>
      <w:r w:rsidRPr="000A64D5">
        <w:rPr>
          <w:szCs w:val="24"/>
        </w:rPr>
        <w:t>[5</w:t>
      </w:r>
      <w:proofErr w:type="gramStart"/>
      <w:r w:rsidRPr="000A64D5">
        <w:rPr>
          <w:szCs w:val="24"/>
        </w:rPr>
        <w:t>] :</w:t>
      </w:r>
      <w:proofErr w:type="gramEnd"/>
      <w:r w:rsidRPr="000A64D5">
        <w:rPr>
          <w:szCs w:val="24"/>
        </w:rPr>
        <w:t xml:space="preserve"> </w:t>
      </w:r>
      <w:proofErr w:type="spellStart"/>
      <w:r w:rsidRPr="000A64D5">
        <w:rPr>
          <w:szCs w:val="24"/>
        </w:rPr>
        <w:t>Symfony</w:t>
      </w:r>
      <w:proofErr w:type="spellEnd"/>
      <w:r w:rsidRPr="000A64D5">
        <w:rPr>
          <w:szCs w:val="24"/>
        </w:rPr>
        <w:t xml:space="preserve"> Documentation , Installing Packages</w:t>
      </w:r>
    </w:p>
    <w:p w14:paraId="00FA13A9" w14:textId="77777777" w:rsidR="009877BF" w:rsidRPr="000A64D5" w:rsidRDefault="00547346" w:rsidP="00E93B10">
      <w:pPr>
        <w:spacing w:after="0" w:line="259" w:lineRule="auto"/>
        <w:ind w:left="0" w:hanging="11"/>
        <w:jc w:val="left"/>
        <w:rPr>
          <w:szCs w:val="24"/>
        </w:rPr>
      </w:pPr>
      <w:hyperlink r:id="rId34" w:anchor="installing-packages" w:history="1">
        <w:r w:rsidR="009877BF" w:rsidRPr="000A64D5">
          <w:rPr>
            <w:rStyle w:val="Hyperlink"/>
            <w:szCs w:val="24"/>
          </w:rPr>
          <w:t>https://symfony.com/doc/6.1/setup.html#installing-packages</w:t>
        </w:r>
      </w:hyperlink>
    </w:p>
    <w:p w14:paraId="3DB93C2F" w14:textId="77777777" w:rsidR="009877BF" w:rsidRPr="000A64D5" w:rsidRDefault="009877BF" w:rsidP="00E93B10">
      <w:pPr>
        <w:spacing w:before="360" w:after="120" w:line="259" w:lineRule="auto"/>
        <w:ind w:left="0" w:firstLine="0"/>
        <w:jc w:val="left"/>
        <w:rPr>
          <w:szCs w:val="24"/>
        </w:rPr>
      </w:pPr>
      <w:r w:rsidRPr="000A64D5">
        <w:rPr>
          <w:szCs w:val="24"/>
        </w:rPr>
        <w:t>[6</w:t>
      </w:r>
      <w:proofErr w:type="gramStart"/>
      <w:r w:rsidRPr="000A64D5">
        <w:rPr>
          <w:szCs w:val="24"/>
        </w:rPr>
        <w:t>] :</w:t>
      </w:r>
      <w:proofErr w:type="gramEnd"/>
      <w:r w:rsidRPr="000A64D5">
        <w:rPr>
          <w:szCs w:val="24"/>
        </w:rPr>
        <w:t xml:space="preserve"> </w:t>
      </w:r>
      <w:proofErr w:type="spellStart"/>
      <w:r w:rsidRPr="000A64D5">
        <w:rPr>
          <w:szCs w:val="24"/>
        </w:rPr>
        <w:t>Symfony</w:t>
      </w:r>
      <w:proofErr w:type="spellEnd"/>
      <w:r w:rsidRPr="000A64D5">
        <w:rPr>
          <w:szCs w:val="24"/>
        </w:rPr>
        <w:t xml:space="preserve"> Documentation , Using Docker with </w:t>
      </w:r>
      <w:proofErr w:type="spellStart"/>
      <w:r w:rsidRPr="000A64D5">
        <w:rPr>
          <w:szCs w:val="24"/>
        </w:rPr>
        <w:t>Symfony</w:t>
      </w:r>
      <w:proofErr w:type="spellEnd"/>
    </w:p>
    <w:p w14:paraId="7F32B93B" w14:textId="77777777" w:rsidR="009877BF" w:rsidRPr="000A64D5" w:rsidRDefault="00547346" w:rsidP="00E93B10">
      <w:pPr>
        <w:spacing w:after="0" w:line="259" w:lineRule="auto"/>
        <w:ind w:left="0" w:hanging="11"/>
        <w:jc w:val="left"/>
        <w:rPr>
          <w:szCs w:val="24"/>
        </w:rPr>
      </w:pPr>
      <w:hyperlink r:id="rId35" w:history="1">
        <w:r w:rsidR="009877BF" w:rsidRPr="000A64D5">
          <w:rPr>
            <w:rStyle w:val="Hyperlink"/>
            <w:szCs w:val="24"/>
          </w:rPr>
          <w:t>https://symfony.com/doc/6.1/setup/docker.html</w:t>
        </w:r>
      </w:hyperlink>
    </w:p>
    <w:p w14:paraId="5B1FEFBD" w14:textId="77777777" w:rsidR="009877BF" w:rsidRPr="000A64D5" w:rsidRDefault="009877BF" w:rsidP="00E93B10">
      <w:pPr>
        <w:spacing w:before="360" w:after="120" w:line="259" w:lineRule="auto"/>
        <w:ind w:left="0" w:firstLine="0"/>
        <w:jc w:val="left"/>
        <w:rPr>
          <w:szCs w:val="24"/>
          <w:lang w:val="fr-FR"/>
        </w:rPr>
      </w:pPr>
      <w:r w:rsidRPr="000A64D5">
        <w:rPr>
          <w:szCs w:val="24"/>
          <w:lang w:val="fr-FR"/>
        </w:rPr>
        <w:t xml:space="preserve">[7] : Wikipédia </w:t>
      </w:r>
      <w:proofErr w:type="spellStart"/>
      <w:r w:rsidRPr="000A64D5">
        <w:rPr>
          <w:szCs w:val="24"/>
          <w:lang w:val="fr-FR"/>
        </w:rPr>
        <w:t>Symfony</w:t>
      </w:r>
      <w:proofErr w:type="spellEnd"/>
    </w:p>
    <w:p w14:paraId="355C2D14" w14:textId="77777777" w:rsidR="009877BF" w:rsidRPr="000A64D5" w:rsidRDefault="00547346" w:rsidP="00E93B10">
      <w:pPr>
        <w:spacing w:after="0" w:line="259" w:lineRule="auto"/>
        <w:ind w:left="0" w:hanging="11"/>
        <w:jc w:val="left"/>
        <w:rPr>
          <w:szCs w:val="24"/>
          <w:lang w:val="fr-FR"/>
        </w:rPr>
      </w:pPr>
      <w:hyperlink r:id="rId36" w:history="1">
        <w:r w:rsidR="009877BF" w:rsidRPr="000A64D5">
          <w:rPr>
            <w:rStyle w:val="Hyperlink"/>
            <w:szCs w:val="24"/>
            <w:lang w:val="fr-FR"/>
          </w:rPr>
          <w:t>https://fr.wikipedia.org/wiki/Symfony</w:t>
        </w:r>
      </w:hyperlink>
    </w:p>
    <w:p w14:paraId="194BEA77" w14:textId="77777777" w:rsidR="009877BF" w:rsidRPr="000A64D5" w:rsidRDefault="009877BF" w:rsidP="00E93B10">
      <w:pPr>
        <w:spacing w:before="360" w:after="120" w:line="259" w:lineRule="auto"/>
        <w:ind w:left="0" w:firstLine="0"/>
        <w:jc w:val="left"/>
        <w:rPr>
          <w:szCs w:val="24"/>
        </w:rPr>
      </w:pPr>
      <w:r w:rsidRPr="000A64D5">
        <w:rPr>
          <w:szCs w:val="24"/>
        </w:rPr>
        <w:t>[8</w:t>
      </w:r>
      <w:proofErr w:type="gramStart"/>
      <w:r w:rsidRPr="000A64D5">
        <w:rPr>
          <w:szCs w:val="24"/>
        </w:rPr>
        <w:t>] :</w:t>
      </w:r>
      <w:proofErr w:type="gramEnd"/>
      <w:r w:rsidRPr="000A64D5">
        <w:rPr>
          <w:szCs w:val="24"/>
        </w:rPr>
        <w:t xml:space="preserve"> freeCodeCamp.org , </w:t>
      </w:r>
      <w:proofErr w:type="spellStart"/>
      <w:r w:rsidRPr="000A64D5">
        <w:rPr>
          <w:szCs w:val="24"/>
        </w:rPr>
        <w:t>Symfony</w:t>
      </w:r>
      <w:proofErr w:type="spellEnd"/>
      <w:r w:rsidRPr="000A64D5">
        <w:rPr>
          <w:szCs w:val="24"/>
        </w:rPr>
        <w:t xml:space="preserve"> PHP Framework Tutorial </w:t>
      </w:r>
    </w:p>
    <w:p w14:paraId="5D919B28" w14:textId="77777777" w:rsidR="009877BF" w:rsidRPr="000A64D5" w:rsidRDefault="00547346" w:rsidP="00E93B10">
      <w:pPr>
        <w:spacing w:after="0" w:line="259" w:lineRule="auto"/>
        <w:ind w:left="0" w:hanging="11"/>
        <w:jc w:val="left"/>
        <w:rPr>
          <w:szCs w:val="24"/>
        </w:rPr>
      </w:pPr>
      <w:hyperlink r:id="rId37" w:history="1">
        <w:r w:rsidR="009877BF" w:rsidRPr="000A64D5">
          <w:rPr>
            <w:rStyle w:val="Hyperlink"/>
            <w:szCs w:val="24"/>
          </w:rPr>
          <w:t>https://www.youtube.com/watch?app=desktop&amp;v=Bo0guUbL5uo</w:t>
        </w:r>
      </w:hyperlink>
    </w:p>
    <w:p w14:paraId="48597972" w14:textId="77777777" w:rsidR="009877BF" w:rsidRPr="000A64D5" w:rsidRDefault="009877BF" w:rsidP="00E93B10">
      <w:pPr>
        <w:spacing w:before="360" w:after="120" w:line="259" w:lineRule="auto"/>
        <w:ind w:left="0" w:firstLine="0"/>
        <w:jc w:val="left"/>
        <w:rPr>
          <w:szCs w:val="24"/>
        </w:rPr>
      </w:pPr>
      <w:r w:rsidRPr="000A64D5">
        <w:rPr>
          <w:szCs w:val="24"/>
        </w:rPr>
        <w:t>[9</w:t>
      </w:r>
      <w:proofErr w:type="gramStart"/>
      <w:r w:rsidRPr="000A64D5">
        <w:rPr>
          <w:szCs w:val="24"/>
        </w:rPr>
        <w:t>] :</w:t>
      </w:r>
      <w:proofErr w:type="gramEnd"/>
      <w:r w:rsidRPr="000A64D5">
        <w:rPr>
          <w:szCs w:val="24"/>
        </w:rPr>
        <w:t xml:space="preserve"> </w:t>
      </w:r>
      <w:proofErr w:type="spellStart"/>
      <w:r w:rsidRPr="000A64D5">
        <w:rPr>
          <w:szCs w:val="24"/>
        </w:rPr>
        <w:t>mdn</w:t>
      </w:r>
      <w:proofErr w:type="spellEnd"/>
      <w:r w:rsidRPr="000A64D5">
        <w:rPr>
          <w:szCs w:val="24"/>
        </w:rPr>
        <w:t xml:space="preserve"> , What is JavaScript ?</w:t>
      </w:r>
    </w:p>
    <w:p w14:paraId="26DC87CE" w14:textId="77777777" w:rsidR="009877BF" w:rsidRPr="000A64D5" w:rsidRDefault="00547346" w:rsidP="00E93B10">
      <w:pPr>
        <w:spacing w:after="0" w:line="259" w:lineRule="auto"/>
        <w:ind w:left="0" w:hanging="11"/>
        <w:jc w:val="left"/>
        <w:rPr>
          <w:szCs w:val="24"/>
        </w:rPr>
      </w:pPr>
      <w:hyperlink r:id="rId38" w:history="1">
        <w:r w:rsidR="009877BF" w:rsidRPr="000A64D5">
          <w:rPr>
            <w:rStyle w:val="Hyperlink"/>
            <w:szCs w:val="24"/>
          </w:rPr>
          <w:t>https://developer.mozilla.org/fr/docs/Learn/JavaScript/First_steps/What_is_JavaScript</w:t>
        </w:r>
      </w:hyperlink>
    </w:p>
    <w:p w14:paraId="42A41409" w14:textId="77777777" w:rsidR="009877BF" w:rsidRPr="000A64D5" w:rsidRDefault="009877BF" w:rsidP="00E93B10">
      <w:pPr>
        <w:spacing w:before="360" w:after="120" w:line="259" w:lineRule="auto"/>
        <w:ind w:left="0" w:firstLine="0"/>
        <w:jc w:val="left"/>
        <w:rPr>
          <w:szCs w:val="24"/>
        </w:rPr>
      </w:pPr>
      <w:r w:rsidRPr="000A64D5">
        <w:rPr>
          <w:szCs w:val="24"/>
        </w:rPr>
        <w:t>[10</w:t>
      </w:r>
      <w:proofErr w:type="gramStart"/>
      <w:r w:rsidRPr="000A64D5">
        <w:rPr>
          <w:szCs w:val="24"/>
        </w:rPr>
        <w:t>] :</w:t>
      </w:r>
      <w:proofErr w:type="gramEnd"/>
      <w:r w:rsidRPr="000A64D5">
        <w:rPr>
          <w:szCs w:val="24"/>
        </w:rPr>
        <w:t xml:space="preserve"> W3schools , What is HTML ? HTML Tutorial </w:t>
      </w:r>
    </w:p>
    <w:p w14:paraId="1879EEBF" w14:textId="77777777" w:rsidR="009877BF" w:rsidRPr="000A64D5" w:rsidRDefault="00547346" w:rsidP="00E93B10">
      <w:pPr>
        <w:spacing w:after="0" w:line="259" w:lineRule="auto"/>
        <w:ind w:left="0" w:hanging="11"/>
        <w:jc w:val="left"/>
        <w:rPr>
          <w:szCs w:val="24"/>
        </w:rPr>
      </w:pPr>
      <w:hyperlink r:id="rId39" w:history="1">
        <w:r w:rsidR="009877BF" w:rsidRPr="000A64D5">
          <w:rPr>
            <w:rStyle w:val="Hyperlink"/>
            <w:szCs w:val="24"/>
          </w:rPr>
          <w:t>https://www.w3schools.com/html/html_intro.asp</w:t>
        </w:r>
      </w:hyperlink>
    </w:p>
    <w:p w14:paraId="763D4454" w14:textId="77777777" w:rsidR="009877BF" w:rsidRPr="000A64D5" w:rsidRDefault="009877BF" w:rsidP="00E93B10">
      <w:pPr>
        <w:spacing w:before="360" w:after="291" w:line="259" w:lineRule="auto"/>
        <w:ind w:left="0" w:hanging="11"/>
        <w:jc w:val="left"/>
        <w:rPr>
          <w:szCs w:val="24"/>
        </w:rPr>
      </w:pPr>
      <w:r w:rsidRPr="000A64D5">
        <w:rPr>
          <w:szCs w:val="24"/>
        </w:rPr>
        <w:t>[11</w:t>
      </w:r>
      <w:proofErr w:type="gramStart"/>
      <w:r w:rsidRPr="000A64D5">
        <w:rPr>
          <w:szCs w:val="24"/>
        </w:rPr>
        <w:t>] :</w:t>
      </w:r>
      <w:proofErr w:type="gramEnd"/>
      <w:r w:rsidRPr="000A64D5">
        <w:rPr>
          <w:szCs w:val="24"/>
        </w:rPr>
        <w:t xml:space="preserve"> </w:t>
      </w:r>
      <w:proofErr w:type="spellStart"/>
      <w:r w:rsidRPr="000A64D5">
        <w:rPr>
          <w:szCs w:val="24"/>
        </w:rPr>
        <w:t>mdn</w:t>
      </w:r>
      <w:proofErr w:type="spellEnd"/>
      <w:r w:rsidRPr="000A64D5">
        <w:rPr>
          <w:szCs w:val="24"/>
        </w:rPr>
        <w:t xml:space="preserve"> , What is CSS ? Introduction à CSS</w:t>
      </w:r>
    </w:p>
    <w:p w14:paraId="03CB6316" w14:textId="77777777" w:rsidR="009877BF" w:rsidRPr="000A64D5" w:rsidRDefault="00547346" w:rsidP="00E93B10">
      <w:pPr>
        <w:spacing w:after="0" w:line="259" w:lineRule="auto"/>
        <w:ind w:left="0" w:hanging="11"/>
        <w:jc w:val="left"/>
        <w:rPr>
          <w:szCs w:val="24"/>
        </w:rPr>
      </w:pPr>
      <w:hyperlink r:id="rId40" w:history="1">
        <w:r w:rsidR="009877BF" w:rsidRPr="000A64D5">
          <w:rPr>
            <w:rStyle w:val="Hyperlink"/>
            <w:szCs w:val="24"/>
          </w:rPr>
          <w:t>https://developer.mozilla.org/fr/docs/Learn/CSS/First_steps/What_is_CSS</w:t>
        </w:r>
      </w:hyperlink>
    </w:p>
    <w:p w14:paraId="4EF7FBD7" w14:textId="77777777" w:rsidR="0051326E" w:rsidRDefault="0051326E" w:rsidP="00E93B10">
      <w:pPr>
        <w:spacing w:after="120" w:line="259" w:lineRule="auto"/>
        <w:ind w:left="0" w:hanging="11"/>
        <w:jc w:val="left"/>
        <w:rPr>
          <w:szCs w:val="24"/>
        </w:rPr>
      </w:pPr>
    </w:p>
    <w:p w14:paraId="4955881F" w14:textId="77777777" w:rsidR="009877BF" w:rsidRPr="000A64D5" w:rsidRDefault="009877BF" w:rsidP="0051326E">
      <w:pPr>
        <w:spacing w:before="240" w:after="120" w:line="259" w:lineRule="auto"/>
        <w:ind w:left="0" w:firstLine="0"/>
        <w:jc w:val="left"/>
        <w:rPr>
          <w:szCs w:val="24"/>
        </w:rPr>
      </w:pPr>
      <w:r w:rsidRPr="000A64D5">
        <w:rPr>
          <w:szCs w:val="24"/>
        </w:rPr>
        <w:t>[12</w:t>
      </w:r>
      <w:proofErr w:type="gramStart"/>
      <w:r w:rsidRPr="000A64D5">
        <w:rPr>
          <w:szCs w:val="24"/>
        </w:rPr>
        <w:t>] :</w:t>
      </w:r>
      <w:proofErr w:type="gramEnd"/>
      <w:r w:rsidRPr="000A64D5">
        <w:rPr>
          <w:szCs w:val="24"/>
        </w:rPr>
        <w:t xml:space="preserve"> Bootstrap Documentation</w:t>
      </w:r>
    </w:p>
    <w:p w14:paraId="56E25FB1" w14:textId="77777777" w:rsidR="009877BF" w:rsidRPr="000A64D5" w:rsidRDefault="00547346" w:rsidP="00E93B10">
      <w:pPr>
        <w:spacing w:after="0" w:line="259" w:lineRule="auto"/>
        <w:ind w:left="0" w:hanging="11"/>
        <w:jc w:val="left"/>
        <w:rPr>
          <w:szCs w:val="24"/>
        </w:rPr>
      </w:pPr>
      <w:hyperlink r:id="rId41" w:history="1">
        <w:r w:rsidR="009877BF" w:rsidRPr="000A64D5">
          <w:rPr>
            <w:rStyle w:val="Hyperlink"/>
            <w:szCs w:val="24"/>
          </w:rPr>
          <w:t>https://getbootstrap.com/docs/5.1/getting-started/introduction/</w:t>
        </w:r>
      </w:hyperlink>
    </w:p>
    <w:p w14:paraId="7F0F4372" w14:textId="77777777" w:rsidR="009877BF" w:rsidRPr="000A64D5" w:rsidRDefault="009877BF" w:rsidP="00E93B10">
      <w:pPr>
        <w:spacing w:before="360" w:after="120" w:line="259" w:lineRule="auto"/>
        <w:ind w:left="0" w:firstLine="0"/>
        <w:jc w:val="left"/>
        <w:rPr>
          <w:szCs w:val="24"/>
        </w:rPr>
      </w:pPr>
      <w:r>
        <w:rPr>
          <w:szCs w:val="24"/>
        </w:rPr>
        <w:t>[13</w:t>
      </w:r>
      <w:proofErr w:type="gramStart"/>
      <w:r w:rsidRPr="000A64D5">
        <w:rPr>
          <w:szCs w:val="24"/>
        </w:rPr>
        <w:t>] :</w:t>
      </w:r>
      <w:proofErr w:type="gramEnd"/>
      <w:r w:rsidRPr="000A64D5">
        <w:rPr>
          <w:szCs w:val="24"/>
        </w:rPr>
        <w:t xml:space="preserve"> MYSQL Documentation , What is MYSQL ?</w:t>
      </w:r>
    </w:p>
    <w:p w14:paraId="1FD90489" w14:textId="77777777" w:rsidR="009877BF" w:rsidRPr="000A64D5" w:rsidRDefault="00547346" w:rsidP="00E93B10">
      <w:pPr>
        <w:spacing w:after="120" w:line="259" w:lineRule="auto"/>
        <w:ind w:left="0" w:hanging="11"/>
        <w:jc w:val="left"/>
        <w:rPr>
          <w:szCs w:val="24"/>
        </w:rPr>
      </w:pPr>
      <w:hyperlink r:id="rId42" w:history="1">
        <w:r w:rsidR="009877BF" w:rsidRPr="000A64D5">
          <w:rPr>
            <w:rStyle w:val="Hyperlink"/>
            <w:szCs w:val="24"/>
          </w:rPr>
          <w:t>https://dev.mysql.com/doc/refman/8.0/en/what-is-mysql.html</w:t>
        </w:r>
      </w:hyperlink>
    </w:p>
    <w:p w14:paraId="26409014" w14:textId="77777777" w:rsidR="009877BF" w:rsidRPr="000A64D5" w:rsidRDefault="009877BF" w:rsidP="00E93B10">
      <w:pPr>
        <w:spacing w:before="360" w:after="120" w:line="259" w:lineRule="auto"/>
        <w:ind w:left="0" w:firstLine="0"/>
        <w:jc w:val="left"/>
        <w:rPr>
          <w:szCs w:val="24"/>
        </w:rPr>
      </w:pPr>
      <w:r>
        <w:rPr>
          <w:szCs w:val="24"/>
        </w:rPr>
        <w:t>[14</w:t>
      </w:r>
      <w:proofErr w:type="gramStart"/>
      <w:r w:rsidRPr="000A64D5">
        <w:rPr>
          <w:szCs w:val="24"/>
        </w:rPr>
        <w:t>] :</w:t>
      </w:r>
      <w:proofErr w:type="gramEnd"/>
      <w:r w:rsidRPr="000A64D5">
        <w:rPr>
          <w:szCs w:val="24"/>
        </w:rPr>
        <w:t xml:space="preserve"> XAMPP Documentation , What is XAMPP ?</w:t>
      </w:r>
    </w:p>
    <w:p w14:paraId="5C50671B" w14:textId="632BE73F" w:rsidR="00B21653" w:rsidRDefault="009877BF" w:rsidP="00B21653">
      <w:pPr>
        <w:spacing w:after="0" w:line="259" w:lineRule="auto"/>
        <w:ind w:left="0" w:hanging="11"/>
        <w:jc w:val="left"/>
        <w:rPr>
          <w:rStyle w:val="Hyperlink"/>
          <w:szCs w:val="24"/>
        </w:rPr>
      </w:pPr>
      <w:r w:rsidRPr="009877BF">
        <w:rPr>
          <w:rStyle w:val="Hyperlink"/>
          <w:szCs w:val="24"/>
        </w:rPr>
        <w:t>https://www</w:t>
      </w:r>
      <w:r>
        <w:rPr>
          <w:rStyle w:val="Hyperlink"/>
          <w:szCs w:val="24"/>
        </w:rPr>
        <w:t>.apachefriends.org/fr/index.htm</w:t>
      </w:r>
      <w:r w:rsidR="0051326E">
        <w:rPr>
          <w:rStyle w:val="Hyperlink"/>
          <w:szCs w:val="24"/>
        </w:rPr>
        <w:t>l</w:t>
      </w:r>
    </w:p>
    <w:p w14:paraId="20885402" w14:textId="367967FD" w:rsidR="00B21653" w:rsidRPr="000A64D5" w:rsidRDefault="00B21653" w:rsidP="00B21653">
      <w:pPr>
        <w:spacing w:before="360" w:after="120" w:line="259" w:lineRule="auto"/>
        <w:ind w:left="0" w:firstLine="0"/>
        <w:jc w:val="left"/>
        <w:rPr>
          <w:szCs w:val="24"/>
        </w:rPr>
      </w:pPr>
      <w:r>
        <w:rPr>
          <w:szCs w:val="24"/>
        </w:rPr>
        <w:t>[15</w:t>
      </w:r>
      <w:proofErr w:type="gramStart"/>
      <w:r>
        <w:rPr>
          <w:szCs w:val="24"/>
        </w:rPr>
        <w:t>] :</w:t>
      </w:r>
      <w:proofErr w:type="gramEnd"/>
      <w:r>
        <w:rPr>
          <w:szCs w:val="24"/>
        </w:rPr>
        <w:t xml:space="preserve"> </w:t>
      </w:r>
      <w:proofErr w:type="spellStart"/>
      <w:r>
        <w:rPr>
          <w:szCs w:val="24"/>
        </w:rPr>
        <w:t>Dai</w:t>
      </w:r>
      <w:r w:rsidR="00F41458">
        <w:rPr>
          <w:szCs w:val="24"/>
        </w:rPr>
        <w:t>ly_symfony</w:t>
      </w:r>
      <w:proofErr w:type="spellEnd"/>
      <w:r w:rsidR="00F41458">
        <w:rPr>
          <w:szCs w:val="24"/>
        </w:rPr>
        <w:t xml:space="preserve"> ,  FACEBOOK login | OAUTH</w:t>
      </w:r>
      <w:r>
        <w:rPr>
          <w:szCs w:val="24"/>
        </w:rPr>
        <w:t xml:space="preserve"> , symphony 6.1</w:t>
      </w:r>
    </w:p>
    <w:p w14:paraId="7C901F6C" w14:textId="2D4EA68B" w:rsidR="00F41458" w:rsidRDefault="00B21653" w:rsidP="00F41458">
      <w:pPr>
        <w:spacing w:after="0" w:line="259" w:lineRule="auto"/>
        <w:ind w:left="0" w:hanging="11"/>
        <w:jc w:val="left"/>
        <w:rPr>
          <w:rStyle w:val="Hyperlink"/>
          <w:szCs w:val="24"/>
        </w:rPr>
      </w:pPr>
      <w:r w:rsidRPr="00B21653">
        <w:rPr>
          <w:rStyle w:val="Hyperlink"/>
          <w:szCs w:val="24"/>
        </w:rPr>
        <w:t>https://www</w:t>
      </w:r>
      <w:r w:rsidR="00F41458">
        <w:rPr>
          <w:rStyle w:val="Hyperlink"/>
          <w:szCs w:val="24"/>
        </w:rPr>
        <w:t>.youtube.com/watch?v=Q6kSHiupHk</w:t>
      </w:r>
    </w:p>
    <w:p w14:paraId="0549D976" w14:textId="2C75484E" w:rsidR="00F41458" w:rsidRPr="00F41458" w:rsidRDefault="00F41458" w:rsidP="00F41458">
      <w:pPr>
        <w:spacing w:before="360" w:after="120" w:line="259" w:lineRule="auto"/>
        <w:ind w:left="0" w:firstLine="0"/>
        <w:jc w:val="left"/>
        <w:rPr>
          <w:szCs w:val="24"/>
          <w:lang w:val="fr-FR"/>
        </w:rPr>
      </w:pPr>
      <w:r w:rsidRPr="00F41458">
        <w:rPr>
          <w:szCs w:val="24"/>
          <w:lang w:val="fr-FR"/>
        </w:rPr>
        <w:t xml:space="preserve">[16] : Nouvelle </w:t>
      </w:r>
      <w:proofErr w:type="gramStart"/>
      <w:r w:rsidRPr="00F41458">
        <w:rPr>
          <w:szCs w:val="24"/>
          <w:lang w:val="fr-FR"/>
        </w:rPr>
        <w:t>Techno ,</w:t>
      </w:r>
      <w:proofErr w:type="gramEnd"/>
      <w:r w:rsidRPr="00F41458">
        <w:rPr>
          <w:szCs w:val="24"/>
          <w:lang w:val="fr-FR"/>
        </w:rPr>
        <w:t xml:space="preserve">  </w:t>
      </w:r>
      <w:r>
        <w:rPr>
          <w:szCs w:val="24"/>
          <w:lang w:val="fr-FR"/>
        </w:rPr>
        <w:t>cré</w:t>
      </w:r>
      <w:r w:rsidRPr="00F41458">
        <w:rPr>
          <w:szCs w:val="24"/>
          <w:lang w:val="fr-FR"/>
        </w:rPr>
        <w:t xml:space="preserve">ation d’un système de newsletter </w:t>
      </w:r>
    </w:p>
    <w:p w14:paraId="5559E633" w14:textId="28599700" w:rsidR="005B1BD6" w:rsidRDefault="00F41458" w:rsidP="005B1BD6">
      <w:pPr>
        <w:spacing w:after="0" w:line="259" w:lineRule="auto"/>
        <w:ind w:left="0" w:hanging="11"/>
        <w:jc w:val="left"/>
        <w:rPr>
          <w:color w:val="0563C1" w:themeColor="hyperlink"/>
          <w:szCs w:val="24"/>
          <w:u w:val="single"/>
          <w:lang w:val="fr-FR"/>
        </w:rPr>
      </w:pPr>
      <w:r w:rsidRPr="00F41458">
        <w:rPr>
          <w:rStyle w:val="Hyperlink"/>
          <w:szCs w:val="24"/>
          <w:lang w:val="fr-FR"/>
        </w:rPr>
        <w:t>https://www.youtube.com/watch?v=z5fdnzUgv80</w:t>
      </w:r>
    </w:p>
    <w:p w14:paraId="1ABDFD67" w14:textId="72A786B2" w:rsidR="005B1BD6" w:rsidRPr="00A41E90" w:rsidRDefault="005B1BD6" w:rsidP="005B1BD6">
      <w:pPr>
        <w:spacing w:before="360" w:after="120" w:line="259" w:lineRule="auto"/>
        <w:ind w:left="0" w:firstLine="0"/>
        <w:jc w:val="left"/>
        <w:rPr>
          <w:szCs w:val="24"/>
        </w:rPr>
      </w:pPr>
      <w:r w:rsidRPr="00A41E90">
        <w:rPr>
          <w:szCs w:val="24"/>
        </w:rPr>
        <w:t>[17</w:t>
      </w:r>
      <w:proofErr w:type="gramStart"/>
      <w:r w:rsidRPr="00A41E90">
        <w:rPr>
          <w:szCs w:val="24"/>
        </w:rPr>
        <w:t>] :</w:t>
      </w:r>
      <w:proofErr w:type="gramEnd"/>
      <w:r w:rsidRPr="00A41E90">
        <w:rPr>
          <w:szCs w:val="24"/>
        </w:rPr>
        <w:t xml:space="preserve"> </w:t>
      </w:r>
      <w:proofErr w:type="spellStart"/>
      <w:r w:rsidRPr="00A41E90">
        <w:rPr>
          <w:szCs w:val="24"/>
        </w:rPr>
        <w:t>LucasLuk</w:t>
      </w:r>
      <w:proofErr w:type="spellEnd"/>
      <w:r w:rsidRPr="00A41E90">
        <w:rPr>
          <w:szCs w:val="24"/>
        </w:rPr>
        <w:t xml:space="preserve"> ,  </w:t>
      </w:r>
      <w:r w:rsidR="00A41E90" w:rsidRPr="00A41E90">
        <w:rPr>
          <w:szCs w:val="24"/>
        </w:rPr>
        <w:t xml:space="preserve">Oauth2 avec google &amp; </w:t>
      </w:r>
      <w:proofErr w:type="spellStart"/>
      <w:r w:rsidR="00A41E90" w:rsidRPr="00A41E90">
        <w:rPr>
          <w:szCs w:val="24"/>
        </w:rPr>
        <w:t>symfony</w:t>
      </w:r>
      <w:proofErr w:type="spellEnd"/>
      <w:r w:rsidR="00A41E90" w:rsidRPr="00A41E90">
        <w:rPr>
          <w:szCs w:val="24"/>
        </w:rPr>
        <w:t xml:space="preserve"> 6</w:t>
      </w:r>
      <w:r w:rsidRPr="00A41E90">
        <w:rPr>
          <w:szCs w:val="24"/>
        </w:rPr>
        <w:t xml:space="preserve"> </w:t>
      </w:r>
    </w:p>
    <w:p w14:paraId="531757C8" w14:textId="3738A0BC" w:rsidR="00A41E90" w:rsidRPr="00A41E90" w:rsidRDefault="00547346" w:rsidP="00A41E90">
      <w:pPr>
        <w:spacing w:after="0" w:line="259" w:lineRule="auto"/>
        <w:ind w:left="0" w:hanging="11"/>
        <w:jc w:val="left"/>
        <w:rPr>
          <w:szCs w:val="24"/>
        </w:rPr>
      </w:pPr>
      <w:hyperlink r:id="rId43" w:history="1">
        <w:r w:rsidR="00A41E90" w:rsidRPr="00A41E90">
          <w:rPr>
            <w:rStyle w:val="Hyperlink"/>
            <w:szCs w:val="24"/>
          </w:rPr>
          <w:t>https://www.youtube.com/watch?v=_wdQ2Hm_MiY</w:t>
        </w:r>
      </w:hyperlink>
    </w:p>
    <w:p w14:paraId="127B0D7D" w14:textId="77777777" w:rsidR="00A41E90" w:rsidRDefault="00A41E90" w:rsidP="00A41E90">
      <w:pPr>
        <w:spacing w:after="0" w:line="259" w:lineRule="auto"/>
        <w:ind w:left="0" w:hanging="11"/>
        <w:jc w:val="left"/>
        <w:rPr>
          <w:szCs w:val="24"/>
        </w:rPr>
      </w:pPr>
    </w:p>
    <w:p w14:paraId="7BB1EE7A" w14:textId="0C0B95F8" w:rsidR="005B1BD6" w:rsidRPr="00F41458" w:rsidRDefault="005B1BD6" w:rsidP="00A41E90">
      <w:pPr>
        <w:spacing w:after="0" w:line="259" w:lineRule="auto"/>
        <w:ind w:left="0" w:hanging="11"/>
        <w:jc w:val="left"/>
        <w:rPr>
          <w:szCs w:val="24"/>
          <w:lang w:val="fr-FR"/>
        </w:rPr>
      </w:pPr>
      <w:r>
        <w:rPr>
          <w:szCs w:val="24"/>
          <w:lang w:val="fr-FR"/>
        </w:rPr>
        <w:t>[18</w:t>
      </w:r>
      <w:r w:rsidR="00A41E90">
        <w:rPr>
          <w:szCs w:val="24"/>
          <w:lang w:val="fr-FR"/>
        </w:rPr>
        <w:t xml:space="preserve">] : Thomas Bred </w:t>
      </w:r>
      <w:proofErr w:type="gramStart"/>
      <w:r w:rsidR="00A41E90">
        <w:rPr>
          <w:szCs w:val="24"/>
          <w:lang w:val="fr-FR"/>
        </w:rPr>
        <w:t>Dev</w:t>
      </w:r>
      <w:r w:rsidRPr="00F41458">
        <w:rPr>
          <w:szCs w:val="24"/>
          <w:lang w:val="fr-FR"/>
        </w:rPr>
        <w:t xml:space="preserve"> </w:t>
      </w:r>
      <w:r w:rsidR="00A41E90">
        <w:rPr>
          <w:szCs w:val="24"/>
          <w:lang w:val="fr-FR"/>
        </w:rPr>
        <w:t>,</w:t>
      </w:r>
      <w:proofErr w:type="gramEnd"/>
      <w:r w:rsidR="00A41E90">
        <w:rPr>
          <w:szCs w:val="24"/>
          <w:lang w:val="fr-FR"/>
        </w:rPr>
        <w:t xml:space="preserve"> connexion avec </w:t>
      </w:r>
      <w:proofErr w:type="spellStart"/>
      <w:r w:rsidR="00A41E90">
        <w:rPr>
          <w:szCs w:val="24"/>
          <w:lang w:val="fr-FR"/>
        </w:rPr>
        <w:t>google</w:t>
      </w:r>
      <w:proofErr w:type="spellEnd"/>
      <w:r w:rsidRPr="00F41458">
        <w:rPr>
          <w:szCs w:val="24"/>
          <w:lang w:val="fr-FR"/>
        </w:rPr>
        <w:t xml:space="preserve"> </w:t>
      </w:r>
    </w:p>
    <w:p w14:paraId="7416B9A1" w14:textId="22A7F571" w:rsidR="005B1BD6" w:rsidRDefault="00A41E90" w:rsidP="00A41E90">
      <w:pPr>
        <w:spacing w:before="120" w:after="0" w:line="259" w:lineRule="auto"/>
        <w:ind w:left="0" w:hanging="11"/>
        <w:jc w:val="left"/>
        <w:rPr>
          <w:rStyle w:val="Hyperlink"/>
          <w:szCs w:val="24"/>
          <w:lang w:val="fr-FR"/>
        </w:rPr>
      </w:pPr>
      <w:r w:rsidRPr="00A41E90">
        <w:rPr>
          <w:rStyle w:val="Hyperlink"/>
          <w:szCs w:val="24"/>
          <w:lang w:val="fr-FR"/>
        </w:rPr>
        <w:t>https://www.youtube.com/watch?v=uMWfCeNJQXg</w:t>
      </w:r>
    </w:p>
    <w:p w14:paraId="295A1827" w14:textId="77777777" w:rsidR="005B1BD6" w:rsidRPr="00F41458" w:rsidRDefault="005B1BD6" w:rsidP="00F41458">
      <w:pPr>
        <w:spacing w:after="0" w:line="259" w:lineRule="auto"/>
        <w:ind w:left="0" w:hanging="11"/>
        <w:jc w:val="left"/>
        <w:rPr>
          <w:color w:val="0563C1" w:themeColor="hyperlink"/>
          <w:szCs w:val="24"/>
          <w:u w:val="single"/>
          <w:lang w:val="fr-FR"/>
        </w:rPr>
        <w:sectPr w:rsidR="005B1BD6" w:rsidRPr="00F41458">
          <w:headerReference w:type="even" r:id="rId44"/>
          <w:headerReference w:type="default" r:id="rId45"/>
          <w:footerReference w:type="even" r:id="rId46"/>
          <w:footerReference w:type="default" r:id="rId47"/>
          <w:headerReference w:type="first" r:id="rId48"/>
          <w:footerReference w:type="first" r:id="rId49"/>
          <w:pgSz w:w="11910" w:h="16845"/>
          <w:pgMar w:top="518" w:right="1105" w:bottom="2485" w:left="1142" w:header="8" w:footer="720" w:gutter="0"/>
          <w:cols w:space="720"/>
        </w:sectPr>
      </w:pPr>
    </w:p>
    <w:p w14:paraId="09A0FC7D" w14:textId="77777777" w:rsidR="007418E3" w:rsidRPr="00F41458" w:rsidRDefault="007418E3" w:rsidP="0051326E">
      <w:pPr>
        <w:spacing w:after="44" w:line="360" w:lineRule="auto"/>
        <w:ind w:left="0" w:right="652" w:firstLine="0"/>
        <w:rPr>
          <w:lang w:val="fr-FR"/>
        </w:rPr>
      </w:pPr>
    </w:p>
    <w:p w14:paraId="0002FA4A" w14:textId="77777777" w:rsidR="007418E3" w:rsidRPr="00F41458" w:rsidRDefault="007418E3" w:rsidP="0051326E">
      <w:pPr>
        <w:spacing w:after="44" w:line="360" w:lineRule="auto"/>
        <w:ind w:left="0" w:right="652" w:firstLine="0"/>
        <w:rPr>
          <w:lang w:val="fr-FR"/>
        </w:rPr>
      </w:pPr>
    </w:p>
    <w:p w14:paraId="0D48A92D" w14:textId="77777777" w:rsidR="007418E3" w:rsidRPr="00F41458" w:rsidRDefault="007418E3" w:rsidP="0051326E">
      <w:pPr>
        <w:spacing w:after="44" w:line="360" w:lineRule="auto"/>
        <w:ind w:left="0" w:right="652" w:firstLine="0"/>
        <w:rPr>
          <w:lang w:val="fr-FR"/>
        </w:rPr>
      </w:pPr>
    </w:p>
    <w:p w14:paraId="378ED0FB" w14:textId="77777777" w:rsidR="007418E3" w:rsidRPr="00F41458" w:rsidRDefault="007418E3" w:rsidP="0051326E">
      <w:pPr>
        <w:spacing w:after="44" w:line="360" w:lineRule="auto"/>
        <w:ind w:left="0" w:right="652" w:firstLine="0"/>
        <w:rPr>
          <w:lang w:val="fr-FR"/>
        </w:rPr>
      </w:pPr>
    </w:p>
    <w:p w14:paraId="7CF4063E" w14:textId="77777777" w:rsidR="007418E3" w:rsidRPr="00F41458" w:rsidRDefault="007418E3" w:rsidP="0051326E">
      <w:pPr>
        <w:spacing w:after="44" w:line="360" w:lineRule="auto"/>
        <w:ind w:left="0" w:right="652" w:firstLine="0"/>
        <w:rPr>
          <w:lang w:val="fr-FR"/>
        </w:rPr>
      </w:pPr>
    </w:p>
    <w:p w14:paraId="00B3334B" w14:textId="77777777" w:rsidR="007418E3" w:rsidRPr="00F41458" w:rsidRDefault="007418E3" w:rsidP="0051326E">
      <w:pPr>
        <w:spacing w:after="44" w:line="360" w:lineRule="auto"/>
        <w:ind w:left="0" w:right="652" w:firstLine="0"/>
        <w:rPr>
          <w:lang w:val="fr-FR"/>
        </w:rPr>
      </w:pPr>
    </w:p>
    <w:p w14:paraId="75C372A0" w14:textId="77777777" w:rsidR="007418E3" w:rsidRPr="00F41458" w:rsidRDefault="007418E3" w:rsidP="0051326E">
      <w:pPr>
        <w:spacing w:after="44" w:line="360" w:lineRule="auto"/>
        <w:ind w:left="0" w:right="652" w:firstLine="0"/>
        <w:rPr>
          <w:lang w:val="fr-FR"/>
        </w:rPr>
      </w:pPr>
    </w:p>
    <w:p w14:paraId="41040D1A" w14:textId="77777777" w:rsidR="007418E3" w:rsidRPr="00F41458" w:rsidRDefault="007418E3" w:rsidP="0051326E">
      <w:pPr>
        <w:spacing w:after="44" w:line="360" w:lineRule="auto"/>
        <w:ind w:left="0" w:right="652" w:firstLine="0"/>
        <w:rPr>
          <w:lang w:val="fr-FR"/>
        </w:rPr>
      </w:pPr>
    </w:p>
    <w:p w14:paraId="53777882" w14:textId="77777777" w:rsidR="007418E3" w:rsidRPr="00F41458" w:rsidRDefault="007418E3" w:rsidP="0051326E">
      <w:pPr>
        <w:spacing w:after="44" w:line="360" w:lineRule="auto"/>
        <w:ind w:left="0" w:right="652" w:firstLine="0"/>
        <w:rPr>
          <w:lang w:val="fr-FR"/>
        </w:rPr>
      </w:pPr>
    </w:p>
    <w:p w14:paraId="740C982E" w14:textId="7C63E414" w:rsidR="00B64454" w:rsidRDefault="007418E3" w:rsidP="0051326E">
      <w:pPr>
        <w:spacing w:after="44" w:line="360" w:lineRule="auto"/>
        <w:ind w:left="0" w:right="652" w:firstLine="0"/>
      </w:pPr>
      <w:r>
        <w:rPr>
          <w:rFonts w:ascii="Calibri" w:eastAsia="Calibri" w:hAnsi="Calibri" w:cs="Calibri"/>
          <w:noProof/>
          <w:sz w:val="22"/>
        </w:rPr>
        <mc:AlternateContent>
          <mc:Choice Requires="wpg">
            <w:drawing>
              <wp:inline distT="0" distB="0" distL="0" distR="0" wp14:anchorId="1F31C16A" wp14:editId="6E586D41">
                <wp:extent cx="5972810" cy="19790"/>
                <wp:effectExtent l="0" t="0" r="8890" b="0"/>
                <wp:docPr id="27" name="Group 27"/>
                <wp:cNvGraphicFramePr/>
                <a:graphic xmlns:a="http://schemas.openxmlformats.org/drawingml/2006/main">
                  <a:graphicData uri="http://schemas.microsoft.com/office/word/2010/wordprocessingGroup">
                    <wpg:wgp>
                      <wpg:cNvGrpSpPr/>
                      <wpg:grpSpPr>
                        <a:xfrm>
                          <a:off x="0" y="0"/>
                          <a:ext cx="5972810" cy="19790"/>
                          <a:chOff x="0" y="0"/>
                          <a:chExt cx="6133084" cy="20320"/>
                        </a:xfrm>
                      </wpg:grpSpPr>
                      <wps:wsp>
                        <wps:cNvPr id="28" name="Shape 68158"/>
                        <wps:cNvSpPr/>
                        <wps:spPr>
                          <a:xfrm>
                            <a:off x="0" y="0"/>
                            <a:ext cx="6124575" cy="19050"/>
                          </a:xfrm>
                          <a:custGeom>
                            <a:avLst/>
                            <a:gdLst/>
                            <a:ahLst/>
                            <a:cxnLst/>
                            <a:rect l="0" t="0" r="0" b="0"/>
                            <a:pathLst>
                              <a:path w="6124575" h="19050">
                                <a:moveTo>
                                  <a:pt x="0" y="0"/>
                                </a:moveTo>
                                <a:lnTo>
                                  <a:pt x="6124575" y="0"/>
                                </a:lnTo>
                                <a:lnTo>
                                  <a:pt x="61245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 name="Shape 68159"/>
                        <wps:cNvSpPr/>
                        <wps:spPr>
                          <a:xfrm>
                            <a:off x="953"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 name="Shape 68160"/>
                        <wps:cNvSpPr/>
                        <wps:spPr>
                          <a:xfrm>
                            <a:off x="10478" y="1270"/>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 name="Shape 68161"/>
                        <wps:cNvSpPr/>
                        <wps:spPr>
                          <a:xfrm>
                            <a:off x="6123559"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 name="Shape 68162"/>
                        <wps:cNvSpPr/>
                        <wps:spPr>
                          <a:xfrm>
                            <a:off x="953"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 name="Shape 68163"/>
                        <wps:cNvSpPr/>
                        <wps:spPr>
                          <a:xfrm>
                            <a:off x="10478" y="10795"/>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 name="Shape 68164"/>
                        <wps:cNvSpPr/>
                        <wps:spPr>
                          <a:xfrm>
                            <a:off x="6123559"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36F1451" id="Group 27" o:spid="_x0000_s1026" style="width:470.3pt;height:1.55pt;mso-position-horizontal-relative:char;mso-position-vertical-relative:line" coordsize="6133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">
                <v:shape id="Shape 68158" o:spid="_x0000_s1027" style="position:absolute;width:61245;height:190;visibility:visible;mso-wrap-style:square;v-text-anchor:top" coordsize="612457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3mwcAA&#10;AADbAAAADwAAAGRycy9kb3ducmV2LnhtbERPy4rCMBTdD8w/hDvgbpo2C5FqFB0oCK58ge4uzbUt&#10;NjelydTq108WAy4P571YjbYVA/W+cawhS1IQxKUzDVcaTsfiewbCB2SDrWPS8CQPq+XnxwJz4x68&#10;p+EQKhFD2OeooQ6hy6X0ZU0WfeI64sjdXG8xRNhX0vT4iOG2lSpNp9Jiw7Ghxo5+airvh1+rYVSn&#10;7FgMs+J8UbtNd7sWav/KtJ58jes5iEBjeIv/3VujQcWx8Uv8A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3mwcAAAADbAAAADwAAAAAAAAAAAAAAAACYAgAAZHJzL2Rvd25y&#10;ZXYueG1sUEsFBgAAAAAEAAQA9QAAAIUDAAAAAA==&#10;" path="m,l6124575,r,19050l,19050,,e" fillcolor="#a0a0a0" stroked="f" strokeweight="0">
                  <v:stroke miterlimit="83231f" joinstyle="miter"/>
                  <v:path arrowok="t" textboxrect="0,0,6124575,19050"/>
                </v:shape>
                <v:shape id="Shape 68159" o:spid="_x0000_s1028" style="position:absolute;left:9;top:12;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vMMA&#10;AADbAAAADwAAAGRycy9kb3ducmV2LnhtbESPT4vCMBTE78J+h/CEvWlqFdlWoyxCwYsH/7HXR/Ns&#10;i81LaaJm/fRmYcHjMDO/YZbrYFpxp941lhVMxgkI4tLqhisFp2Mx+gLhPLLG1jIp+CUH69XHYIm5&#10;tg/e0/3gKxEh7HJUUHvf5VK6siaDbmw74uhdbG/QR9lXUvf4iHDTyjRJ5tJgw3Ghxo42NZXXw80o&#10;mBZpK5Pzc7cJz59pOEpdzK6ZUp/D8L0A4Sn4d/i/vdUK0gz+vs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EvMMAAADbAAAADwAAAAAAAAAAAAAAAACYAgAAZHJzL2Rv&#10;d25yZXYueG1sUEsFBgAAAAAEAAQA9QAAAIgDAAAAAA==&#10;" path="m,l9525,r,9525l,9525,,e" fillcolor="#a0a0a0" stroked="f" strokeweight="0">
                  <v:stroke miterlimit="83231f" joinstyle="miter"/>
                  <v:path arrowok="t" textboxrect="0,0,9525,9525"/>
                </v:shape>
                <v:shape id="Shape 68160" o:spid="_x0000_s1029" style="position:absolute;left:104;top:12;width:61132;height:95;visibility:visible;mso-wrap-style:square;v-text-anchor:top" coordsize="611314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KwMMAA&#10;AADbAAAADwAAAGRycy9kb3ducmV2LnhtbERPzWrCQBC+C77DMoI3ndiipKmr2BaleBDUPsCQnSbR&#10;7GzIbjV5e/dQ8Pjx/S/Xna3VjVtfOdEwmyagWHJnKik0/Jy3kxSUDySGaiesoWcP69VwsKTMuLsc&#10;+XYKhYoh4jPSUIbQZIg+L9mSn7qGJXK/rrUUImwLNC3dY7it8SVJFmipkthQUsOfJefX05/VcEn3&#10;KP1h59OP/O1rj/08GJxrPR51m3dQgbvwFP+7v42G17g+fok/AF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3KwMMAAAADbAAAADwAAAAAAAAAAAAAAAACYAgAAZHJzL2Rvd25y&#10;ZXYueG1sUEsFBgAAAAAEAAQA9QAAAIUDAAAAAA==&#10;" path="m,l6113145,r,9525l,9525,,e" fillcolor="#a0a0a0" stroked="f" strokeweight="0">
                  <v:stroke miterlimit="83231f" joinstyle="miter"/>
                  <v:path arrowok="t" textboxrect="0,0,6113145,9525"/>
                </v:shape>
                <v:shape id="Shape 68161" o:spid="_x0000_s1030" style="position:absolute;left:61235;top:12;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NeZ8MA&#10;AADbAAAADwAAAGRycy9kb3ducmV2LnhtbESPT4vCMBTE74LfIbwFb5qqi2jXVEQoeNnD+gevj+bZ&#10;ljYvpYka/fSbhQWPw8xvhllvgmnFnXpXW1YwnSQgiAuray4VnI75eAnCeWSNrWVS8CQHm2w4WGOq&#10;7YN/6H7wpYgl7FJUUHnfpVK6oiKDbmI74uhdbW/QR9mXUvf4iOWmlbMkWUiDNceFCjvaVVQ0h5tR&#10;MM9nrUzOr+9deF3m4Sh1/tmslBp9hO0XCE/Bv8P/9F5Hbgp/X+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NeZ8MAAADbAAAADwAAAAAAAAAAAAAAAACYAgAAZHJzL2Rv&#10;d25yZXYueG1sUEsFBgAAAAAEAAQA9QAAAIgDAAAAAA==&#10;" path="m,l9525,r,9525l,9525,,e" fillcolor="#a0a0a0" stroked="f" strokeweight="0">
                  <v:stroke miterlimit="83231f" joinstyle="miter"/>
                  <v:path arrowok="t" textboxrect="0,0,9525,9525"/>
                </v:shape>
                <v:shape id="Shape 68162" o:spid="_x0000_s1031" style="position:absolute;left:9;top:107;width:95;height:96;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KPl8UA&#10;AADbAAAADwAAAGRycy9kb3ducmV2LnhtbESPzWrDMBCE74W8g9hAb7UcB0rjRAkhP2BaTIhbyHWx&#10;NrZba2UsxXHfvioUehxm5htmtRlNKwbqXWNZwSyKQRCXVjdcKfh4Pz69gHAeWWNrmRR8k4PNevKw&#10;wlTbO59pKHwlAoRdigpq77tUSlfWZNBFtiMO3tX2Bn2QfSV1j/cAN61M4vhZGmw4LNTY0a6m8qu4&#10;GQWn5JDPF/lrds33zUXLt/3NHz+VepyO2yUIT6P/D/+1M61gnsDvl/AD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oo+XxQAAANsAAAAPAAAAAAAAAAAAAAAAAJgCAABkcnMv&#10;ZG93bnJldi54bWxQSwUGAAAAAAQABAD1AAAAigMAAAAA&#10;" path="m,l9525,r,9525l,9525,,e" fillcolor="#e3e3e3" stroked="f" strokeweight="0">
                  <v:stroke miterlimit="83231f" joinstyle="miter"/>
                  <v:path arrowok="t" textboxrect="0,0,9525,9525"/>
                </v:shape>
                <v:shape id="Shape 68163" o:spid="_x0000_s1032" style="position:absolute;left:104;top:107;width:61132;height:96;visibility:visible;mso-wrap-style:square;v-text-anchor:top" coordsize="611314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s3VsQA&#10;AADbAAAADwAAAGRycy9kb3ducmV2LnhtbESPT4vCMBTE7wt+h/AEb2tqRVeqUdyFBRe8+AfPj+bZ&#10;VpuXbhM166c3grDHYWZ+w8wWwdTiSq2rLCsY9BMQxLnVFRcK9rvv9wkI55E11pZJwR85WMw7bzPM&#10;tL3xhq5bX4gIYZehgtL7JpPS5SUZdH3bEEfvaFuDPsq2kLrFW4SbWqZJMpYGK44LJTb0VVJ+3l6M&#10;gnS3D8fDZTM6nD7v6ceaf34xjJTqdcNyCsJT8P/hV3ulFQyH8Pw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7N1bEAAAA2wAAAA8AAAAAAAAAAAAAAAAAmAIAAGRycy9k&#10;b3ducmV2LnhtbFBLBQYAAAAABAAEAPUAAACJAwAAAAA=&#10;" path="m,l6113145,r,9525l,9525,,e" fillcolor="#e3e3e3" stroked="f" strokeweight="0">
                  <v:stroke miterlimit="83231f" joinstyle="miter"/>
                  <v:path arrowok="t" textboxrect="0,0,6113145,9525"/>
                </v:shape>
                <v:shape id="Shape 68164" o:spid="_x0000_s1033" style="position:absolute;left:61235;top:107;width:95;height:96;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X48QA&#10;AADbAAAADwAAAGRycy9kb3ducmV2LnhtbESP3YrCMBSE7xd8h3CEvdNURdFqFNEVxKUs/oC3h+bY&#10;VpuT0kStb28WFvZymJlvmNmiMaV4UO0Kywp63QgEcWp1wZmC03HTGYNwHlljaZkUvMjBYt76mGGs&#10;7ZP39Dj4TAQIuxgV5N5XsZQuzcmg69qKOHgXWxv0QdaZ1DU+A9yUsh9FI2mw4LCQY0WrnNLb4W4U&#10;/PS/ksEk2W0vybo4a/m9vvvNVanPdrOcgvDU+P/wX3urFQyG8Ps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LF+PEAAAA2wAAAA8AAAAAAAAAAAAAAAAAmAIAAGRycy9k&#10;b3ducmV2LnhtbFBLBQYAAAAABAAEAPUAAACJAwAAAAA=&#10;" path="m,l9525,r,9525l,9525,,e" fillcolor="#e3e3e3" stroked="f" strokeweight="0">
                  <v:stroke miterlimit="83231f" joinstyle="miter"/>
                  <v:path arrowok="t" textboxrect="0,0,9525,9525"/>
                </v:shape>
                <w10:anchorlock/>
              </v:group>
            </w:pict>
          </mc:Fallback>
        </mc:AlternateContent>
      </w:r>
    </w:p>
    <w:p w14:paraId="51643971" w14:textId="77777777" w:rsidR="007418E3" w:rsidRDefault="007418E3" w:rsidP="0051326E">
      <w:pPr>
        <w:spacing w:after="44" w:line="360" w:lineRule="auto"/>
        <w:ind w:left="0" w:right="652" w:firstLine="0"/>
      </w:pPr>
    </w:p>
    <w:p w14:paraId="0CFC945F" w14:textId="77777777" w:rsidR="007418E3" w:rsidRDefault="007418E3" w:rsidP="0051326E">
      <w:pPr>
        <w:spacing w:after="44" w:line="360" w:lineRule="auto"/>
        <w:ind w:left="0" w:right="652" w:firstLine="0"/>
      </w:pPr>
    </w:p>
    <w:p w14:paraId="5E62613F" w14:textId="34175D63" w:rsidR="007418E3" w:rsidRPr="007418E3" w:rsidRDefault="007418E3" w:rsidP="007418E3">
      <w:pPr>
        <w:pStyle w:val="Heading1"/>
        <w:spacing w:after="1"/>
        <w:ind w:left="10" w:right="31"/>
        <w:rPr>
          <w:color w:val="2E74B5" w:themeColor="accent1" w:themeShade="BF"/>
          <w:sz w:val="44"/>
          <w:szCs w:val="44"/>
          <w:lang w:val="fr-FR"/>
        </w:rPr>
      </w:pPr>
      <w:bookmarkStart w:id="80" w:name="_Toc167122755"/>
      <w:proofErr w:type="spellStart"/>
      <w:r w:rsidRPr="007418E3">
        <w:rPr>
          <w:color w:val="2E74B5" w:themeColor="accent1" w:themeShade="BF"/>
          <w:sz w:val="44"/>
          <w:szCs w:val="44"/>
          <w:lang w:val="fr-FR"/>
        </w:rPr>
        <w:t>AfamiaShop</w:t>
      </w:r>
      <w:bookmarkEnd w:id="80"/>
      <w:proofErr w:type="spellEnd"/>
      <w:r w:rsidRPr="007418E3">
        <w:rPr>
          <w:color w:val="2E74B5" w:themeColor="accent1" w:themeShade="BF"/>
          <w:sz w:val="44"/>
          <w:szCs w:val="44"/>
          <w:shd w:val="clear" w:color="auto" w:fill="auto"/>
          <w:lang w:val="fr-FR"/>
        </w:rPr>
        <w:t xml:space="preserve"> </w:t>
      </w:r>
    </w:p>
    <w:p w14:paraId="50D4BEB4" w14:textId="77777777" w:rsidR="007418E3" w:rsidRPr="007418E3" w:rsidRDefault="007418E3" w:rsidP="0051326E">
      <w:pPr>
        <w:spacing w:after="44" w:line="360" w:lineRule="auto"/>
        <w:ind w:left="0" w:right="652" w:firstLine="0"/>
        <w:rPr>
          <w:b/>
        </w:rPr>
      </w:pPr>
    </w:p>
    <w:p w14:paraId="0CA4D018" w14:textId="77777777" w:rsidR="007418E3" w:rsidRDefault="007418E3" w:rsidP="0051326E">
      <w:pPr>
        <w:spacing w:after="44" w:line="360" w:lineRule="auto"/>
        <w:ind w:left="0" w:right="652" w:firstLine="0"/>
      </w:pPr>
    </w:p>
    <w:p w14:paraId="29CFCDE3" w14:textId="241A348A" w:rsidR="007418E3" w:rsidRPr="009877BF" w:rsidRDefault="007418E3" w:rsidP="0051326E">
      <w:pPr>
        <w:spacing w:after="44" w:line="360" w:lineRule="auto"/>
        <w:ind w:left="0" w:right="652" w:firstLine="0"/>
      </w:pPr>
      <w:r>
        <w:rPr>
          <w:rFonts w:ascii="Calibri" w:eastAsia="Calibri" w:hAnsi="Calibri" w:cs="Calibri"/>
          <w:noProof/>
          <w:sz w:val="22"/>
        </w:rPr>
        <mc:AlternateContent>
          <mc:Choice Requires="wpg">
            <w:drawing>
              <wp:inline distT="0" distB="0" distL="0" distR="0" wp14:anchorId="1C5E5904" wp14:editId="073EA733">
                <wp:extent cx="5972810" cy="19790"/>
                <wp:effectExtent l="0" t="0" r="8890" b="0"/>
                <wp:docPr id="36" name="Group 36"/>
                <wp:cNvGraphicFramePr/>
                <a:graphic xmlns:a="http://schemas.openxmlformats.org/drawingml/2006/main">
                  <a:graphicData uri="http://schemas.microsoft.com/office/word/2010/wordprocessingGroup">
                    <wpg:wgp>
                      <wpg:cNvGrpSpPr/>
                      <wpg:grpSpPr>
                        <a:xfrm>
                          <a:off x="0" y="0"/>
                          <a:ext cx="5972810" cy="19790"/>
                          <a:chOff x="0" y="0"/>
                          <a:chExt cx="6133084" cy="20320"/>
                        </a:xfrm>
                      </wpg:grpSpPr>
                      <wps:wsp>
                        <wps:cNvPr id="37" name="Shape 68158"/>
                        <wps:cNvSpPr/>
                        <wps:spPr>
                          <a:xfrm>
                            <a:off x="0" y="0"/>
                            <a:ext cx="6124575" cy="19050"/>
                          </a:xfrm>
                          <a:custGeom>
                            <a:avLst/>
                            <a:gdLst/>
                            <a:ahLst/>
                            <a:cxnLst/>
                            <a:rect l="0" t="0" r="0" b="0"/>
                            <a:pathLst>
                              <a:path w="6124575" h="19050">
                                <a:moveTo>
                                  <a:pt x="0" y="0"/>
                                </a:moveTo>
                                <a:lnTo>
                                  <a:pt x="6124575" y="0"/>
                                </a:lnTo>
                                <a:lnTo>
                                  <a:pt x="61245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 name="Shape 68159"/>
                        <wps:cNvSpPr/>
                        <wps:spPr>
                          <a:xfrm>
                            <a:off x="953"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 name="Shape 68160"/>
                        <wps:cNvSpPr/>
                        <wps:spPr>
                          <a:xfrm>
                            <a:off x="10478" y="1270"/>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960" name="Shape 68161"/>
                        <wps:cNvSpPr/>
                        <wps:spPr>
                          <a:xfrm>
                            <a:off x="6123559" y="127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961" name="Shape 68162"/>
                        <wps:cNvSpPr/>
                        <wps:spPr>
                          <a:xfrm>
                            <a:off x="953"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962" name="Shape 68163"/>
                        <wps:cNvSpPr/>
                        <wps:spPr>
                          <a:xfrm>
                            <a:off x="10478" y="10795"/>
                            <a:ext cx="6113145" cy="9525"/>
                          </a:xfrm>
                          <a:custGeom>
                            <a:avLst/>
                            <a:gdLst/>
                            <a:ahLst/>
                            <a:cxnLst/>
                            <a:rect l="0" t="0" r="0" b="0"/>
                            <a:pathLst>
                              <a:path w="6113145" h="9525">
                                <a:moveTo>
                                  <a:pt x="0" y="0"/>
                                </a:moveTo>
                                <a:lnTo>
                                  <a:pt x="6113145" y="0"/>
                                </a:lnTo>
                                <a:lnTo>
                                  <a:pt x="611314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963" name="Shape 68164"/>
                        <wps:cNvSpPr/>
                        <wps:spPr>
                          <a:xfrm>
                            <a:off x="6123559" y="1079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33795E5" id="Group 36" o:spid="_x0000_s1026" style="width:470.3pt;height:1.55pt;mso-position-horizontal-relative:char;mso-position-vertical-relative:line" coordsize="6133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">
                <v:shape id="Shape 68158" o:spid="_x0000_s1027" style="position:absolute;width:61245;height:190;visibility:visible;mso-wrap-style:square;v-text-anchor:top" coordsize="612457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vkbsQA&#10;AADbAAAADwAAAGRycy9kb3ducmV2LnhtbESPT4vCMBTE78J+h/AEb5q2C65Uo7hCYcGT/2D39mie&#10;bbF5KU2s1U9vBGGPw8z8hlmselOLjlpXWVYQTyIQxLnVFRcKjodsPAPhPLLG2jIpuJOD1fJjsMBU&#10;2xvvqNv7QgQIuxQVlN43qZQuL8mgm9iGOHhn2xr0QbaF1C3eAtzUMomiqTRYcVgosaFNSfllfzUK&#10;+uQYH7Julp1+k+13c/7Lkt0jVmo07NdzEJ56/x9+t3+0gs8veH0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r5G7EAAAA2wAAAA8AAAAAAAAAAAAAAAAAmAIAAGRycy9k&#10;b3ducmV2LnhtbFBLBQYAAAAABAAEAPUAAACJAwAAAAA=&#10;" path="m,l6124575,r,19050l,19050,,e" fillcolor="#a0a0a0" stroked="f" strokeweight="0">
                  <v:stroke miterlimit="83231f" joinstyle="miter"/>
                  <v:path arrowok="t" textboxrect="0,0,6124575,19050"/>
                </v:shape>
                <v:shape id="Shape 68159" o:spid="_x0000_s1028" style="position:absolute;left:9;top:12;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n3+sAA&#10;AADbAAAADwAAAGRycy9kb3ducmV2LnhtbERPS2vCQBC+C/0PyxS8mY0PpI2uIkLASw/Vll6H7DQJ&#10;ZmdDdtWtv75zEDx+fO/1NrlOXWkIrWcD0ywHRVx523Jt4OtUTt5AhYhssfNMBv4owHbzMlpjYf2N&#10;P+l6jLWSEA4FGmhi7AutQ9WQw5D5nli4Xz84jAKHWtsBbxLuOj3L86V22LI0NNjTvqHqfLw4A/Ny&#10;1un8+/6xT/efeTppWy7O78aMX9NuBSpSik/xw32w4pOx8kV+gN7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n3+sAAAADbAAAADwAAAAAAAAAAAAAAAACYAgAAZHJzL2Rvd25y&#10;ZXYueG1sUEsFBgAAAAAEAAQA9QAAAIUDAAAAAA==&#10;" path="m,l9525,r,9525l,9525,,e" fillcolor="#a0a0a0" stroked="f" strokeweight="0">
                  <v:stroke miterlimit="83231f" joinstyle="miter"/>
                  <v:path arrowok="t" textboxrect="0,0,9525,9525"/>
                </v:shape>
                <v:shape id="Shape 68160" o:spid="_x0000_s1029" style="position:absolute;left:104;top:12;width:61132;height:95;visibility:visible;mso-wrap-style:square;v-text-anchor:top" coordsize="611314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gZrcMA&#10;AADbAAAADwAAAGRycy9kb3ducmV2LnhtbESP3WrCQBSE7wu+w3KE3tUTWywxuopWWooXgj8PcMge&#10;k2j2bMiumrx9t1Do5TAz3zDzZWdrdefWV040jEcJKJbcmUoKDafj50sKygcSQ7UT1tCzh+Vi8DSn&#10;zLiH7Pl+CIWKEPEZaShDaDJEn5dsyY9cwxK9s2sthSjbAk1Ljwi3Nb4myTtaqiQulNTwR8n59XCz&#10;Gi7pFqXfffl0nU83W+wnweBE6+dht5qBCtyF//Bf+9toeJvC75f4A3D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gZrcMAAADbAAAADwAAAAAAAAAAAAAAAACYAgAAZHJzL2Rv&#10;d25yZXYueG1sUEsFBgAAAAAEAAQA9QAAAIgDAAAAAA==&#10;" path="m,l6113145,r,9525l,9525,,e" fillcolor="#a0a0a0" stroked="f" strokeweight="0">
                  <v:stroke miterlimit="83231f" joinstyle="miter"/>
                  <v:path arrowok="t" textboxrect="0,0,6113145,9525"/>
                </v:shape>
                <v:shape id="Shape 68161" o:spid="_x0000_s1030" style="position:absolute;left:61235;top:12;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2VsQA&#10;AADeAAAADwAAAGRycy9kb3ducmV2LnhtbESPy4rCMBSG98K8QzgD7jS1ShmrUYZCwY0LL8NsD82Z&#10;tticlCaj0ac3C8Hlz3/jW2+D6cSVBtdaVjCbJiCIK6tbrhWcT+XkC4TzyBo7y6TgTg62m4/RGnNt&#10;b3yg69HXIo6wy1FB432fS+mqhgy6qe2Jo/dnB4M+yqGWesBbHDedTJMkkwZbjg8N9lQ0VF2O/0bB&#10;vEw7mfw89kV4/M7DSepycVkqNf4M3ysQnoJ/h1/tnVaQLZZZBIg4EQX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H9lbEAAAA3gAAAA8AAAAAAAAAAAAAAAAAmAIAAGRycy9k&#10;b3ducmV2LnhtbFBLBQYAAAAABAAEAPUAAACJAwAAAAA=&#10;" path="m,l9525,r,9525l,9525,,e" fillcolor="#a0a0a0" stroked="f" strokeweight="0">
                  <v:stroke miterlimit="83231f" joinstyle="miter"/>
                  <v:path arrowok="t" textboxrect="0,0,9525,9525"/>
                </v:shape>
                <v:shape id="Shape 68162" o:spid="_x0000_s1031" style="position:absolute;left:9;top:107;width:95;height:96;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U2scA&#10;AADeAAAADwAAAGRycy9kb3ducmV2LnhtbESPQWvCQBSE74L/YXmF3upGW0KNriJaQSxBqoLXR/aZ&#10;pGbfhuyq8d+7guBxmJlvmPG0NZW4UONKywr6vQgEcWZ1ybmC/W758Q3CeWSNlWVScCMH00m3M8ZE&#10;2yv/0WXrcxEg7BJUUHhfJ1K6rCCDrmdr4uAdbWPQB9nkUjd4DXBTyUEUxdJgyWGhwJrmBWWn7dko&#10;2Ax+0s9hul4d00V50PJ3cfbLf6Xe39rZCISn1r/Cz/ZKK4i/hnEfHnfCFZC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3kFNrHAAAA3gAAAA8AAAAAAAAAAAAAAAAAmAIAAGRy&#10;cy9kb3ducmV2LnhtbFBLBQYAAAAABAAEAPUAAACMAwAAAAA=&#10;" path="m,l9525,r,9525l,9525,,e" fillcolor="#e3e3e3" stroked="f" strokeweight="0">
                  <v:stroke miterlimit="83231f" joinstyle="miter"/>
                  <v:path arrowok="t" textboxrect="0,0,9525,9525"/>
                </v:shape>
                <v:shape id="Shape 68163" o:spid="_x0000_s1032" style="position:absolute;left:104;top:107;width:61132;height:96;visibility:visible;mso-wrap-style:square;v-text-anchor:top" coordsize="611314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HZ8gA&#10;AADeAAAADwAAAGRycy9kb3ducmV2LnhtbESPT2vCQBTE70K/w/IK3nRj0LRNXaUtCBZ68Q+eH9ln&#10;kpp9m2Y3uvrpuwWhx2FmfsPMl8E04kydqy0rmIwTEMSF1TWXCva71egZhPPIGhvLpOBKDpaLh8Ec&#10;c20vvKHz1pciQtjlqKDyvs2ldEVFBt3YtsTRO9rOoI+yK6Xu8BLhppFpkmTSYM1xocKWPioqTtve&#10;KEh3+3A89JvZ4fv9lj598ecPhplSw8fw9grCU/D/4Xt7rRVk05cshb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EUdnyAAAAN4AAAAPAAAAAAAAAAAAAAAAAJgCAABk&#10;cnMvZG93bnJldi54bWxQSwUGAAAAAAQABAD1AAAAjQMAAAAA&#10;" path="m,l6113145,r,9525l,9525,,e" fillcolor="#e3e3e3" stroked="f" strokeweight="0">
                  <v:stroke miterlimit="83231f" joinstyle="miter"/>
                  <v:path arrowok="t" textboxrect="0,0,6113145,9525"/>
                </v:shape>
                <v:shape id="Shape 68164" o:spid="_x0000_s1033" style="position:absolute;left:61235;top:107;width:95;height:96;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ovNsgA&#10;AADeAAAADwAAAGRycy9kb3ducmV2LnhtbESP3WrCQBSE7wu+w3KE3tWNWoLGrCK1grSE4g94e8ge&#10;k2j2bMhuNH37bqHQy2FmvmHSVW9qcafWVZYVjEcRCOLc6ooLBafj9mUGwnlkjbVlUvBNDlbLwVOK&#10;ibYP3tP94AsRIOwSVFB63yRSurwkg25kG+LgXWxr0AfZFlK3+AhwU8tJFMXSYMVhocSG3krKb4fO&#10;KPiavGfTefaxu2Sb6qzl56bz26tSz8N+vQDhqff/4b/2TiuIX+fxFH7vhCsgl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ei82yAAAAN4AAAAPAAAAAAAAAAAAAAAAAJgCAABk&#10;cnMvZG93bnJldi54bWxQSwUGAAAAAAQABAD1AAAAjQMAAAAA&#10;" path="m,l9525,r,9525l,9525,,e" fillcolor="#e3e3e3" stroked="f" strokeweight="0">
                  <v:stroke miterlimit="83231f" joinstyle="miter"/>
                  <v:path arrowok="t" textboxrect="0,0,9525,9525"/>
                </v:shape>
                <w10:anchorlock/>
              </v:group>
            </w:pict>
          </mc:Fallback>
        </mc:AlternateContent>
      </w:r>
    </w:p>
    <w:sectPr w:rsidR="007418E3" w:rsidRPr="009877BF" w:rsidSect="00C025A4">
      <w:footerReference w:type="default" r:id="rId50"/>
      <w:pgSz w:w="12240" w:h="15840"/>
      <w:pgMar w:top="1417" w:right="1417" w:bottom="1417" w:left="1417"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AC096" w14:textId="77777777" w:rsidR="00665D08" w:rsidRDefault="00665D08" w:rsidP="00C025A4">
      <w:pPr>
        <w:spacing w:after="0" w:line="240" w:lineRule="auto"/>
      </w:pPr>
      <w:r>
        <w:separator/>
      </w:r>
    </w:p>
  </w:endnote>
  <w:endnote w:type="continuationSeparator" w:id="0">
    <w:p w14:paraId="3836DE0C" w14:textId="77777777" w:rsidR="00665D08" w:rsidRDefault="00665D08" w:rsidP="00C0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CC4DB" w14:textId="77777777" w:rsidR="00547346" w:rsidRDefault="00547346">
    <w:pPr>
      <w:spacing w:after="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467701"/>
      <w:docPartObj>
        <w:docPartGallery w:val="Page Numbers (Bottom of Page)"/>
        <w:docPartUnique/>
      </w:docPartObj>
    </w:sdtPr>
    <w:sdtContent>
      <w:p w14:paraId="48BD0850" w14:textId="77777777" w:rsidR="00547346" w:rsidRDefault="00547346">
        <w:pPr>
          <w:spacing w:after="0" w:line="259" w:lineRule="auto"/>
          <w:ind w:left="0" w:firstLine="0"/>
          <w:jc w:val="left"/>
        </w:pPr>
        <w:r>
          <w:rPr>
            <w:rFonts w:asciiTheme="majorHAnsi" w:eastAsiaTheme="majorEastAsia" w:hAnsiTheme="majorHAnsi" w:cstheme="majorBidi"/>
            <w:noProof/>
            <w:sz w:val="28"/>
            <w:szCs w:val="28"/>
          </w:rPr>
          <mc:AlternateContent>
            <mc:Choice Requires="wps">
              <w:drawing>
                <wp:anchor distT="0" distB="0" distL="114300" distR="114300" simplePos="0" relativeHeight="251674624" behindDoc="0" locked="0" layoutInCell="1" allowOverlap="1" wp14:anchorId="481215D2" wp14:editId="07777777">
                  <wp:simplePos x="0" y="0"/>
                  <wp:positionH relativeFrom="margin">
                    <wp:align>center</wp:align>
                  </wp:positionH>
                  <wp:positionV relativeFrom="bottomMargin">
                    <wp:align>center</wp:align>
                  </wp:positionV>
                  <wp:extent cx="1282700" cy="343535"/>
                  <wp:effectExtent l="28575" t="19050" r="22225" b="8890"/>
                  <wp:wrapNone/>
                  <wp:docPr id="163" name="Curved Down Ribbon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8F999B5" w14:textId="77777777" w:rsidR="00547346" w:rsidRDefault="00547346" w:rsidP="006D4678">
                              <w:pPr>
                                <w:jc w:val="center"/>
                                <w:rPr>
                                  <w:color w:val="5B9BD5" w:themeColor="accent1"/>
                                </w:rPr>
                              </w:pPr>
                              <w:r>
                                <w:rPr>
                                  <w:noProof/>
                                  <w:color w:val="5B9BD5" w:themeColor="accent1"/>
                                </w:rPr>
                                <w:t>2</w:t>
                              </w:r>
                            </w:p>
                            <w:p w14:paraId="66FDCF4E" w14:textId="77777777" w:rsidR="00547346" w:rsidRDefault="00547346" w:rsidP="006D4678">
                              <w:pPr>
                                <w:jc w:val="center"/>
                                <w:rPr>
                                  <w:color w:val="5B9BD5" w:themeColor="accent1"/>
                                </w:rPr>
                              </w:pPr>
                            </w:p>
                            <w:p w14:paraId="3BEE236D" w14:textId="77777777" w:rsidR="00547346" w:rsidRPr="009C6DDA" w:rsidRDefault="00547346">
                              <w:pPr>
                                <w:jc w:val="center"/>
                                <w:rPr>
                                  <w:color w:val="5B9BD5" w:themeColor="accent1"/>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1215D2"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163" o:spid="_x0000_s1026" type="#_x0000_t107" style="position:absolute;margin-left:0;margin-top:0;width:101pt;height:27.05pt;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V2zM6LQCAACEBQAADgAAAAAA&#10;AAAAAAAAAAAuAgAAZHJzL2Uyb0RvYy54bWxQSwECLQAUAAYACAAAACEA57FgS9cAAAAEAQAADwAA&#10;AAAAAAAAAAAAAAAOBQAAZHJzL2Rvd25yZXYueG1sUEsFBgAAAAAEAAQA8wAAABIGAAAAAA==&#10;" filled="f" fillcolor="#17365d" strokecolor="#71a0dc">
                  <v:textbox>
                    <w:txbxContent>
                      <w:p w14:paraId="18F999B5" w14:textId="77777777" w:rsidR="00547346" w:rsidRDefault="00547346" w:rsidP="006D4678">
                        <w:pPr>
                          <w:jc w:val="center"/>
                          <w:rPr>
                            <w:color w:val="5B9BD5" w:themeColor="accent1"/>
                          </w:rPr>
                        </w:pPr>
                        <w:r>
                          <w:rPr>
                            <w:noProof/>
                            <w:color w:val="5B9BD5" w:themeColor="accent1"/>
                          </w:rPr>
                          <w:t>2</w:t>
                        </w:r>
                      </w:p>
                      <w:p w14:paraId="66FDCF4E" w14:textId="77777777" w:rsidR="00547346" w:rsidRDefault="00547346" w:rsidP="006D4678">
                        <w:pPr>
                          <w:jc w:val="center"/>
                          <w:rPr>
                            <w:color w:val="5B9BD5" w:themeColor="accent1"/>
                          </w:rPr>
                        </w:pPr>
                      </w:p>
                      <w:p w14:paraId="3BEE236D" w14:textId="77777777" w:rsidR="00547346" w:rsidRPr="009C6DDA" w:rsidRDefault="00547346">
                        <w:pPr>
                          <w:jc w:val="center"/>
                          <w:rPr>
                            <w:color w:val="5B9BD5" w:themeColor="accent1"/>
                            <w:lang w:val="fr-FR"/>
                          </w:rPr>
                        </w:pPr>
                      </w:p>
                    </w:txbxContent>
                  </v:textbox>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57523" w14:textId="77777777" w:rsidR="00547346" w:rsidRDefault="00547346">
    <w:pPr>
      <w:spacing w:after="0" w:line="259" w:lineRule="auto"/>
      <w:ind w:left="0" w:firstLine="0"/>
      <w:jc w:val="left"/>
    </w:pPr>
    <w:r>
      <w:rPr>
        <w:caps/>
        <w:noProof/>
        <w:color w:val="808080" w:themeColor="background1" w:themeShade="80"/>
        <w:sz w:val="20"/>
        <w:szCs w:val="20"/>
      </w:rPr>
      <mc:AlternateContent>
        <mc:Choice Requires="wpg">
          <w:drawing>
            <wp:anchor distT="0" distB="0" distL="114300" distR="114300" simplePos="0" relativeHeight="251665408" behindDoc="0" locked="0" layoutInCell="1" allowOverlap="1" wp14:anchorId="762AFA05" wp14:editId="69C67A30">
              <wp:simplePos x="0" y="0"/>
              <wp:positionH relativeFrom="page">
                <wp:posOffset>5533390</wp:posOffset>
              </wp:positionH>
              <wp:positionV relativeFrom="page">
                <wp:posOffset>8841105</wp:posOffset>
              </wp:positionV>
              <wp:extent cx="1700784" cy="1024128"/>
              <wp:effectExtent l="0" t="4445" r="28575" b="0"/>
              <wp:wrapNone/>
              <wp:docPr id="167" name="Group 167"/>
              <wp:cNvGraphicFramePr/>
              <a:graphic xmlns:a="http://schemas.openxmlformats.org/drawingml/2006/main">
                <a:graphicData uri="http://schemas.microsoft.com/office/word/2010/wordprocessingGroup">
                  <wpg:wgp>
                    <wpg:cNvGrpSpPr/>
                    <wpg:grpSpPr>
                      <a:xfrm rot="5400000">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78039" w14:textId="77777777" w:rsidR="00547346" w:rsidRDefault="00547346">
                            <w:pPr>
                              <w:pStyle w:val="Header"/>
                              <w:tabs>
                                <w:tab w:val="clear" w:pos="4703"/>
                              </w:tabs>
                              <w:rPr>
                                <w:color w:val="FFFFFF" w:themeColor="background1"/>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2AFA05" id="Group 167" o:spid="_x0000_s1027" style="position:absolute;margin-left:435.7pt;margin-top:696.15pt;width:133.9pt;height:80.65pt;rotation:90;z-index:251665408;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">
              <v:group id="Group 168"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15C78039" w14:textId="77777777" w:rsidR="00547346" w:rsidRDefault="00547346">
                      <w:pPr>
                        <w:pStyle w:val="Header"/>
                        <w:tabs>
                          <w:tab w:val="clear" w:pos="4703"/>
                        </w:tabs>
                        <w:rPr>
                          <w:color w:val="FFFFFF" w:themeColor="background1"/>
                          <w:szCs w:val="24"/>
                        </w:rPr>
                      </w:pPr>
                    </w:p>
                  </w:txbxContent>
                </v:textbox>
              </v:shape>
              <w10:wrap anchorx="page" anchory="page"/>
            </v:group>
          </w:pict>
        </mc:Fallback>
      </mc:AlternateContent>
    </w:r>
    <w:r>
      <w:rPr>
        <w:caps/>
        <w:noProof/>
        <w:color w:val="808080" w:themeColor="background1" w:themeShade="80"/>
        <w:sz w:val="20"/>
        <w:szCs w:val="20"/>
      </w:rPr>
      <mc:AlternateContent>
        <mc:Choice Requires="wps">
          <w:drawing>
            <wp:anchor distT="0" distB="0" distL="114300" distR="114300" simplePos="0" relativeHeight="251663360" behindDoc="0" locked="0" layoutInCell="1" allowOverlap="1" wp14:anchorId="7E4A84AF" wp14:editId="0BD13A71">
              <wp:simplePos x="0" y="0"/>
              <wp:positionH relativeFrom="column">
                <wp:posOffset>6131813</wp:posOffset>
              </wp:positionH>
              <wp:positionV relativeFrom="paragraph">
                <wp:posOffset>212903</wp:posOffset>
              </wp:positionV>
              <wp:extent cx="56314" cy="225882"/>
              <wp:effectExtent l="0" t="0" r="0" b="0"/>
              <wp:wrapSquare wrapText="bothSides"/>
              <wp:docPr id="64972" name="Rectangle 64972"/>
              <wp:cNvGraphicFramePr/>
              <a:graphic xmlns:a="http://schemas.openxmlformats.org/drawingml/2006/main">
                <a:graphicData uri="http://schemas.microsoft.com/office/word/2010/wordprocessingShape">
                  <wps:wsp>
                    <wps:cNvSpPr/>
                    <wps:spPr>
                      <a:xfrm>
                        <a:off x="0" y="0"/>
                        <a:ext cx="56314" cy="225882"/>
                      </a:xfrm>
                      <a:prstGeom prst="rect">
                        <a:avLst/>
                      </a:prstGeom>
                      <a:ln>
                        <a:noFill/>
                      </a:ln>
                    </wps:spPr>
                    <wps:txbx>
                      <w:txbxContent>
                        <w:p w14:paraId="5101B52C" w14:textId="77777777" w:rsidR="00547346" w:rsidRDefault="00547346">
                          <w:pPr>
                            <w:spacing w:after="160" w:line="259" w:lineRule="auto"/>
                            <w:ind w:left="0" w:firstLine="0"/>
                            <w:jc w:val="left"/>
                          </w:pPr>
                        </w:p>
                      </w:txbxContent>
                    </wps:txbx>
                    <wps:bodyPr horzOverflow="overflow" vert="horz" lIns="0" tIns="0" rIns="0" bIns="0" rtlCol="0">
                      <a:noAutofit/>
                    </wps:bodyPr>
                  </wps:wsp>
                </a:graphicData>
              </a:graphic>
            </wp:anchor>
          </w:drawing>
        </mc:Choice>
        <mc:Fallback>
          <w:pict>
            <v:rect w14:anchorId="7E4A84AF" id="Rectangle 64972" o:spid="_x0000_s1033" style="position:absolute;margin-left:482.8pt;margin-top:16.75pt;width:4.45pt;height:17.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" filled="f" stroked="f">
              <v:textbox inset="0,0,0,0">
                <w:txbxContent>
                  <w:p w14:paraId="5101B52C" w14:textId="77777777" w:rsidR="00547346" w:rsidRDefault="00547346">
                    <w:pPr>
                      <w:spacing w:after="160" w:line="259" w:lineRule="auto"/>
                      <w:ind w:left="0" w:firstLine="0"/>
                      <w:jc w:val="left"/>
                    </w:pPr>
                  </w:p>
                </w:txbxContent>
              </v:textbox>
              <w10:wrap type="square"/>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402818"/>
      <w:docPartObj>
        <w:docPartGallery w:val="Page Numbers (Bottom of Page)"/>
        <w:docPartUnique/>
      </w:docPartObj>
    </w:sdtPr>
    <w:sdtContent>
      <w:p w14:paraId="05FD695E" w14:textId="77777777" w:rsidR="00547346" w:rsidRPr="005B52A7" w:rsidRDefault="00547346">
        <w:pPr>
          <w:spacing w:after="0" w:line="259" w:lineRule="auto"/>
          <w:ind w:left="0" w:firstLine="0"/>
          <w:jc w:val="left"/>
          <w:rPr>
            <w:lang w:val="fr-FR"/>
          </w:rPr>
        </w:pPr>
        <w:r>
          <w:rPr>
            <w:rFonts w:asciiTheme="majorHAnsi" w:eastAsiaTheme="majorEastAsia" w:hAnsiTheme="majorHAnsi" w:cstheme="majorBidi"/>
            <w:noProof/>
            <w:sz w:val="28"/>
            <w:szCs w:val="28"/>
          </w:rPr>
          <mc:AlternateContent>
            <mc:Choice Requires="wps">
              <w:drawing>
                <wp:anchor distT="0" distB="0" distL="114300" distR="114300" simplePos="0" relativeHeight="251672576" behindDoc="0" locked="0" layoutInCell="1" allowOverlap="1" wp14:anchorId="6FDD1791" wp14:editId="0FDE03C0">
                  <wp:simplePos x="0" y="0"/>
                  <wp:positionH relativeFrom="margin">
                    <wp:posOffset>2437765</wp:posOffset>
                  </wp:positionH>
                  <wp:positionV relativeFrom="bottomMargin">
                    <wp:posOffset>622300</wp:posOffset>
                  </wp:positionV>
                  <wp:extent cx="1282700" cy="343535"/>
                  <wp:effectExtent l="38100" t="19050" r="50800" b="18415"/>
                  <wp:wrapNone/>
                  <wp:docPr id="5" name="Curved Down Ribb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903FD93" w14:textId="77777777" w:rsidR="00547346" w:rsidRPr="005B52A7" w:rsidRDefault="00547346">
                              <w:pPr>
                                <w:jc w:val="center"/>
                                <w:rPr>
                                  <w:color w:val="5B9BD5" w:themeColor="accent1"/>
                                  <w:lang w:val="fr-FR"/>
                                </w:rPr>
                              </w:pPr>
                              <w:r>
                                <w:rPr>
                                  <w:color w:val="auto"/>
                                  <w:lang w:val="fr-FR"/>
                                </w:rPr>
                                <w:t>37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D1791"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5" o:spid="_x0000_s1034" type="#_x0000_t107" style="position:absolute;margin-left:191.95pt;margin-top:49pt;width:101pt;height:27.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" filled="f" fillcolor="#17365d" strokecolor="#71a0dc">
                  <v:textbox>
                    <w:txbxContent>
                      <w:p w14:paraId="0903FD93" w14:textId="77777777" w:rsidR="00547346" w:rsidRPr="005B52A7" w:rsidRDefault="00547346">
                        <w:pPr>
                          <w:jc w:val="center"/>
                          <w:rPr>
                            <w:color w:val="5B9BD5" w:themeColor="accent1"/>
                            <w:lang w:val="fr-FR"/>
                          </w:rPr>
                        </w:pPr>
                        <w:r>
                          <w:rPr>
                            <w:color w:val="auto"/>
                            <w:lang w:val="fr-FR"/>
                          </w:rPr>
                          <w:t>37</w:t>
                        </w:r>
                      </w:p>
                    </w:txbxContent>
                  </v:textbox>
                  <w10:wrap anchorx="margin" anchory="margin"/>
                </v:shape>
              </w:pict>
            </mc:Fallback>
          </mc:AlternateConten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1241012"/>
      <w:docPartObj>
        <w:docPartGallery w:val="Page Numbers (Bottom of Page)"/>
        <w:docPartUnique/>
      </w:docPartObj>
    </w:sdtPr>
    <w:sdtContent>
      <w:p w14:paraId="29A780FD" w14:textId="77777777" w:rsidR="00547346" w:rsidRDefault="00547346">
        <w:pPr>
          <w:spacing w:after="0" w:line="259" w:lineRule="auto"/>
          <w:ind w:left="0" w:firstLine="0"/>
          <w:jc w:val="left"/>
        </w:pPr>
        <w:r>
          <w:rPr>
            <w:rFonts w:asciiTheme="majorHAnsi" w:eastAsiaTheme="majorEastAsia" w:hAnsiTheme="majorHAnsi" w:cstheme="majorBidi"/>
            <w:noProof/>
            <w:sz w:val="28"/>
            <w:szCs w:val="28"/>
          </w:rPr>
          <mc:AlternateContent>
            <mc:Choice Requires="wps">
              <w:drawing>
                <wp:anchor distT="0" distB="0" distL="114300" distR="114300" simplePos="0" relativeHeight="251676672" behindDoc="0" locked="0" layoutInCell="1" allowOverlap="1" wp14:anchorId="0F831712" wp14:editId="07777777">
                  <wp:simplePos x="0" y="0"/>
                  <wp:positionH relativeFrom="margin">
                    <wp:align>center</wp:align>
                  </wp:positionH>
                  <wp:positionV relativeFrom="bottomMargin">
                    <wp:align>center</wp:align>
                  </wp:positionV>
                  <wp:extent cx="1282700" cy="343535"/>
                  <wp:effectExtent l="28575" t="19050" r="22225" b="8890"/>
                  <wp:wrapNone/>
                  <wp:docPr id="164" name="Curved Down Ribbon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39575C6" w14:textId="77777777" w:rsidR="00547346" w:rsidRDefault="00547346">
                              <w:pPr>
                                <w:jc w:val="center"/>
                                <w:rPr>
                                  <w:color w:val="5B9BD5" w:themeColor="accent1"/>
                                </w:rPr>
                              </w:pPr>
                              <w:r>
                                <w:rPr>
                                  <w:color w:val="auto"/>
                                </w:rPr>
                                <w:fldChar w:fldCharType="begin"/>
                              </w:r>
                              <w:r>
                                <w:instrText xml:space="preserve"> PAGE    \* MERGEFORMAT </w:instrText>
                              </w:r>
                              <w:r>
                                <w:rPr>
                                  <w:color w:val="auto"/>
                                </w:rPr>
                                <w:fldChar w:fldCharType="separate"/>
                              </w:r>
                              <w:r w:rsidR="00077667" w:rsidRPr="00077667">
                                <w:rPr>
                                  <w:noProof/>
                                  <w:color w:val="5B9BD5" w:themeColor="accent1"/>
                                </w:rPr>
                                <w:t>38</w:t>
                              </w:r>
                              <w:r>
                                <w:rPr>
                                  <w:noProof/>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831712"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164" o:spid="_x0000_s1035" type="#_x0000_t107" style="position:absolute;margin-left:0;margin-top:0;width:101pt;height:27.05pt;z-index:25167667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" filled="f" fillcolor="#17365d" strokecolor="#71a0dc">
                  <v:textbox>
                    <w:txbxContent>
                      <w:p w14:paraId="139575C6" w14:textId="77777777" w:rsidR="00547346" w:rsidRDefault="00547346">
                        <w:pPr>
                          <w:jc w:val="center"/>
                          <w:rPr>
                            <w:color w:val="5B9BD5" w:themeColor="accent1"/>
                          </w:rPr>
                        </w:pPr>
                        <w:r>
                          <w:rPr>
                            <w:color w:val="auto"/>
                          </w:rPr>
                          <w:fldChar w:fldCharType="begin"/>
                        </w:r>
                        <w:r>
                          <w:instrText xml:space="preserve"> PAGE    \* MERGEFORMAT </w:instrText>
                        </w:r>
                        <w:r>
                          <w:rPr>
                            <w:color w:val="auto"/>
                          </w:rPr>
                          <w:fldChar w:fldCharType="separate"/>
                        </w:r>
                        <w:r w:rsidR="00077667" w:rsidRPr="00077667">
                          <w:rPr>
                            <w:noProof/>
                            <w:color w:val="5B9BD5" w:themeColor="accent1"/>
                          </w:rPr>
                          <w:t>38</w:t>
                        </w:r>
                        <w:r>
                          <w:rPr>
                            <w:noProof/>
                            <w:color w:val="5B9BD5" w:themeColor="accent1"/>
                          </w:rPr>
                          <w:fldChar w:fldCharType="end"/>
                        </w:r>
                      </w:p>
                    </w:txbxContent>
                  </v:textbox>
                  <w10:wrap anchorx="margin" anchory="margin"/>
                </v:shape>
              </w:pict>
            </mc:Fallback>
          </mc:AlternateConten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728AC" w14:textId="77777777" w:rsidR="00547346" w:rsidRDefault="0054734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3BEB0A51" wp14:editId="42F798D2">
              <wp:simplePos x="0" y="0"/>
              <wp:positionH relativeFrom="page">
                <wp:posOffset>9525</wp:posOffset>
              </wp:positionH>
              <wp:positionV relativeFrom="page">
                <wp:posOffset>10241280</wp:posOffset>
              </wp:positionV>
              <wp:extent cx="7539990" cy="191706"/>
              <wp:effectExtent l="0" t="0" r="0" b="0"/>
              <wp:wrapSquare wrapText="bothSides"/>
              <wp:docPr id="65206" name="Group 65206"/>
              <wp:cNvGraphicFramePr/>
              <a:graphic xmlns:a="http://schemas.openxmlformats.org/drawingml/2006/main">
                <a:graphicData uri="http://schemas.microsoft.com/office/word/2010/wordprocessingGroup">
                  <wpg:wgp>
                    <wpg:cNvGrpSpPr/>
                    <wpg:grpSpPr>
                      <a:xfrm>
                        <a:off x="0" y="0"/>
                        <a:ext cx="7539990" cy="191706"/>
                        <a:chOff x="0" y="0"/>
                        <a:chExt cx="7539990" cy="191706"/>
                      </a:xfrm>
                    </wpg:grpSpPr>
                    <wps:wsp>
                      <wps:cNvPr id="65209" name="Rectangle 65209"/>
                      <wps:cNvSpPr/>
                      <wps:spPr>
                        <a:xfrm>
                          <a:off x="6818884" y="21780"/>
                          <a:ext cx="112728" cy="226002"/>
                        </a:xfrm>
                        <a:prstGeom prst="rect">
                          <a:avLst/>
                        </a:prstGeom>
                        <a:ln>
                          <a:noFill/>
                        </a:ln>
                      </wps:spPr>
                      <wps:txbx>
                        <w:txbxContent>
                          <w:p w14:paraId="3D3D22A9" w14:textId="77777777" w:rsidR="00547346" w:rsidRDefault="00547346">
                            <w:pPr>
                              <w:spacing w:after="160" w:line="259" w:lineRule="auto"/>
                              <w:ind w:left="0" w:firstLine="0"/>
                              <w:jc w:val="left"/>
                            </w:pPr>
                            <w:r>
                              <w:rPr>
                                <w:color w:val="8C8C8C"/>
                              </w:rPr>
                              <w:fldChar w:fldCharType="begin"/>
                            </w:r>
                            <w:r>
                              <w:rPr>
                                <w:color w:val="8C8C8C"/>
                              </w:rPr>
                              <w:instrText xml:space="preserve"> PAGE   \* MERGEFORMAT </w:instrText>
                            </w:r>
                            <w:r>
                              <w:rPr>
                                <w:color w:val="8C8C8C"/>
                              </w:rPr>
                              <w:fldChar w:fldCharType="separate"/>
                            </w:r>
                            <w:r>
                              <w:rPr>
                                <w:color w:val="8C8C8C"/>
                              </w:rPr>
                              <w:t>1</w:t>
                            </w:r>
                            <w:r>
                              <w:rPr>
                                <w:color w:val="8C8C8C"/>
                              </w:rPr>
                              <w:fldChar w:fldCharType="end"/>
                            </w:r>
                          </w:p>
                        </w:txbxContent>
                      </wps:txbx>
                      <wps:bodyPr horzOverflow="overflow" vert="horz" lIns="0" tIns="0" rIns="0" bIns="0" rtlCol="0">
                        <a:noAutofit/>
                      </wps:bodyPr>
                    </wps:wsp>
                    <wps:wsp>
                      <wps:cNvPr id="65210" name="Rectangle 65210"/>
                      <wps:cNvSpPr/>
                      <wps:spPr>
                        <a:xfrm>
                          <a:off x="6904990" y="21780"/>
                          <a:ext cx="56314" cy="226002"/>
                        </a:xfrm>
                        <a:prstGeom prst="rect">
                          <a:avLst/>
                        </a:prstGeom>
                        <a:ln>
                          <a:noFill/>
                        </a:ln>
                      </wps:spPr>
                      <wps:txbx>
                        <w:txbxContent>
                          <w:p w14:paraId="56051E44" w14:textId="77777777" w:rsidR="00547346" w:rsidRDefault="00547346">
                            <w:pPr>
                              <w:spacing w:after="160" w:line="259" w:lineRule="auto"/>
                              <w:ind w:left="0" w:firstLine="0"/>
                              <w:jc w:val="left"/>
                            </w:pPr>
                            <w:r>
                              <w:t xml:space="preserve"> </w:t>
                            </w:r>
                          </w:p>
                        </w:txbxContent>
                      </wps:txbx>
                      <wps:bodyPr horzOverflow="overflow" vert="horz" lIns="0" tIns="0" rIns="0" bIns="0" rtlCol="0">
                        <a:noAutofit/>
                      </wps:bodyPr>
                    </wps:wsp>
                    <wps:wsp>
                      <wps:cNvPr id="65207" name="Shape 65207"/>
                      <wps:cNvSpPr/>
                      <wps:spPr>
                        <a:xfrm>
                          <a:off x="6764656" y="0"/>
                          <a:ext cx="775335" cy="146050"/>
                        </a:xfrm>
                        <a:custGeom>
                          <a:avLst/>
                          <a:gdLst/>
                          <a:ahLst/>
                          <a:cxnLst/>
                          <a:rect l="0" t="0" r="0" b="0"/>
                          <a:pathLst>
                            <a:path w="775335" h="146050">
                              <a:moveTo>
                                <a:pt x="775335" y="146050"/>
                              </a:moveTo>
                              <a:lnTo>
                                <a:pt x="387603" y="146050"/>
                              </a:lnTo>
                              <a:lnTo>
                                <a:pt x="387603" y="0"/>
                              </a:lnTo>
                              <a:lnTo>
                                <a:pt x="0"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s:wsp>
                      <wps:cNvPr id="65208" name="Shape 65208"/>
                      <wps:cNvSpPr/>
                      <wps:spPr>
                        <a:xfrm>
                          <a:off x="0" y="0"/>
                          <a:ext cx="6764656" cy="146050"/>
                        </a:xfrm>
                        <a:custGeom>
                          <a:avLst/>
                          <a:gdLst/>
                          <a:ahLst/>
                          <a:cxnLst/>
                          <a:rect l="0" t="0" r="0" b="0"/>
                          <a:pathLst>
                            <a:path w="6764656" h="146050">
                              <a:moveTo>
                                <a:pt x="0" y="146050"/>
                              </a:moveTo>
                              <a:lnTo>
                                <a:pt x="6546723" y="146050"/>
                              </a:lnTo>
                              <a:lnTo>
                                <a:pt x="6546723" y="0"/>
                              </a:lnTo>
                              <a:lnTo>
                                <a:pt x="6764656"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w:pict>
            <v:group w14:anchorId="3BEB0A51" id="Group 65206" o:spid="_x0000_s1036" style="position:absolute;margin-left:.75pt;margin-top:806.4pt;width:593.7pt;height:15.1pt;z-index:251670528;mso-position-horizontal-relative:page;mso-position-vertical-relative:page" coordsize="75399,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">
              <v:rect id="Rectangle 65209" o:spid="_x0000_s1037" style="position:absolute;left:68188;top:217;width:1128;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EBn8cA&#10;AADeAAAADwAAAGRycy9kb3ducmV2LnhtbESPQWvCQBSE74L/YXlCb7oxUDHRNQRbicdWC9bbI/ua&#10;hGbfhuxq0v76bqHQ4zAz3zDbbDStuFPvGssKlosIBHFpdcOVgrfzYb4G4TyyxtYyKfgiB9luOtli&#10;qu3Ar3Q/+UoECLsUFdTed6mUrqzJoFvYjjh4H7Y36IPsK6l7HALctDKOopU02HBYqLGjfU3l5+lm&#10;FBTrLn8/2u+hap+vxeXlkjydE6/Uw2zMNyA8jf4//Nc+agWrxzhK4PdOuAJy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RAZ/HAAAA3gAAAA8AAAAAAAAAAAAAAAAAmAIAAGRy&#10;cy9kb3ducmV2LnhtbFBLBQYAAAAABAAEAPUAAACMAwAAAAA=&#10;" filled="f" stroked="f">
                <v:textbox inset="0,0,0,0">
                  <w:txbxContent>
                    <w:p w14:paraId="3D3D22A9" w14:textId="77777777" w:rsidR="00547346" w:rsidRDefault="00547346">
                      <w:pPr>
                        <w:spacing w:after="160" w:line="259" w:lineRule="auto"/>
                        <w:ind w:left="0" w:firstLine="0"/>
                        <w:jc w:val="left"/>
                      </w:pPr>
                      <w:r>
                        <w:rPr>
                          <w:color w:val="8C8C8C"/>
                        </w:rPr>
                        <w:fldChar w:fldCharType="begin"/>
                      </w:r>
                      <w:r>
                        <w:rPr>
                          <w:color w:val="8C8C8C"/>
                        </w:rPr>
                        <w:instrText xml:space="preserve"> PAGE   \* MERGEFORMAT </w:instrText>
                      </w:r>
                      <w:r>
                        <w:rPr>
                          <w:color w:val="8C8C8C"/>
                        </w:rPr>
                        <w:fldChar w:fldCharType="separate"/>
                      </w:r>
                      <w:r>
                        <w:rPr>
                          <w:color w:val="8C8C8C"/>
                        </w:rPr>
                        <w:t>1</w:t>
                      </w:r>
                      <w:r>
                        <w:rPr>
                          <w:color w:val="8C8C8C"/>
                        </w:rPr>
                        <w:fldChar w:fldCharType="end"/>
                      </w:r>
                    </w:p>
                  </w:txbxContent>
                </v:textbox>
              </v:rect>
              <v:rect id="Rectangle 65210" o:spid="_x0000_s1038" style="position:absolute;left:69049;top:217;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I+38UA&#10;AADeAAAADwAAAGRycy9kb3ducmV2LnhtbESPy4rCMBSG9wO+QzjC7MZUYURrUxF10KU3UHeH5tgW&#10;m5PSZGxnnt4sBJc//40vmXemEg9qXGlZwXAQgSDOrC45V3A6/nxNQDiPrLGyTAr+yME87X0kGGvb&#10;8p4eB5+LMMIuRgWF93UspcsKMugGtiYO3s02Bn2QTS51g20YN5UcRdFYGiw5PBRY07Kg7H74NQo2&#10;k3px2dr/Nq/W1815d56ujlOv1Ge/W8xAeOr8O/xqb7WC8fdoGAACTkABm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cj7fxQAAAN4AAAAPAAAAAAAAAAAAAAAAAJgCAABkcnMv&#10;ZG93bnJldi54bWxQSwUGAAAAAAQABAD1AAAAigMAAAAA&#10;" filled="f" stroked="f">
                <v:textbox inset="0,0,0,0">
                  <w:txbxContent>
                    <w:p w14:paraId="56051E44" w14:textId="77777777" w:rsidR="00547346" w:rsidRDefault="00547346">
                      <w:pPr>
                        <w:spacing w:after="160" w:line="259" w:lineRule="auto"/>
                        <w:ind w:left="0" w:firstLine="0"/>
                        <w:jc w:val="left"/>
                      </w:pPr>
                      <w:r>
                        <w:t xml:space="preserve"> </w:t>
                      </w:r>
                    </w:p>
                  </w:txbxContent>
                </v:textbox>
              </v:rect>
              <v:shape id="Shape 65207" o:spid="_x0000_s1039" style="position:absolute;left:67646;width:7753;height:1460;visibility:visible;mso-wrap-style:square;v-text-anchor:top" coordsize="775335,146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7v5sgA&#10;AADeAAAADwAAAGRycy9kb3ducmV2LnhtbESP3WoCMRSE74W+QzgFb6QmrvjDapQiFERBqBb08rA5&#10;3V3cnCybVFef3ghCL4eZ+YaZL1tbiQs1vnSsYdBXIIgzZ0rONfwcvj6mIHxANlg5Jg038rBcvHXm&#10;mBp35W+67EMuIoR9ihqKEOpUSp8VZNH3XU0cvV/XWAxRNrk0DV4j3FYyUWosLZYcFwqsaVVQdt7/&#10;WQ3r4aGXnBPZq+7+ONmeNrtyqHZad9/bzxmIQG34D7/aa6NhPErUBJ534hWQi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Xu/myAAAAN4AAAAPAAAAAAAAAAAAAAAAAJgCAABk&#10;cnMvZG93bnJldi54bWxQSwUGAAAAAAQABAD1AAAAjQMAAAAA&#10;" path="m775335,146050r-387732,l387603,,,e" filled="f" strokecolor="#a5a5a5">
                <v:stroke miterlimit="83231f" joinstyle="miter"/>
                <v:path arrowok="t" textboxrect="0,0,775335,146050"/>
              </v:shape>
              <v:shape id="Shape 65208" o:spid="_x0000_s1040" style="position:absolute;width:67646;height:1460;visibility:visible;mso-wrap-style:square;v-text-anchor:top" coordsize="6764656,146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vBMsQA&#10;AADeAAAADwAAAGRycy9kb3ducmV2LnhtbERP3WrCMBS+H+wdwhnsbqYTlFGNImOd82LMnz7AsTm2&#10;weakJNHWt18uBC8/vv/5crCtuJIPxrGC91EGgrhy2nCtoDwUbx8gQkTW2DomBTcKsFw8P80x167n&#10;HV33sRYphEOOCpoYu1zKUDVkMYxcR5y4k/MWY4K+ltpjn8JtK8dZNpUWDaeGBjv6bKg67y9Wwd+3&#10;+S3WZVd8mePmfPD9drsue6VeX4bVDESkIT7Ed/ePVjCdjLO0N91JV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7wTLEAAAA3gAAAA8AAAAAAAAAAAAAAAAAmAIAAGRycy9k&#10;b3ducmV2LnhtbFBLBQYAAAAABAAEAPUAAACJAwAAAAA=&#10;" path="m,146050r6546723,l6546723,r217933,e" filled="f" strokecolor="#a5a5a5">
                <v:stroke miterlimit="83231f" joinstyle="miter"/>
                <v:path arrowok="t" textboxrect="0,0,6764656,146050"/>
              </v:shape>
              <w10:wrap type="square" anchorx="page" anchory="page"/>
            </v:group>
          </w:pict>
        </mc:Fallback>
      </mc:AlternateContent>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664357"/>
      <w:docPartObj>
        <w:docPartGallery w:val="Page Numbers (Bottom of Page)"/>
        <w:docPartUnique/>
      </w:docPartObj>
    </w:sdtPr>
    <w:sdtContent>
      <w:p w14:paraId="79E44E64" w14:textId="77777777" w:rsidR="00547346" w:rsidRDefault="00547346">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E8DA925" wp14:editId="07777777">
                  <wp:simplePos x="0" y="0"/>
                  <wp:positionH relativeFrom="margin">
                    <wp:align>center</wp:align>
                  </wp:positionH>
                  <wp:positionV relativeFrom="bottomMargin">
                    <wp:align>center</wp:align>
                  </wp:positionV>
                  <wp:extent cx="1282700" cy="343535"/>
                  <wp:effectExtent l="28575" t="19050" r="22225" b="8890"/>
                  <wp:wrapNone/>
                  <wp:docPr id="34" name="Curved Down Ribbon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3909168" w14:textId="77777777" w:rsidR="00547346" w:rsidRDefault="00547346">
                              <w:pPr>
                                <w:jc w:val="center"/>
                                <w:rPr>
                                  <w:color w:val="5B9BD5" w:themeColor="accent1"/>
                                </w:rPr>
                              </w:pPr>
                              <w:r>
                                <w:rPr>
                                  <w:color w:val="auto"/>
                                </w:rPr>
                                <w:fldChar w:fldCharType="begin"/>
                              </w:r>
                              <w:r>
                                <w:instrText xml:space="preserve"> PAGE    \* MERGEFORMAT </w:instrText>
                              </w:r>
                              <w:r>
                                <w:rPr>
                                  <w:color w:val="auto"/>
                                </w:rPr>
                                <w:fldChar w:fldCharType="separate"/>
                              </w:r>
                              <w:r w:rsidR="00077667" w:rsidRPr="00077667">
                                <w:rPr>
                                  <w:noProof/>
                                  <w:color w:val="5B9BD5" w:themeColor="accent1"/>
                                </w:rPr>
                                <w:t>39</w:t>
                              </w:r>
                              <w:r>
                                <w:rPr>
                                  <w:noProof/>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DA925"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34" o:spid="_x0000_s1041"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" filled="f" fillcolor="#17365d" strokecolor="#71a0dc">
                  <v:textbox>
                    <w:txbxContent>
                      <w:p w14:paraId="03909168" w14:textId="77777777" w:rsidR="00547346" w:rsidRDefault="00547346">
                        <w:pPr>
                          <w:jc w:val="center"/>
                          <w:rPr>
                            <w:color w:val="5B9BD5" w:themeColor="accent1"/>
                          </w:rPr>
                        </w:pPr>
                        <w:r>
                          <w:rPr>
                            <w:color w:val="auto"/>
                          </w:rPr>
                          <w:fldChar w:fldCharType="begin"/>
                        </w:r>
                        <w:r>
                          <w:instrText xml:space="preserve"> PAGE    \* MERGEFORMAT </w:instrText>
                        </w:r>
                        <w:r>
                          <w:rPr>
                            <w:color w:val="auto"/>
                          </w:rPr>
                          <w:fldChar w:fldCharType="separate"/>
                        </w:r>
                        <w:r w:rsidR="00077667" w:rsidRPr="00077667">
                          <w:rPr>
                            <w:noProof/>
                            <w:color w:val="5B9BD5" w:themeColor="accent1"/>
                          </w:rPr>
                          <w:t>39</w:t>
                        </w:r>
                        <w:r>
                          <w:rPr>
                            <w:noProof/>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8F3AB" w14:textId="77777777" w:rsidR="00665D08" w:rsidRDefault="00665D08" w:rsidP="00C025A4">
      <w:pPr>
        <w:spacing w:after="0" w:line="240" w:lineRule="auto"/>
      </w:pPr>
      <w:r>
        <w:separator/>
      </w:r>
    </w:p>
  </w:footnote>
  <w:footnote w:type="continuationSeparator" w:id="0">
    <w:p w14:paraId="10FF3921" w14:textId="77777777" w:rsidR="00665D08" w:rsidRDefault="00665D08" w:rsidP="00C025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D08AC" w14:textId="77777777" w:rsidR="00547346" w:rsidRDefault="00547346" w:rsidP="004324D4">
    <w:pPr>
      <w:spacing w:after="260" w:line="259" w:lineRule="auto"/>
      <w:ind w:left="0" w:firstLine="0"/>
      <w:jc w:val="left"/>
    </w:pPr>
  </w:p>
  <w:p w14:paraId="6D9FB5AD" w14:textId="77777777" w:rsidR="00547346" w:rsidRDefault="00547346">
    <w:pPr>
      <w:spacing w:after="0" w:line="259" w:lineRule="auto"/>
      <w:ind w:left="0" w:right="-651"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D1B18A9" wp14:editId="438DF5DE">
              <wp:simplePos x="0" y="0"/>
              <wp:positionH relativeFrom="page">
                <wp:posOffset>6847459</wp:posOffset>
              </wp:positionH>
              <wp:positionV relativeFrom="page">
                <wp:posOffset>1582420</wp:posOffset>
              </wp:positionV>
              <wp:extent cx="9525" cy="19050"/>
              <wp:effectExtent l="0" t="0" r="0" b="0"/>
              <wp:wrapSquare wrapText="bothSides"/>
              <wp:docPr id="64992" name="Group 64992"/>
              <wp:cNvGraphicFramePr/>
              <a:graphic xmlns:a="http://schemas.openxmlformats.org/drawingml/2006/main">
                <a:graphicData uri="http://schemas.microsoft.com/office/word/2010/wordprocessingGroup">
                  <wpg:wgp>
                    <wpg:cNvGrpSpPr/>
                    <wpg:grpSpPr>
                      <a:xfrm>
                        <a:off x="0" y="0"/>
                        <a:ext cx="9525" cy="19050"/>
                        <a:chOff x="0" y="0"/>
                        <a:chExt cx="9525" cy="19050"/>
                      </a:xfrm>
                    </wpg:grpSpPr>
                    <wps:wsp>
                      <wps:cNvPr id="68311" name="Shape 68311"/>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312" name="Shape 68312"/>
                      <wps:cNvSpPr/>
                      <wps:spPr>
                        <a:xfrm>
                          <a:off x="0" y="95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5D2E69EF">
            <v:group id="Group 64992" style="position:absolute;margin-left:539.15pt;margin-top:124.6pt;width:.75pt;height:1.5pt;z-index:251661312;mso-position-horizontal-relative:page;mso-position-vertical-relative:page" coordsize="9525,19050" o:spid="_x0000_s1026" w14:anchorId="609E33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">
              <v:shape id="Shape 68311" style="position:absolute;width:9525;height:9525;visibility:visible;mso-wrap-style:square;v-text-anchor:top" coordsize="9525,9525" o:spid="_x0000_s1027" fillcolor="#a0a0a0"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7iJ8UA&#10;AADeAAAADwAAAGRycy9kb3ducmV2LnhtbESPT4vCMBTE7wt+h/CEva1prYhWo4hQ2Mse1j94fTTP&#10;tti8lCZq1k+/EQSPw8z8hlmug2nFjXrXWFaQjhIQxKXVDVcKDvviawbCeWSNrWVS8EcO1qvBxxJz&#10;be/8S7edr0SEsMtRQe19l0vpypoMupHtiKN3tr1BH2VfSd3jPcJNK8dJMpUGG44LNXa0ram87K5G&#10;QVaMW5kcHz/b8DhlYS91MbnMlfochs0ChKfg3+FX+1srmM6yNIXnnXgF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uInxQAAAN4AAAAPAAAAAAAAAAAAAAAAAJgCAABkcnMv&#10;ZG93bnJldi54bWxQSwUGAAAAAAQABAD1AAAAigMAAAAA&#10;">
                <v:stroke miterlimit="83231f" joinstyle="miter"/>
                <v:path textboxrect="0,0,9525,9525" arrowok="t"/>
              </v:shape>
              <v:shape id="Shape 68312" style="position:absolute;top:9525;width:9525;height:9525;visibility:visible;mso-wrap-style:square;v-text-anchor:top" coordsize="9525,9525" o:spid="_x0000_s1028" fillcolor="#e3e3e3" stroked="f" strokeweight="0" path="m,l9525,r,9525l,95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M7R8YA&#10;AADeAAAADwAAAGRycy9kb3ducmV2LnhtbESP3YrCMBSE7wXfIRxh7zS1gmjXKOIPyEoRdWFvD82x&#10;7dqclCZq9+03guDlMDPfMLNFaypxp8aVlhUMBxEI4szqknMF3+dtfwLCeWSNlWVS8EcOFvNuZ4aJ&#10;tg8+0v3kcxEg7BJUUHhfJ1K6rCCDbmBr4uBdbGPQB9nkUjf4CHBTyTiKxtJgyWGhwJpWBWXX080o&#10;OMSbdDRNv3aXdF3+aLlf3/z2V6mPXrv8BOGp9e/wq73TCsaT0TCG551wBe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kM7R8YAAADeAAAADwAAAAAAAAAAAAAAAACYAgAAZHJz&#10;L2Rvd25yZXYueG1sUEsFBgAAAAAEAAQA9QAAAIsDAAAAAA==&#10;">
                <v:stroke miterlimit="83231f" joinstyle="miter"/>
                <v:path textboxrect="0,0,9525,9525" arrowok="t"/>
              </v:shape>
              <w10:wrap type="square" anchorx="page" anchory="page"/>
            </v:group>
          </w:pict>
        </mc:Fallback>
      </mc:AlternateContent>
    </w:r>
    <w:r>
      <w:rPr>
        <w:rFonts w:ascii="Segoe UI" w:eastAsia="Segoe UI" w:hAnsi="Segoe UI" w:cs="Segoe UI"/>
        <w:b/>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48C36" w14:textId="77777777" w:rsidR="00547346" w:rsidRDefault="00547346">
    <w:pPr>
      <w:spacing w:after="0" w:line="259" w:lineRule="auto"/>
      <w:ind w:left="0" w:right="-651" w:firstLine="0"/>
      <w:jc w:val="right"/>
    </w:pPr>
    <w:r>
      <w:rPr>
        <w:noProof/>
      </w:rPr>
      <mc:AlternateContent>
        <mc:Choice Requires="wpg">
          <w:drawing>
            <wp:anchor distT="0" distB="0" distL="114300" distR="114300" simplePos="0" relativeHeight="251664384" behindDoc="0" locked="0" layoutInCell="1" allowOverlap="1" wp14:anchorId="0DF18CAE" wp14:editId="06AEACE1">
              <wp:simplePos x="0" y="0"/>
              <wp:positionH relativeFrom="column">
                <wp:posOffset>-260350</wp:posOffset>
              </wp:positionH>
              <wp:positionV relativeFrom="paragraph">
                <wp:posOffset>708660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wp14="http://schemas.microsoft.com/office/word/2010/wordml">
          <w:pict w14:anchorId="39609D41">
            <v:group id="Group 159" style="position:absolute;margin-left:-20.5pt;margin-top:55.8pt;width:133.9pt;height:80.65pt;z-index:251664384" coordsize="17007,10241" o:spid="_x0000_s1026" w14:anchorId="3C88713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Oa4AXThAAAACwEAAA8AAABkcnMvZG93bnJl&#10;di54bWxMj0FLw0AQhe+C/2EZwVu72aixxmxKKeqpFGyF4m2aTJPQ7G7IbpP03zue9DaP93jzvmw5&#10;mVYM1PvGWQ1qHoEgW7iysZWGr/37bAHCB7Qlts6Shit5WOa3NxmmpRvtJw27UAkusT5FDXUIXSql&#10;L2oy6OeuI8veyfUGA8u+kmWPI5ebVsZRlEiDjeUPNXa0rqk47y5Gw8eI4+pBvQ2b82l9/d4/bQ8b&#10;RVrf302rVxCBpvAXht/5PB1y3nR0F1t60WqYPSpmCWwolYDgRBwnDHPk4zl+AZln8j9D/g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">
              <v:rect id="Rectangle 160" style="position:absolute;width:17007;height:10241;visibility:visible;mso-wrap-style:square;v-text-anchor:middle" o:spid="_x0000_s1027" fillcolor="white [3212]"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v:fill opacity="0"/>
              </v:rect>
              <v:shape id="Rectangle 1" style="position:absolute;left:2286;width:14630;height:10149;visibility:visible;mso-wrap-style:square;v-text-anchor:middle" coordsize="1462822,1014481" o:spid="_x0000_s1028" fillcolor="#5b9bd5 [3204]" stroked="f" strokeweight="1pt" path="m,l1462822,,910372,376306,,10144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v:stroke joinstyle="miter"/>
                <v:path arrowok="t" o:connecttype="custom" o:connectlocs="0,0;1463040,0;910508,376493;0,1014984;0,0" o:connectangles="0,0,0,0,0"/>
              </v:shape>
              <v:rect id="Rectangle 162" style="position:absolute;left:2286;width:14721;height:10241;visibility:visible;mso-wrap-style:square;v-text-anchor:middle" o:spid="_x0000_s1029"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v:fill type="frame" o:title="" recolor="t" rotate="t" r:id="rId2"/>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B9705" w14:textId="77777777" w:rsidR="00547346" w:rsidRDefault="00547346">
    <w:pPr>
      <w:spacing w:after="260" w:line="259" w:lineRule="auto"/>
      <w:ind w:left="0" w:firstLine="0"/>
      <w:jc w:val="left"/>
    </w:pPr>
    <w:r>
      <w:t xml:space="preserve"> </w:t>
    </w:r>
  </w:p>
  <w:p w14:paraId="752553BD" w14:textId="77777777" w:rsidR="00547346" w:rsidRDefault="00547346">
    <w:pPr>
      <w:spacing w:after="0" w:line="259" w:lineRule="auto"/>
      <w:ind w:left="0" w:right="15" w:firstLine="0"/>
      <w:jc w:val="right"/>
    </w:pPr>
    <w:r>
      <w:rPr>
        <w:rFonts w:ascii="Calibri" w:eastAsia="Calibri" w:hAnsi="Calibri" w:cs="Calibri"/>
        <w:color w:val="5B9BD5"/>
        <w:sz w:val="29"/>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D3425" w14:textId="77777777" w:rsidR="00547346" w:rsidRDefault="00547346" w:rsidP="002E222D">
    <w:pPr>
      <w:spacing w:after="243" w:line="259" w:lineRule="auto"/>
      <w:ind w:lef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745D7" w14:textId="77777777" w:rsidR="00547346" w:rsidRDefault="00547346">
    <w:pPr>
      <w:spacing w:after="243" w:line="259" w:lineRule="auto"/>
      <w:ind w:left="0" w:firstLine="0"/>
      <w:jc w:val="left"/>
    </w:pPr>
    <w:r>
      <w:t xml:space="preserve"> </w:t>
    </w:r>
  </w:p>
  <w:p w14:paraId="508FA3C1" w14:textId="77777777" w:rsidR="00547346" w:rsidRDefault="00547346">
    <w:pPr>
      <w:spacing w:after="87" w:line="277" w:lineRule="auto"/>
      <w:ind w:left="0" w:firstLine="0"/>
    </w:pPr>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0B3109D2" wp14:editId="73526B4B">
              <wp:simplePos x="0" y="0"/>
              <wp:positionH relativeFrom="page">
                <wp:posOffset>639128</wp:posOffset>
              </wp:positionH>
              <wp:positionV relativeFrom="page">
                <wp:posOffset>295656</wp:posOffset>
              </wp:positionV>
              <wp:extent cx="6284913" cy="466978"/>
              <wp:effectExtent l="0" t="0" r="0" b="0"/>
              <wp:wrapNone/>
              <wp:docPr id="65191" name="Group 65191"/>
              <wp:cNvGraphicFramePr/>
              <a:graphic xmlns:a="http://schemas.openxmlformats.org/drawingml/2006/main">
                <a:graphicData uri="http://schemas.microsoft.com/office/word/2010/wordprocessingGroup">
                  <wpg:wgp>
                    <wpg:cNvGrpSpPr/>
                    <wpg:grpSpPr>
                      <a:xfrm>
                        <a:off x="0" y="0"/>
                        <a:ext cx="6284913" cy="466978"/>
                        <a:chOff x="0" y="0"/>
                        <a:chExt cx="6284913" cy="466978"/>
                      </a:xfrm>
                    </wpg:grpSpPr>
                    <wps:wsp>
                      <wps:cNvPr id="68337" name="Shape 68337"/>
                      <wps:cNvSpPr/>
                      <wps:spPr>
                        <a:xfrm>
                          <a:off x="5283518" y="0"/>
                          <a:ext cx="28575" cy="47625"/>
                        </a:xfrm>
                        <a:custGeom>
                          <a:avLst/>
                          <a:gdLst/>
                          <a:ahLst/>
                          <a:cxnLst/>
                          <a:rect l="0" t="0" r="0" b="0"/>
                          <a:pathLst>
                            <a:path w="28575" h="47625">
                              <a:moveTo>
                                <a:pt x="0" y="0"/>
                              </a:moveTo>
                              <a:lnTo>
                                <a:pt x="28575" y="0"/>
                              </a:lnTo>
                              <a:lnTo>
                                <a:pt x="28575" y="47625"/>
                              </a:lnTo>
                              <a:lnTo>
                                <a:pt x="0" y="476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8338" name="Shape 68338"/>
                      <wps:cNvSpPr/>
                      <wps:spPr>
                        <a:xfrm>
                          <a:off x="0" y="438403"/>
                          <a:ext cx="5283454" cy="28575"/>
                        </a:xfrm>
                        <a:custGeom>
                          <a:avLst/>
                          <a:gdLst/>
                          <a:ahLst/>
                          <a:cxnLst/>
                          <a:rect l="0" t="0" r="0" b="0"/>
                          <a:pathLst>
                            <a:path w="5283454" h="28575">
                              <a:moveTo>
                                <a:pt x="0" y="0"/>
                              </a:moveTo>
                              <a:lnTo>
                                <a:pt x="5283454" y="0"/>
                              </a:lnTo>
                              <a:lnTo>
                                <a:pt x="5283454" y="28575"/>
                              </a:lnTo>
                              <a:lnTo>
                                <a:pt x="0" y="285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8339" name="Shape 68339"/>
                      <wps:cNvSpPr/>
                      <wps:spPr>
                        <a:xfrm>
                          <a:off x="5283518" y="47561"/>
                          <a:ext cx="28575" cy="390843"/>
                        </a:xfrm>
                        <a:custGeom>
                          <a:avLst/>
                          <a:gdLst/>
                          <a:ahLst/>
                          <a:cxnLst/>
                          <a:rect l="0" t="0" r="0" b="0"/>
                          <a:pathLst>
                            <a:path w="28575" h="390843">
                              <a:moveTo>
                                <a:pt x="0" y="0"/>
                              </a:moveTo>
                              <a:lnTo>
                                <a:pt x="28575" y="0"/>
                              </a:lnTo>
                              <a:lnTo>
                                <a:pt x="28575" y="390843"/>
                              </a:lnTo>
                              <a:lnTo>
                                <a:pt x="0" y="390843"/>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8340" name="Shape 68340"/>
                      <wps:cNvSpPr/>
                      <wps:spPr>
                        <a:xfrm>
                          <a:off x="5283518" y="438403"/>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8341" name="Shape 68341"/>
                      <wps:cNvSpPr/>
                      <wps:spPr>
                        <a:xfrm>
                          <a:off x="5312093" y="438403"/>
                          <a:ext cx="972820" cy="28575"/>
                        </a:xfrm>
                        <a:custGeom>
                          <a:avLst/>
                          <a:gdLst/>
                          <a:ahLst/>
                          <a:cxnLst/>
                          <a:rect l="0" t="0" r="0" b="0"/>
                          <a:pathLst>
                            <a:path w="972820" h="28575">
                              <a:moveTo>
                                <a:pt x="0" y="0"/>
                              </a:moveTo>
                              <a:lnTo>
                                <a:pt x="972820" y="0"/>
                              </a:lnTo>
                              <a:lnTo>
                                <a:pt x="972820" y="28575"/>
                              </a:lnTo>
                              <a:lnTo>
                                <a:pt x="0" y="285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0CC89448">
            <v:group id="Group 65191" style="position:absolute;margin-left:50.35pt;margin-top:23.3pt;width:494.9pt;height:36.75pt;z-index:-251646976;mso-position-horizontal-relative:page;mso-position-vertical-relative:page" coordsize="62849,4669" o:spid="_x0000_s1026" w14:anchorId="0936BD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">
              <v:shape id="Shape 68337" style="position:absolute;left:52835;width:285;height:476;visibility:visible;mso-wrap-style:square;v-text-anchor:top" coordsize="28575,47625" o:spid="_x0000_s1027" fillcolor="gray" stroked="f" strokeweight="0" path="m,l28575,r,47625l,4762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3Ew8YA&#10;AADeAAAADwAAAGRycy9kb3ducmV2LnhtbESPT2vCQBTE74V+h+UVetNNFTVEV6lCtb0Ixj/nR/aZ&#10;BLNvw+6q8dt3C0KPw8z8hpktOtOIGzlfW1bw0U9AEBdW11wqOOy/eikIH5A1NpZJwYM8LOavLzPM&#10;tL3zjm55KEWEsM9QQRVCm0npi4oM+r5tiaN3ts5giNKVUju8R7hp5CBJxtJgzXGhwpZWFRWX/GoU&#10;FMelP402afpzPHCyYdut3Xap1Ptb9zkFEagL/+Fn+1srGKfD4QT+7sQr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3Ew8YAAADeAAAADwAAAAAAAAAAAAAAAACYAgAAZHJz&#10;L2Rvd25yZXYueG1sUEsFBgAAAAAEAAQA9QAAAIsDAAAAAA==&#10;">
                <v:stroke miterlimit="83231f" joinstyle="miter"/>
                <v:path textboxrect="0,0,28575,47625" arrowok="t"/>
              </v:shape>
              <v:shape id="Shape 68338" style="position:absolute;top:4384;width:52834;height:285;visibility:visible;mso-wrap-style:square;v-text-anchor:top" coordsize="5283454,28575" o:spid="_x0000_s1028" fillcolor="gray" stroked="f" strokeweight="0" path="m,l5283454,r,28575l,2857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XgcQA&#10;AADeAAAADwAAAGRycy9kb3ducmV2LnhtbERPy2rCQBTdC/7DcAvu6qSGikRH8VWoixaqRrq8ZG4z&#10;wcydkJnG+PedRcHl4bwXq97WoqPWV44VvIwTEMSF0xWXCs6nt+cZCB+QNdaOScGdPKyWw8ECM+1u&#10;/EXdMZQihrDPUIEJocmk9IUhi37sGuLI/bjWYoiwLaVu8RbDbS0nSTKVFiuODQYb2hoqrsdfq+B7&#10;I02XX/LPScqH/Sutd/lHvlNq9NSv5yAC9eEh/ne/awXTWZrGvfFOv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l4HEAAAA3gAAAA8AAAAAAAAAAAAAAAAAmAIAAGRycy9k&#10;b3ducmV2LnhtbFBLBQYAAAAABAAEAPUAAACJAwAAAAA=&#10;">
                <v:stroke miterlimit="83231f" joinstyle="miter"/>
                <v:path textboxrect="0,0,5283454,28575" arrowok="t"/>
              </v:shape>
              <v:shape id="Shape 68339" style="position:absolute;left:52835;top:475;width:285;height:3909;visibility:visible;mso-wrap-style:square;v-text-anchor:top" coordsize="28575,390843" o:spid="_x0000_s1029" fillcolor="gray" stroked="f" strokeweight="0" path="m,l28575,r,390843l,39084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AMsYA&#10;AADeAAAADwAAAGRycy9kb3ducmV2LnhtbESPQWvCQBSE74L/YXlCb7pRi9iYjYil4K01LT2/Zp/Z&#10;aPZtzG419dd3C0KPw8x8w2Tr3jbiQp2vHSuYThIQxKXTNVcKPt5fxksQPiBrbByTgh/ysM6HgwxT&#10;7a68p0sRKhEh7FNUYEJoUyl9aciin7iWOHoH11kMUXaV1B1eI9w2cpYkC2mx5rhgsKWtofJUfFsF&#10;ld/j4/b29nnc3czrWT/XbfNVKPUw6jcrEIH68B++t3dawWI5nz/B3514BW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uAMsYAAADeAAAADwAAAAAAAAAAAAAAAACYAgAAZHJz&#10;L2Rvd25yZXYueG1sUEsFBgAAAAAEAAQA9QAAAIsDAAAAAA==&#10;">
                <v:stroke miterlimit="83231f" joinstyle="miter"/>
                <v:path textboxrect="0,0,28575,390843" arrowok="t"/>
              </v:shape>
              <v:shape id="Shape 68340" style="position:absolute;left:52835;top:4384;width:285;height:285;visibility:visible;mso-wrap-style:square;v-text-anchor:top" coordsize="28575,28575" o:spid="_x0000_s1030" fillcolor="gray" stroked="f" strokeweight="0" path="m,l28575,r,28575l,2857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X+8EA&#10;AADeAAAADwAAAGRycy9kb3ducmV2LnhtbESPy4rCMBSG94LvEI4wO029UGo1ijgKuvO6PzTHttic&#10;lCZTO29vFoLLn//Gt1x3phItNa60rGA8ikAQZ1aXnCu4XffDBITzyBory6TgnxysV/3eElNtX3ym&#10;9uJzEUbYpaig8L5OpXRZQQbdyNbEwXvYxqAPssmlbvAVxk0lJ1EUS4Mlh4cCa9oWlD0vf0ZBcry3&#10;PP+N6bDdz6lKTrf8+twp9TPoNgsQnjr/DX/aB60gTqazABBwAgr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e1/vBAAAA3gAAAA8AAAAAAAAAAAAAAAAAmAIAAGRycy9kb3du&#10;cmV2LnhtbFBLBQYAAAAABAAEAPUAAACGAwAAAAA=&#10;">
                <v:stroke miterlimit="83231f" joinstyle="miter"/>
                <v:path textboxrect="0,0,28575,28575" arrowok="t"/>
              </v:shape>
              <v:shape id="Shape 68341" style="position:absolute;left:53120;top:4384;width:9729;height:285;visibility:visible;mso-wrap-style:square;v-text-anchor:top" coordsize="972820,28575" o:spid="_x0000_s1031" fillcolor="gray" stroked="f" strokeweight="0" path="m,l972820,r,28575l,2857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4hkcMA&#10;AADeAAAADwAAAGRycy9kb3ducmV2LnhtbESPW4vCMBSE34X9D+Es+KaptyrVKIsg+OhlV18PzbEt&#10;NifdJGr992ZhwcdhZr5hFqvW1OJOzleWFQz6CQji3OqKCwXfx01vBsIHZI21ZVLwJA+r5UdngZm2&#10;D97T/RAKESHsM1RQhtBkUvq8JIO+bxvi6F2sMxiidIXUDh8Rbmo5TJJUGqw4LpTY0Lqk/Hq4GQV8&#10;ObupN+Znp2k/OY/TX5YnVKr72X7NQQRqwzv8395qBelsNB7A3514B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4hkcMAAADeAAAADwAAAAAAAAAAAAAAAACYAgAAZHJzL2Rv&#10;d25yZXYueG1sUEsFBgAAAAAEAAQA9QAAAIgDAAAAAA==&#10;">
                <v:stroke miterlimit="83231f" joinstyle="miter"/>
                <v:path textboxrect="0,0,972820,28575" arrowok="t"/>
              </v:shape>
              <w10:wrap anchorx="page" anchory="page"/>
            </v:group>
          </w:pict>
        </mc:Fallback>
      </mc:AlternateContent>
    </w:r>
    <w:r>
      <w:rPr>
        <w:b/>
      </w:rPr>
      <w:t xml:space="preserve">Error! Use the Home tab to apply </w:t>
    </w:r>
    <w:proofErr w:type="spellStart"/>
    <w:r>
      <w:rPr>
        <w:b/>
      </w:rPr>
      <w:t>Titre</w:t>
    </w:r>
    <w:proofErr w:type="spellEnd"/>
    <w:r>
      <w:rPr>
        <w:b/>
      </w:rPr>
      <w:t xml:space="preserve"> 1 to the text that you want to </w:t>
    </w:r>
    <w:r>
      <w:rPr>
        <w:color w:val="262626"/>
        <w:sz w:val="29"/>
      </w:rPr>
      <w:t>2012|2013</w:t>
    </w:r>
    <w:r>
      <w:rPr>
        <w:rFonts w:ascii="Calibri" w:eastAsia="Calibri" w:hAnsi="Calibri" w:cs="Calibri"/>
        <w:color w:val="5B9BD5"/>
        <w:sz w:val="29"/>
      </w:rPr>
      <w:t xml:space="preserve"> </w:t>
    </w:r>
    <w:r>
      <w:rPr>
        <w:b/>
      </w:rPr>
      <w:t>appear here.</w:t>
    </w:r>
    <w:r>
      <w:t xml:space="preserve"> </w:t>
    </w:r>
  </w:p>
  <w:p w14:paraId="7D149327" w14:textId="77777777" w:rsidR="00547346" w:rsidRDefault="00547346">
    <w:pPr>
      <w:spacing w:after="0" w:line="259" w:lineRule="auto"/>
      <w:ind w:left="0" w:firstLine="0"/>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20B9F"/>
    <w:multiLevelType w:val="hybridMultilevel"/>
    <w:tmpl w:val="8A321F50"/>
    <w:lvl w:ilvl="0" w:tplc="A1CA4378">
      <w:start w:val="1"/>
      <w:numFmt w:val="decimal"/>
      <w:lvlText w:val="%1."/>
      <w:lvlJc w:val="left"/>
      <w:pPr>
        <w:ind w:left="1352" w:hanging="360"/>
      </w:pPr>
      <w:rPr>
        <w:color w:val="FF000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095C3FA9"/>
    <w:multiLevelType w:val="hybridMultilevel"/>
    <w:tmpl w:val="F86AA076"/>
    <w:lvl w:ilvl="0" w:tplc="5986E3C0">
      <w:start w:val="1"/>
      <w:numFmt w:val="decimal"/>
      <w:lvlText w:val="%1."/>
      <w:lvlJc w:val="left"/>
      <w:pPr>
        <w:ind w:left="1577"/>
      </w:pPr>
      <w:rPr>
        <w:b w:val="0"/>
        <w:i w:val="0"/>
        <w:strike w:val="0"/>
        <w:dstrike w:val="0"/>
        <w:color w:val="5B9BD5" w:themeColor="accent1"/>
        <w:sz w:val="24"/>
        <w:szCs w:val="24"/>
        <w:u w:val="none" w:color="000000"/>
        <w:bdr w:val="none" w:sz="0" w:space="0" w:color="auto"/>
        <w:shd w:val="clear" w:color="auto" w:fill="auto"/>
        <w:vertAlign w:val="baseline"/>
      </w:rPr>
    </w:lvl>
    <w:lvl w:ilvl="1" w:tplc="4F0C17F2">
      <w:start w:val="1"/>
      <w:numFmt w:val="bullet"/>
      <w:lvlText w:val="o"/>
      <w:lvlJc w:val="left"/>
      <w:pPr>
        <w:ind w:left="2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92CD508">
      <w:start w:val="1"/>
      <w:numFmt w:val="bullet"/>
      <w:lvlText w:val="▪"/>
      <w:lvlJc w:val="left"/>
      <w:pPr>
        <w:ind w:left="28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7082D6">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42B920">
      <w:start w:val="1"/>
      <w:numFmt w:val="bullet"/>
      <w:lvlText w:val="o"/>
      <w:lvlJc w:val="left"/>
      <w:pPr>
        <w:ind w:left="4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16E2C0">
      <w:start w:val="1"/>
      <w:numFmt w:val="bullet"/>
      <w:lvlText w:val="▪"/>
      <w:lvlJc w:val="left"/>
      <w:pPr>
        <w:ind w:left="50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0E8C7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28763A">
      <w:start w:val="1"/>
      <w:numFmt w:val="bullet"/>
      <w:lvlText w:val="o"/>
      <w:lvlJc w:val="left"/>
      <w:pPr>
        <w:ind w:left="6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D448D4">
      <w:start w:val="1"/>
      <w:numFmt w:val="bullet"/>
      <w:lvlText w:val="▪"/>
      <w:lvlJc w:val="left"/>
      <w:pPr>
        <w:ind w:left="7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857A1B"/>
    <w:multiLevelType w:val="hybridMultilevel"/>
    <w:tmpl w:val="135E7EE6"/>
    <w:lvl w:ilvl="0" w:tplc="18C837D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F6728"/>
    <w:multiLevelType w:val="hybridMultilevel"/>
    <w:tmpl w:val="835CFD84"/>
    <w:lvl w:ilvl="0" w:tplc="0409000F">
      <w:start w:val="1"/>
      <w:numFmt w:val="decimal"/>
      <w:lvlText w:val="%1."/>
      <w:lvlJc w:val="left"/>
      <w:pPr>
        <w:ind w:left="2836" w:hanging="360"/>
      </w:pPr>
    </w:lvl>
    <w:lvl w:ilvl="1" w:tplc="04090019" w:tentative="1">
      <w:start w:val="1"/>
      <w:numFmt w:val="lowerLetter"/>
      <w:lvlText w:val="%2."/>
      <w:lvlJc w:val="left"/>
      <w:pPr>
        <w:ind w:left="3556" w:hanging="360"/>
      </w:pPr>
    </w:lvl>
    <w:lvl w:ilvl="2" w:tplc="0409001B" w:tentative="1">
      <w:start w:val="1"/>
      <w:numFmt w:val="lowerRoman"/>
      <w:lvlText w:val="%3."/>
      <w:lvlJc w:val="right"/>
      <w:pPr>
        <w:ind w:left="4276" w:hanging="180"/>
      </w:pPr>
    </w:lvl>
    <w:lvl w:ilvl="3" w:tplc="0409000F" w:tentative="1">
      <w:start w:val="1"/>
      <w:numFmt w:val="decimal"/>
      <w:lvlText w:val="%4."/>
      <w:lvlJc w:val="left"/>
      <w:pPr>
        <w:ind w:left="4996" w:hanging="360"/>
      </w:pPr>
    </w:lvl>
    <w:lvl w:ilvl="4" w:tplc="04090019" w:tentative="1">
      <w:start w:val="1"/>
      <w:numFmt w:val="lowerLetter"/>
      <w:lvlText w:val="%5."/>
      <w:lvlJc w:val="left"/>
      <w:pPr>
        <w:ind w:left="5716" w:hanging="360"/>
      </w:pPr>
    </w:lvl>
    <w:lvl w:ilvl="5" w:tplc="0409001B" w:tentative="1">
      <w:start w:val="1"/>
      <w:numFmt w:val="lowerRoman"/>
      <w:lvlText w:val="%6."/>
      <w:lvlJc w:val="right"/>
      <w:pPr>
        <w:ind w:left="6436" w:hanging="180"/>
      </w:pPr>
    </w:lvl>
    <w:lvl w:ilvl="6" w:tplc="0409000F" w:tentative="1">
      <w:start w:val="1"/>
      <w:numFmt w:val="decimal"/>
      <w:lvlText w:val="%7."/>
      <w:lvlJc w:val="left"/>
      <w:pPr>
        <w:ind w:left="7156" w:hanging="360"/>
      </w:pPr>
    </w:lvl>
    <w:lvl w:ilvl="7" w:tplc="04090019" w:tentative="1">
      <w:start w:val="1"/>
      <w:numFmt w:val="lowerLetter"/>
      <w:lvlText w:val="%8."/>
      <w:lvlJc w:val="left"/>
      <w:pPr>
        <w:ind w:left="7876" w:hanging="360"/>
      </w:pPr>
    </w:lvl>
    <w:lvl w:ilvl="8" w:tplc="0409001B" w:tentative="1">
      <w:start w:val="1"/>
      <w:numFmt w:val="lowerRoman"/>
      <w:lvlText w:val="%9."/>
      <w:lvlJc w:val="right"/>
      <w:pPr>
        <w:ind w:left="8596" w:hanging="180"/>
      </w:pPr>
    </w:lvl>
  </w:abstractNum>
  <w:abstractNum w:abstractNumId="4" w15:restartNumberingAfterBreak="0">
    <w:nsid w:val="1F2E5371"/>
    <w:multiLevelType w:val="hybridMultilevel"/>
    <w:tmpl w:val="C67E5130"/>
    <w:lvl w:ilvl="0" w:tplc="E7B0F064">
      <w:start w:val="1"/>
      <w:numFmt w:val="bullet"/>
      <w:lvlText w:val="•"/>
      <w:lvlJc w:val="left"/>
      <w:pPr>
        <w:ind w:left="193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657" w:hanging="360"/>
      </w:pPr>
      <w:rPr>
        <w:rFonts w:ascii="Courier New" w:hAnsi="Courier New" w:cs="Courier New" w:hint="default"/>
      </w:rPr>
    </w:lvl>
    <w:lvl w:ilvl="2" w:tplc="04090005" w:tentative="1">
      <w:start w:val="1"/>
      <w:numFmt w:val="bullet"/>
      <w:lvlText w:val=""/>
      <w:lvlJc w:val="left"/>
      <w:pPr>
        <w:ind w:left="3377" w:hanging="360"/>
      </w:pPr>
      <w:rPr>
        <w:rFonts w:ascii="Wingdings" w:hAnsi="Wingdings" w:hint="default"/>
      </w:rPr>
    </w:lvl>
    <w:lvl w:ilvl="3" w:tplc="04090001" w:tentative="1">
      <w:start w:val="1"/>
      <w:numFmt w:val="bullet"/>
      <w:lvlText w:val=""/>
      <w:lvlJc w:val="left"/>
      <w:pPr>
        <w:ind w:left="4097" w:hanging="360"/>
      </w:pPr>
      <w:rPr>
        <w:rFonts w:ascii="Symbol" w:hAnsi="Symbol" w:hint="default"/>
      </w:rPr>
    </w:lvl>
    <w:lvl w:ilvl="4" w:tplc="04090003" w:tentative="1">
      <w:start w:val="1"/>
      <w:numFmt w:val="bullet"/>
      <w:lvlText w:val="o"/>
      <w:lvlJc w:val="left"/>
      <w:pPr>
        <w:ind w:left="4817" w:hanging="360"/>
      </w:pPr>
      <w:rPr>
        <w:rFonts w:ascii="Courier New" w:hAnsi="Courier New" w:cs="Courier New" w:hint="default"/>
      </w:rPr>
    </w:lvl>
    <w:lvl w:ilvl="5" w:tplc="04090005" w:tentative="1">
      <w:start w:val="1"/>
      <w:numFmt w:val="bullet"/>
      <w:lvlText w:val=""/>
      <w:lvlJc w:val="left"/>
      <w:pPr>
        <w:ind w:left="5537" w:hanging="360"/>
      </w:pPr>
      <w:rPr>
        <w:rFonts w:ascii="Wingdings" w:hAnsi="Wingdings" w:hint="default"/>
      </w:rPr>
    </w:lvl>
    <w:lvl w:ilvl="6" w:tplc="04090001" w:tentative="1">
      <w:start w:val="1"/>
      <w:numFmt w:val="bullet"/>
      <w:lvlText w:val=""/>
      <w:lvlJc w:val="left"/>
      <w:pPr>
        <w:ind w:left="6257" w:hanging="360"/>
      </w:pPr>
      <w:rPr>
        <w:rFonts w:ascii="Symbol" w:hAnsi="Symbol" w:hint="default"/>
      </w:rPr>
    </w:lvl>
    <w:lvl w:ilvl="7" w:tplc="04090003" w:tentative="1">
      <w:start w:val="1"/>
      <w:numFmt w:val="bullet"/>
      <w:lvlText w:val="o"/>
      <w:lvlJc w:val="left"/>
      <w:pPr>
        <w:ind w:left="6977" w:hanging="360"/>
      </w:pPr>
      <w:rPr>
        <w:rFonts w:ascii="Courier New" w:hAnsi="Courier New" w:cs="Courier New" w:hint="default"/>
      </w:rPr>
    </w:lvl>
    <w:lvl w:ilvl="8" w:tplc="04090005" w:tentative="1">
      <w:start w:val="1"/>
      <w:numFmt w:val="bullet"/>
      <w:lvlText w:val=""/>
      <w:lvlJc w:val="left"/>
      <w:pPr>
        <w:ind w:left="7697" w:hanging="360"/>
      </w:pPr>
      <w:rPr>
        <w:rFonts w:ascii="Wingdings" w:hAnsi="Wingdings" w:hint="default"/>
      </w:rPr>
    </w:lvl>
  </w:abstractNum>
  <w:abstractNum w:abstractNumId="5" w15:restartNumberingAfterBreak="0">
    <w:nsid w:val="1F3438D6"/>
    <w:multiLevelType w:val="hybridMultilevel"/>
    <w:tmpl w:val="6608B6EE"/>
    <w:lvl w:ilvl="0" w:tplc="0409000B">
      <w:start w:val="1"/>
      <w:numFmt w:val="bullet"/>
      <w:lvlText w:val=""/>
      <w:lvlJc w:val="left"/>
      <w:pPr>
        <w:ind w:left="1520" w:hanging="360"/>
      </w:pPr>
      <w:rPr>
        <w:rFonts w:ascii="Wingdings" w:hAnsi="Wingdings" w:hint="default"/>
      </w:rPr>
    </w:lvl>
    <w:lvl w:ilvl="1" w:tplc="0409000B">
      <w:start w:val="1"/>
      <w:numFmt w:val="bullet"/>
      <w:lvlText w:val=""/>
      <w:lvlJc w:val="left"/>
      <w:pPr>
        <w:ind w:left="2240" w:hanging="360"/>
      </w:pPr>
      <w:rPr>
        <w:rFonts w:ascii="Wingdings" w:hAnsi="Wingdings"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6" w15:restartNumberingAfterBreak="0">
    <w:nsid w:val="24F175C6"/>
    <w:multiLevelType w:val="hybridMultilevel"/>
    <w:tmpl w:val="C8FE6F0C"/>
    <w:lvl w:ilvl="0" w:tplc="17C406D8">
      <w:start w:val="1"/>
      <w:numFmt w:val="decimal"/>
      <w:lvlText w:val="%1."/>
      <w:lvlJc w:val="left"/>
      <w:pPr>
        <w:ind w:left="1548"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7" w15:restartNumberingAfterBreak="0">
    <w:nsid w:val="25736302"/>
    <w:multiLevelType w:val="multilevel"/>
    <w:tmpl w:val="F98E8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B3AC2"/>
    <w:multiLevelType w:val="hybridMultilevel"/>
    <w:tmpl w:val="CE16D0B6"/>
    <w:lvl w:ilvl="0" w:tplc="0409000B">
      <w:start w:val="1"/>
      <w:numFmt w:val="bullet"/>
      <w:lvlText w:val=""/>
      <w:lvlJc w:val="left"/>
      <w:pPr>
        <w:ind w:left="1520" w:hanging="360"/>
      </w:pPr>
      <w:rPr>
        <w:rFonts w:ascii="Wingdings" w:hAnsi="Wingdings" w:hint="default"/>
      </w:rPr>
    </w:lvl>
    <w:lvl w:ilvl="1" w:tplc="04090003">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9" w15:restartNumberingAfterBreak="0">
    <w:nsid w:val="268D2679"/>
    <w:multiLevelType w:val="multilevel"/>
    <w:tmpl w:val="60841F64"/>
    <w:lvl w:ilvl="0">
      <w:start w:val="8"/>
      <w:numFmt w:val="decimal"/>
      <w:lvlText w:val="%1."/>
      <w:lvlJc w:val="left"/>
      <w:pPr>
        <w:ind w:left="408" w:hanging="408"/>
      </w:pPr>
      <w:rPr>
        <w:rFonts w:hint="default"/>
        <w:color w:val="4472C4" w:themeColor="accent5"/>
      </w:rPr>
    </w:lvl>
    <w:lvl w:ilvl="1">
      <w:start w:val="1"/>
      <w:numFmt w:val="decimal"/>
      <w:lvlText w:val="%1.%2."/>
      <w:lvlJc w:val="left"/>
      <w:pPr>
        <w:ind w:left="1440" w:hanging="720"/>
      </w:pPr>
      <w:rPr>
        <w:rFonts w:hint="default"/>
        <w:color w:val="4472C4" w:themeColor="accent5"/>
      </w:rPr>
    </w:lvl>
    <w:lvl w:ilvl="2">
      <w:start w:val="1"/>
      <w:numFmt w:val="decimal"/>
      <w:lvlText w:val="%1.%2.%3."/>
      <w:lvlJc w:val="left"/>
      <w:pPr>
        <w:ind w:left="2160" w:hanging="720"/>
      </w:pPr>
      <w:rPr>
        <w:rFonts w:hint="default"/>
        <w:color w:val="4472C4" w:themeColor="accent5"/>
      </w:rPr>
    </w:lvl>
    <w:lvl w:ilvl="3">
      <w:start w:val="1"/>
      <w:numFmt w:val="decimal"/>
      <w:lvlText w:val="%1.%2.%3.%4."/>
      <w:lvlJc w:val="left"/>
      <w:pPr>
        <w:ind w:left="3240" w:hanging="1080"/>
      </w:pPr>
      <w:rPr>
        <w:rFonts w:hint="default"/>
        <w:color w:val="4472C4" w:themeColor="accent5"/>
      </w:rPr>
    </w:lvl>
    <w:lvl w:ilvl="4">
      <w:start w:val="1"/>
      <w:numFmt w:val="decimal"/>
      <w:lvlText w:val="%1.%2.%3.%4.%5."/>
      <w:lvlJc w:val="left"/>
      <w:pPr>
        <w:ind w:left="3960" w:hanging="1080"/>
      </w:pPr>
      <w:rPr>
        <w:rFonts w:hint="default"/>
        <w:color w:val="4472C4" w:themeColor="accent5"/>
      </w:rPr>
    </w:lvl>
    <w:lvl w:ilvl="5">
      <w:start w:val="1"/>
      <w:numFmt w:val="decimal"/>
      <w:lvlText w:val="%1.%2.%3.%4.%5.%6."/>
      <w:lvlJc w:val="left"/>
      <w:pPr>
        <w:ind w:left="5040" w:hanging="1440"/>
      </w:pPr>
      <w:rPr>
        <w:rFonts w:hint="default"/>
        <w:color w:val="4472C4" w:themeColor="accent5"/>
      </w:rPr>
    </w:lvl>
    <w:lvl w:ilvl="6">
      <w:start w:val="1"/>
      <w:numFmt w:val="decimal"/>
      <w:lvlText w:val="%1.%2.%3.%4.%5.%6.%7."/>
      <w:lvlJc w:val="left"/>
      <w:pPr>
        <w:ind w:left="5760" w:hanging="1440"/>
      </w:pPr>
      <w:rPr>
        <w:rFonts w:hint="default"/>
        <w:color w:val="4472C4" w:themeColor="accent5"/>
      </w:rPr>
    </w:lvl>
    <w:lvl w:ilvl="7">
      <w:start w:val="1"/>
      <w:numFmt w:val="decimal"/>
      <w:lvlText w:val="%1.%2.%3.%4.%5.%6.%7.%8."/>
      <w:lvlJc w:val="left"/>
      <w:pPr>
        <w:ind w:left="6840" w:hanging="1800"/>
      </w:pPr>
      <w:rPr>
        <w:rFonts w:hint="default"/>
        <w:color w:val="4472C4" w:themeColor="accent5"/>
      </w:rPr>
    </w:lvl>
    <w:lvl w:ilvl="8">
      <w:start w:val="1"/>
      <w:numFmt w:val="decimal"/>
      <w:lvlText w:val="%1.%2.%3.%4.%5.%6.%7.%8.%9."/>
      <w:lvlJc w:val="left"/>
      <w:pPr>
        <w:ind w:left="7920" w:hanging="2160"/>
      </w:pPr>
      <w:rPr>
        <w:rFonts w:hint="default"/>
        <w:color w:val="4472C4" w:themeColor="accent5"/>
      </w:rPr>
    </w:lvl>
  </w:abstractNum>
  <w:abstractNum w:abstractNumId="10" w15:restartNumberingAfterBreak="0">
    <w:nsid w:val="280D372A"/>
    <w:multiLevelType w:val="hybridMultilevel"/>
    <w:tmpl w:val="18EA1B00"/>
    <w:lvl w:ilvl="0" w:tplc="E7B0F064">
      <w:start w:val="1"/>
      <w:numFmt w:val="bullet"/>
      <w:lvlText w:val="•"/>
      <w:lvlJc w:val="left"/>
      <w:pPr>
        <w:ind w:left="229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017" w:hanging="360"/>
      </w:pPr>
      <w:rPr>
        <w:rFonts w:ascii="Courier New" w:hAnsi="Courier New" w:cs="Courier New" w:hint="default"/>
      </w:rPr>
    </w:lvl>
    <w:lvl w:ilvl="2" w:tplc="04090005" w:tentative="1">
      <w:start w:val="1"/>
      <w:numFmt w:val="bullet"/>
      <w:lvlText w:val=""/>
      <w:lvlJc w:val="left"/>
      <w:pPr>
        <w:ind w:left="3737" w:hanging="360"/>
      </w:pPr>
      <w:rPr>
        <w:rFonts w:ascii="Wingdings" w:hAnsi="Wingdings" w:hint="default"/>
      </w:rPr>
    </w:lvl>
    <w:lvl w:ilvl="3" w:tplc="04090001" w:tentative="1">
      <w:start w:val="1"/>
      <w:numFmt w:val="bullet"/>
      <w:lvlText w:val=""/>
      <w:lvlJc w:val="left"/>
      <w:pPr>
        <w:ind w:left="4457" w:hanging="360"/>
      </w:pPr>
      <w:rPr>
        <w:rFonts w:ascii="Symbol" w:hAnsi="Symbol" w:hint="default"/>
      </w:rPr>
    </w:lvl>
    <w:lvl w:ilvl="4" w:tplc="04090003" w:tentative="1">
      <w:start w:val="1"/>
      <w:numFmt w:val="bullet"/>
      <w:lvlText w:val="o"/>
      <w:lvlJc w:val="left"/>
      <w:pPr>
        <w:ind w:left="5177" w:hanging="360"/>
      </w:pPr>
      <w:rPr>
        <w:rFonts w:ascii="Courier New" w:hAnsi="Courier New" w:cs="Courier New" w:hint="default"/>
      </w:rPr>
    </w:lvl>
    <w:lvl w:ilvl="5" w:tplc="04090005" w:tentative="1">
      <w:start w:val="1"/>
      <w:numFmt w:val="bullet"/>
      <w:lvlText w:val=""/>
      <w:lvlJc w:val="left"/>
      <w:pPr>
        <w:ind w:left="5897" w:hanging="360"/>
      </w:pPr>
      <w:rPr>
        <w:rFonts w:ascii="Wingdings" w:hAnsi="Wingdings" w:hint="default"/>
      </w:rPr>
    </w:lvl>
    <w:lvl w:ilvl="6" w:tplc="04090001" w:tentative="1">
      <w:start w:val="1"/>
      <w:numFmt w:val="bullet"/>
      <w:lvlText w:val=""/>
      <w:lvlJc w:val="left"/>
      <w:pPr>
        <w:ind w:left="6617" w:hanging="360"/>
      </w:pPr>
      <w:rPr>
        <w:rFonts w:ascii="Symbol" w:hAnsi="Symbol" w:hint="default"/>
      </w:rPr>
    </w:lvl>
    <w:lvl w:ilvl="7" w:tplc="04090003" w:tentative="1">
      <w:start w:val="1"/>
      <w:numFmt w:val="bullet"/>
      <w:lvlText w:val="o"/>
      <w:lvlJc w:val="left"/>
      <w:pPr>
        <w:ind w:left="7337" w:hanging="360"/>
      </w:pPr>
      <w:rPr>
        <w:rFonts w:ascii="Courier New" w:hAnsi="Courier New" w:cs="Courier New" w:hint="default"/>
      </w:rPr>
    </w:lvl>
    <w:lvl w:ilvl="8" w:tplc="04090005" w:tentative="1">
      <w:start w:val="1"/>
      <w:numFmt w:val="bullet"/>
      <w:lvlText w:val=""/>
      <w:lvlJc w:val="left"/>
      <w:pPr>
        <w:ind w:left="8057" w:hanging="360"/>
      </w:pPr>
      <w:rPr>
        <w:rFonts w:ascii="Wingdings" w:hAnsi="Wingdings" w:hint="default"/>
      </w:rPr>
    </w:lvl>
  </w:abstractNum>
  <w:abstractNum w:abstractNumId="11" w15:restartNumberingAfterBreak="0">
    <w:nsid w:val="28A17113"/>
    <w:multiLevelType w:val="hybridMultilevel"/>
    <w:tmpl w:val="6C046592"/>
    <w:lvl w:ilvl="0" w:tplc="1E0CFC94">
      <w:start w:val="1"/>
      <w:numFmt w:val="bullet"/>
      <w:lvlText w:val="•"/>
      <w:lvlJc w:val="left"/>
      <w:pPr>
        <w:ind w:left="15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0C17F2">
      <w:start w:val="1"/>
      <w:numFmt w:val="bullet"/>
      <w:lvlText w:val="o"/>
      <w:lvlJc w:val="left"/>
      <w:pPr>
        <w:ind w:left="2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92CD508">
      <w:start w:val="1"/>
      <w:numFmt w:val="bullet"/>
      <w:lvlText w:val="▪"/>
      <w:lvlJc w:val="left"/>
      <w:pPr>
        <w:ind w:left="28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7082D6">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42B920">
      <w:start w:val="1"/>
      <w:numFmt w:val="bullet"/>
      <w:lvlText w:val="o"/>
      <w:lvlJc w:val="left"/>
      <w:pPr>
        <w:ind w:left="4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16E2C0">
      <w:start w:val="1"/>
      <w:numFmt w:val="bullet"/>
      <w:lvlText w:val="▪"/>
      <w:lvlJc w:val="left"/>
      <w:pPr>
        <w:ind w:left="50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0E8C7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28763A">
      <w:start w:val="1"/>
      <w:numFmt w:val="bullet"/>
      <w:lvlText w:val="o"/>
      <w:lvlJc w:val="left"/>
      <w:pPr>
        <w:ind w:left="6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D448D4">
      <w:start w:val="1"/>
      <w:numFmt w:val="bullet"/>
      <w:lvlText w:val="▪"/>
      <w:lvlJc w:val="left"/>
      <w:pPr>
        <w:ind w:left="7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F0B62A4"/>
    <w:multiLevelType w:val="hybridMultilevel"/>
    <w:tmpl w:val="E4284FF0"/>
    <w:lvl w:ilvl="0" w:tplc="E7B0F064">
      <w:start w:val="1"/>
      <w:numFmt w:val="bullet"/>
      <w:lvlText w:val="•"/>
      <w:lvlJc w:val="left"/>
      <w:pPr>
        <w:ind w:left="180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6E80E70"/>
    <w:multiLevelType w:val="multilevel"/>
    <w:tmpl w:val="1ECA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64610D"/>
    <w:multiLevelType w:val="hybridMultilevel"/>
    <w:tmpl w:val="AF4806D8"/>
    <w:lvl w:ilvl="0" w:tplc="17C406D8">
      <w:start w:val="1"/>
      <w:numFmt w:val="decimal"/>
      <w:lvlText w:val="%1."/>
      <w:lvlJc w:val="left"/>
      <w:pPr>
        <w:ind w:left="2203" w:hanging="360"/>
      </w:pPr>
      <w:rPr>
        <w:rFonts w:hint="default"/>
      </w:rPr>
    </w:lvl>
    <w:lvl w:ilvl="1" w:tplc="04090019" w:tentative="1">
      <w:start w:val="1"/>
      <w:numFmt w:val="lowerLetter"/>
      <w:lvlText w:val="%2."/>
      <w:lvlJc w:val="left"/>
      <w:pPr>
        <w:ind w:left="2095" w:hanging="360"/>
      </w:pPr>
    </w:lvl>
    <w:lvl w:ilvl="2" w:tplc="0409001B" w:tentative="1">
      <w:start w:val="1"/>
      <w:numFmt w:val="lowerRoman"/>
      <w:lvlText w:val="%3."/>
      <w:lvlJc w:val="right"/>
      <w:pPr>
        <w:ind w:left="2815" w:hanging="180"/>
      </w:pPr>
    </w:lvl>
    <w:lvl w:ilvl="3" w:tplc="0409000F" w:tentative="1">
      <w:start w:val="1"/>
      <w:numFmt w:val="decimal"/>
      <w:lvlText w:val="%4."/>
      <w:lvlJc w:val="left"/>
      <w:pPr>
        <w:ind w:left="3535" w:hanging="360"/>
      </w:pPr>
    </w:lvl>
    <w:lvl w:ilvl="4" w:tplc="04090019" w:tentative="1">
      <w:start w:val="1"/>
      <w:numFmt w:val="lowerLetter"/>
      <w:lvlText w:val="%5."/>
      <w:lvlJc w:val="left"/>
      <w:pPr>
        <w:ind w:left="4255" w:hanging="360"/>
      </w:pPr>
    </w:lvl>
    <w:lvl w:ilvl="5" w:tplc="0409001B" w:tentative="1">
      <w:start w:val="1"/>
      <w:numFmt w:val="lowerRoman"/>
      <w:lvlText w:val="%6."/>
      <w:lvlJc w:val="right"/>
      <w:pPr>
        <w:ind w:left="4975" w:hanging="180"/>
      </w:pPr>
    </w:lvl>
    <w:lvl w:ilvl="6" w:tplc="0409000F" w:tentative="1">
      <w:start w:val="1"/>
      <w:numFmt w:val="decimal"/>
      <w:lvlText w:val="%7."/>
      <w:lvlJc w:val="left"/>
      <w:pPr>
        <w:ind w:left="5695" w:hanging="360"/>
      </w:pPr>
    </w:lvl>
    <w:lvl w:ilvl="7" w:tplc="04090019" w:tentative="1">
      <w:start w:val="1"/>
      <w:numFmt w:val="lowerLetter"/>
      <w:lvlText w:val="%8."/>
      <w:lvlJc w:val="left"/>
      <w:pPr>
        <w:ind w:left="6415" w:hanging="360"/>
      </w:pPr>
    </w:lvl>
    <w:lvl w:ilvl="8" w:tplc="0409001B" w:tentative="1">
      <w:start w:val="1"/>
      <w:numFmt w:val="lowerRoman"/>
      <w:lvlText w:val="%9."/>
      <w:lvlJc w:val="right"/>
      <w:pPr>
        <w:ind w:left="7135" w:hanging="180"/>
      </w:pPr>
    </w:lvl>
  </w:abstractNum>
  <w:abstractNum w:abstractNumId="15" w15:restartNumberingAfterBreak="0">
    <w:nsid w:val="449A7C40"/>
    <w:multiLevelType w:val="hybridMultilevel"/>
    <w:tmpl w:val="28546FEE"/>
    <w:lvl w:ilvl="0" w:tplc="04090001">
      <w:start w:val="1"/>
      <w:numFmt w:val="bullet"/>
      <w:lvlText w:val=""/>
      <w:lvlJc w:val="left"/>
      <w:pPr>
        <w:ind w:left="1576" w:hanging="360"/>
      </w:pPr>
      <w:rPr>
        <w:rFonts w:ascii="Symbol" w:hAnsi="Symbol" w:hint="default"/>
      </w:rPr>
    </w:lvl>
    <w:lvl w:ilvl="1" w:tplc="04090003">
      <w:start w:val="1"/>
      <w:numFmt w:val="bullet"/>
      <w:lvlText w:val="o"/>
      <w:lvlJc w:val="left"/>
      <w:pPr>
        <w:ind w:left="2296" w:hanging="360"/>
      </w:pPr>
      <w:rPr>
        <w:rFonts w:ascii="Courier New" w:hAnsi="Courier New" w:cs="Courier New" w:hint="default"/>
      </w:rPr>
    </w:lvl>
    <w:lvl w:ilvl="2" w:tplc="04090005" w:tentative="1">
      <w:start w:val="1"/>
      <w:numFmt w:val="bullet"/>
      <w:lvlText w:val=""/>
      <w:lvlJc w:val="left"/>
      <w:pPr>
        <w:ind w:left="3016" w:hanging="360"/>
      </w:pPr>
      <w:rPr>
        <w:rFonts w:ascii="Wingdings" w:hAnsi="Wingdings" w:hint="default"/>
      </w:rPr>
    </w:lvl>
    <w:lvl w:ilvl="3" w:tplc="04090001" w:tentative="1">
      <w:start w:val="1"/>
      <w:numFmt w:val="bullet"/>
      <w:lvlText w:val=""/>
      <w:lvlJc w:val="left"/>
      <w:pPr>
        <w:ind w:left="3736" w:hanging="360"/>
      </w:pPr>
      <w:rPr>
        <w:rFonts w:ascii="Symbol" w:hAnsi="Symbol" w:hint="default"/>
      </w:rPr>
    </w:lvl>
    <w:lvl w:ilvl="4" w:tplc="04090003" w:tentative="1">
      <w:start w:val="1"/>
      <w:numFmt w:val="bullet"/>
      <w:lvlText w:val="o"/>
      <w:lvlJc w:val="left"/>
      <w:pPr>
        <w:ind w:left="4456" w:hanging="360"/>
      </w:pPr>
      <w:rPr>
        <w:rFonts w:ascii="Courier New" w:hAnsi="Courier New" w:cs="Courier New" w:hint="default"/>
      </w:rPr>
    </w:lvl>
    <w:lvl w:ilvl="5" w:tplc="04090005" w:tentative="1">
      <w:start w:val="1"/>
      <w:numFmt w:val="bullet"/>
      <w:lvlText w:val=""/>
      <w:lvlJc w:val="left"/>
      <w:pPr>
        <w:ind w:left="5176" w:hanging="360"/>
      </w:pPr>
      <w:rPr>
        <w:rFonts w:ascii="Wingdings" w:hAnsi="Wingdings" w:hint="default"/>
      </w:rPr>
    </w:lvl>
    <w:lvl w:ilvl="6" w:tplc="04090001" w:tentative="1">
      <w:start w:val="1"/>
      <w:numFmt w:val="bullet"/>
      <w:lvlText w:val=""/>
      <w:lvlJc w:val="left"/>
      <w:pPr>
        <w:ind w:left="5896" w:hanging="360"/>
      </w:pPr>
      <w:rPr>
        <w:rFonts w:ascii="Symbol" w:hAnsi="Symbol" w:hint="default"/>
      </w:rPr>
    </w:lvl>
    <w:lvl w:ilvl="7" w:tplc="04090003" w:tentative="1">
      <w:start w:val="1"/>
      <w:numFmt w:val="bullet"/>
      <w:lvlText w:val="o"/>
      <w:lvlJc w:val="left"/>
      <w:pPr>
        <w:ind w:left="6616" w:hanging="360"/>
      </w:pPr>
      <w:rPr>
        <w:rFonts w:ascii="Courier New" w:hAnsi="Courier New" w:cs="Courier New" w:hint="default"/>
      </w:rPr>
    </w:lvl>
    <w:lvl w:ilvl="8" w:tplc="04090005" w:tentative="1">
      <w:start w:val="1"/>
      <w:numFmt w:val="bullet"/>
      <w:lvlText w:val=""/>
      <w:lvlJc w:val="left"/>
      <w:pPr>
        <w:ind w:left="7336" w:hanging="360"/>
      </w:pPr>
      <w:rPr>
        <w:rFonts w:ascii="Wingdings" w:hAnsi="Wingdings" w:hint="default"/>
      </w:rPr>
    </w:lvl>
  </w:abstractNum>
  <w:abstractNum w:abstractNumId="16" w15:restartNumberingAfterBreak="0">
    <w:nsid w:val="44CB5195"/>
    <w:multiLevelType w:val="multilevel"/>
    <w:tmpl w:val="27FC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E3F94"/>
    <w:multiLevelType w:val="hybridMultilevel"/>
    <w:tmpl w:val="B9B631CC"/>
    <w:lvl w:ilvl="0" w:tplc="E7B0F064">
      <w:start w:val="1"/>
      <w:numFmt w:val="bullet"/>
      <w:lvlText w:val="•"/>
      <w:lvlJc w:val="left"/>
      <w:pPr>
        <w:ind w:left="15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162408">
      <w:start w:val="1"/>
      <w:numFmt w:val="bullet"/>
      <w:lvlText w:val="o"/>
      <w:lvlJc w:val="left"/>
      <w:pPr>
        <w:ind w:left="2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46137E">
      <w:start w:val="1"/>
      <w:numFmt w:val="bullet"/>
      <w:lvlText w:val="▪"/>
      <w:lvlJc w:val="left"/>
      <w:pPr>
        <w:ind w:left="28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7C68CC">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943F50">
      <w:start w:val="1"/>
      <w:numFmt w:val="bullet"/>
      <w:lvlText w:val="o"/>
      <w:lvlJc w:val="left"/>
      <w:pPr>
        <w:ind w:left="4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88CF52">
      <w:start w:val="1"/>
      <w:numFmt w:val="bullet"/>
      <w:lvlText w:val="▪"/>
      <w:lvlJc w:val="left"/>
      <w:pPr>
        <w:ind w:left="50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1898C8">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1E4A0E">
      <w:start w:val="1"/>
      <w:numFmt w:val="bullet"/>
      <w:lvlText w:val="o"/>
      <w:lvlJc w:val="left"/>
      <w:pPr>
        <w:ind w:left="6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9E4458">
      <w:start w:val="1"/>
      <w:numFmt w:val="bullet"/>
      <w:lvlText w:val="▪"/>
      <w:lvlJc w:val="left"/>
      <w:pPr>
        <w:ind w:left="7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D5A28AD"/>
    <w:multiLevelType w:val="hybridMultilevel"/>
    <w:tmpl w:val="80CEC398"/>
    <w:lvl w:ilvl="0" w:tplc="E7B0F064">
      <w:start w:val="1"/>
      <w:numFmt w:val="bullet"/>
      <w:lvlText w:val="•"/>
      <w:lvlJc w:val="left"/>
      <w:pPr>
        <w:ind w:left="15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0C17F2">
      <w:start w:val="1"/>
      <w:numFmt w:val="bullet"/>
      <w:lvlText w:val="o"/>
      <w:lvlJc w:val="left"/>
      <w:pPr>
        <w:ind w:left="2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92CD508">
      <w:start w:val="1"/>
      <w:numFmt w:val="bullet"/>
      <w:lvlText w:val="▪"/>
      <w:lvlJc w:val="left"/>
      <w:pPr>
        <w:ind w:left="28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7082D6">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42B920">
      <w:start w:val="1"/>
      <w:numFmt w:val="bullet"/>
      <w:lvlText w:val="o"/>
      <w:lvlJc w:val="left"/>
      <w:pPr>
        <w:ind w:left="4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16E2C0">
      <w:start w:val="1"/>
      <w:numFmt w:val="bullet"/>
      <w:lvlText w:val="▪"/>
      <w:lvlJc w:val="left"/>
      <w:pPr>
        <w:ind w:left="50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0E8C7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28763A">
      <w:start w:val="1"/>
      <w:numFmt w:val="bullet"/>
      <w:lvlText w:val="o"/>
      <w:lvlJc w:val="left"/>
      <w:pPr>
        <w:ind w:left="6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D448D4">
      <w:start w:val="1"/>
      <w:numFmt w:val="bullet"/>
      <w:lvlText w:val="▪"/>
      <w:lvlJc w:val="left"/>
      <w:pPr>
        <w:ind w:left="7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3367D1D"/>
    <w:multiLevelType w:val="hybridMultilevel"/>
    <w:tmpl w:val="49A84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37017"/>
    <w:multiLevelType w:val="multilevel"/>
    <w:tmpl w:val="C4CC67AC"/>
    <w:lvl w:ilvl="0">
      <w:start w:val="4"/>
      <w:numFmt w:val="decimal"/>
      <w:lvlText w:val="%1."/>
      <w:lvlJc w:val="left"/>
      <w:pPr>
        <w:ind w:left="408" w:hanging="408"/>
      </w:pPr>
      <w:rPr>
        <w:rFonts w:hint="default"/>
        <w:color w:val="4472C4" w:themeColor="accent5"/>
      </w:rPr>
    </w:lvl>
    <w:lvl w:ilvl="1">
      <w:start w:val="1"/>
      <w:numFmt w:val="decimal"/>
      <w:lvlText w:val="%1.%2."/>
      <w:lvlJc w:val="left"/>
      <w:pPr>
        <w:ind w:left="1440" w:hanging="720"/>
      </w:pPr>
      <w:rPr>
        <w:rFonts w:hint="default"/>
        <w:color w:val="4472C4" w:themeColor="accent5"/>
      </w:rPr>
    </w:lvl>
    <w:lvl w:ilvl="2">
      <w:start w:val="1"/>
      <w:numFmt w:val="decimal"/>
      <w:lvlText w:val="%1.%2.%3."/>
      <w:lvlJc w:val="left"/>
      <w:pPr>
        <w:ind w:left="2160" w:hanging="720"/>
      </w:pPr>
      <w:rPr>
        <w:rFonts w:hint="default"/>
        <w:color w:val="4472C4" w:themeColor="accent5"/>
      </w:rPr>
    </w:lvl>
    <w:lvl w:ilvl="3">
      <w:start w:val="1"/>
      <w:numFmt w:val="decimal"/>
      <w:lvlText w:val="%1.%2.%3.%4."/>
      <w:lvlJc w:val="left"/>
      <w:pPr>
        <w:ind w:left="3240" w:hanging="1080"/>
      </w:pPr>
      <w:rPr>
        <w:rFonts w:hint="default"/>
        <w:color w:val="4472C4" w:themeColor="accent5"/>
      </w:rPr>
    </w:lvl>
    <w:lvl w:ilvl="4">
      <w:start w:val="1"/>
      <w:numFmt w:val="decimal"/>
      <w:lvlText w:val="%1.%2.%3.%4.%5."/>
      <w:lvlJc w:val="left"/>
      <w:pPr>
        <w:ind w:left="3960" w:hanging="1080"/>
      </w:pPr>
      <w:rPr>
        <w:rFonts w:hint="default"/>
        <w:color w:val="4472C4" w:themeColor="accent5"/>
      </w:rPr>
    </w:lvl>
    <w:lvl w:ilvl="5">
      <w:start w:val="1"/>
      <w:numFmt w:val="decimal"/>
      <w:lvlText w:val="%1.%2.%3.%4.%5.%6."/>
      <w:lvlJc w:val="left"/>
      <w:pPr>
        <w:ind w:left="5040" w:hanging="1440"/>
      </w:pPr>
      <w:rPr>
        <w:rFonts w:hint="default"/>
        <w:color w:val="4472C4" w:themeColor="accent5"/>
      </w:rPr>
    </w:lvl>
    <w:lvl w:ilvl="6">
      <w:start w:val="1"/>
      <w:numFmt w:val="decimal"/>
      <w:lvlText w:val="%1.%2.%3.%4.%5.%6.%7."/>
      <w:lvlJc w:val="left"/>
      <w:pPr>
        <w:ind w:left="5760" w:hanging="1440"/>
      </w:pPr>
      <w:rPr>
        <w:rFonts w:hint="default"/>
        <w:color w:val="4472C4" w:themeColor="accent5"/>
      </w:rPr>
    </w:lvl>
    <w:lvl w:ilvl="7">
      <w:start w:val="1"/>
      <w:numFmt w:val="decimal"/>
      <w:lvlText w:val="%1.%2.%3.%4.%5.%6.%7.%8."/>
      <w:lvlJc w:val="left"/>
      <w:pPr>
        <w:ind w:left="6840" w:hanging="1800"/>
      </w:pPr>
      <w:rPr>
        <w:rFonts w:hint="default"/>
        <w:color w:val="4472C4" w:themeColor="accent5"/>
      </w:rPr>
    </w:lvl>
    <w:lvl w:ilvl="8">
      <w:start w:val="1"/>
      <w:numFmt w:val="decimal"/>
      <w:lvlText w:val="%1.%2.%3.%4.%5.%6.%7.%8.%9."/>
      <w:lvlJc w:val="left"/>
      <w:pPr>
        <w:ind w:left="7920" w:hanging="2160"/>
      </w:pPr>
      <w:rPr>
        <w:rFonts w:hint="default"/>
        <w:color w:val="4472C4" w:themeColor="accent5"/>
      </w:rPr>
    </w:lvl>
  </w:abstractNum>
  <w:abstractNum w:abstractNumId="21" w15:restartNumberingAfterBreak="0">
    <w:nsid w:val="58BA2CEC"/>
    <w:multiLevelType w:val="hybridMultilevel"/>
    <w:tmpl w:val="FBF8DED4"/>
    <w:lvl w:ilvl="0" w:tplc="0409000F">
      <w:start w:val="1"/>
      <w:numFmt w:val="decimal"/>
      <w:lvlText w:val="%1."/>
      <w:lvlJc w:val="left"/>
      <w:pPr>
        <w:ind w:left="1548" w:hanging="360"/>
      </w:p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22" w15:restartNumberingAfterBreak="0">
    <w:nsid w:val="5D560571"/>
    <w:multiLevelType w:val="hybridMultilevel"/>
    <w:tmpl w:val="CB147574"/>
    <w:lvl w:ilvl="0" w:tplc="6D9693FE">
      <w:start w:val="1"/>
      <w:numFmt w:val="bullet"/>
      <w:lvlText w:val=""/>
      <w:lvlJc w:val="left"/>
      <w:pPr>
        <w:ind w:left="12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14892B8">
      <w:start w:val="1"/>
      <w:numFmt w:val="bullet"/>
      <w:lvlText w:val="–"/>
      <w:lvlJc w:val="left"/>
      <w:pPr>
        <w:ind w:left="13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D66213E">
      <w:start w:val="1"/>
      <w:numFmt w:val="bullet"/>
      <w:lvlText w:val="▪"/>
      <w:lvlJc w:val="left"/>
      <w:pPr>
        <w:ind w:left="2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70AB8A">
      <w:start w:val="1"/>
      <w:numFmt w:val="bullet"/>
      <w:lvlText w:val="•"/>
      <w:lvlJc w:val="left"/>
      <w:pPr>
        <w:ind w:left="2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2AEF1A">
      <w:start w:val="1"/>
      <w:numFmt w:val="bullet"/>
      <w:lvlText w:val="o"/>
      <w:lvlJc w:val="left"/>
      <w:pPr>
        <w:ind w:left="3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F05E42">
      <w:start w:val="1"/>
      <w:numFmt w:val="bullet"/>
      <w:lvlText w:val="▪"/>
      <w:lvlJc w:val="left"/>
      <w:pPr>
        <w:ind w:left="4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DCE9186">
      <w:start w:val="1"/>
      <w:numFmt w:val="bullet"/>
      <w:lvlText w:val="•"/>
      <w:lvlJc w:val="left"/>
      <w:pPr>
        <w:ind w:left="5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AAFBF8">
      <w:start w:val="1"/>
      <w:numFmt w:val="bullet"/>
      <w:lvlText w:val="o"/>
      <w:lvlJc w:val="left"/>
      <w:pPr>
        <w:ind w:left="5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D403788">
      <w:start w:val="1"/>
      <w:numFmt w:val="bullet"/>
      <w:lvlText w:val="▪"/>
      <w:lvlJc w:val="left"/>
      <w:pPr>
        <w:ind w:left="6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1507FC5"/>
    <w:multiLevelType w:val="multilevel"/>
    <w:tmpl w:val="F8EC06DC"/>
    <w:lvl w:ilvl="0">
      <w:start w:val="7"/>
      <w:numFmt w:val="decimal"/>
      <w:lvlText w:val="%1."/>
      <w:lvlJc w:val="left"/>
      <w:pPr>
        <w:ind w:left="408" w:hanging="408"/>
      </w:pPr>
      <w:rPr>
        <w:rFonts w:hint="default"/>
        <w:color w:val="4472C4" w:themeColor="accent5"/>
      </w:rPr>
    </w:lvl>
    <w:lvl w:ilvl="1">
      <w:start w:val="1"/>
      <w:numFmt w:val="decimal"/>
      <w:lvlText w:val="%1.%2."/>
      <w:lvlJc w:val="left"/>
      <w:pPr>
        <w:ind w:left="1440" w:hanging="720"/>
      </w:pPr>
      <w:rPr>
        <w:rFonts w:hint="default"/>
        <w:color w:val="4472C4" w:themeColor="accent5"/>
      </w:rPr>
    </w:lvl>
    <w:lvl w:ilvl="2">
      <w:start w:val="1"/>
      <w:numFmt w:val="decimal"/>
      <w:lvlText w:val="%1.%2.%3."/>
      <w:lvlJc w:val="left"/>
      <w:pPr>
        <w:ind w:left="2160" w:hanging="720"/>
      </w:pPr>
      <w:rPr>
        <w:rFonts w:hint="default"/>
        <w:color w:val="4472C4" w:themeColor="accent5"/>
      </w:rPr>
    </w:lvl>
    <w:lvl w:ilvl="3">
      <w:start w:val="1"/>
      <w:numFmt w:val="decimal"/>
      <w:lvlText w:val="%1.%2.%3.%4."/>
      <w:lvlJc w:val="left"/>
      <w:pPr>
        <w:ind w:left="3240" w:hanging="1080"/>
      </w:pPr>
      <w:rPr>
        <w:rFonts w:hint="default"/>
        <w:color w:val="4472C4" w:themeColor="accent5"/>
      </w:rPr>
    </w:lvl>
    <w:lvl w:ilvl="4">
      <w:start w:val="1"/>
      <w:numFmt w:val="decimal"/>
      <w:lvlText w:val="%1.%2.%3.%4.%5."/>
      <w:lvlJc w:val="left"/>
      <w:pPr>
        <w:ind w:left="3960" w:hanging="1080"/>
      </w:pPr>
      <w:rPr>
        <w:rFonts w:hint="default"/>
        <w:color w:val="4472C4" w:themeColor="accent5"/>
      </w:rPr>
    </w:lvl>
    <w:lvl w:ilvl="5">
      <w:start w:val="1"/>
      <w:numFmt w:val="decimal"/>
      <w:lvlText w:val="%1.%2.%3.%4.%5.%6."/>
      <w:lvlJc w:val="left"/>
      <w:pPr>
        <w:ind w:left="5040" w:hanging="1440"/>
      </w:pPr>
      <w:rPr>
        <w:rFonts w:hint="default"/>
        <w:color w:val="4472C4" w:themeColor="accent5"/>
      </w:rPr>
    </w:lvl>
    <w:lvl w:ilvl="6">
      <w:start w:val="1"/>
      <w:numFmt w:val="decimal"/>
      <w:lvlText w:val="%1.%2.%3.%4.%5.%6.%7."/>
      <w:lvlJc w:val="left"/>
      <w:pPr>
        <w:ind w:left="5760" w:hanging="1440"/>
      </w:pPr>
      <w:rPr>
        <w:rFonts w:hint="default"/>
        <w:color w:val="4472C4" w:themeColor="accent5"/>
      </w:rPr>
    </w:lvl>
    <w:lvl w:ilvl="7">
      <w:start w:val="1"/>
      <w:numFmt w:val="decimal"/>
      <w:lvlText w:val="%1.%2.%3.%4.%5.%6.%7.%8."/>
      <w:lvlJc w:val="left"/>
      <w:pPr>
        <w:ind w:left="6840" w:hanging="1800"/>
      </w:pPr>
      <w:rPr>
        <w:rFonts w:hint="default"/>
        <w:color w:val="4472C4" w:themeColor="accent5"/>
      </w:rPr>
    </w:lvl>
    <w:lvl w:ilvl="8">
      <w:start w:val="1"/>
      <w:numFmt w:val="decimal"/>
      <w:lvlText w:val="%1.%2.%3.%4.%5.%6.%7.%8.%9."/>
      <w:lvlJc w:val="left"/>
      <w:pPr>
        <w:ind w:left="7920" w:hanging="2160"/>
      </w:pPr>
      <w:rPr>
        <w:rFonts w:hint="default"/>
        <w:color w:val="4472C4" w:themeColor="accent5"/>
      </w:rPr>
    </w:lvl>
  </w:abstractNum>
  <w:abstractNum w:abstractNumId="24" w15:restartNumberingAfterBreak="0">
    <w:nsid w:val="64E97FB3"/>
    <w:multiLevelType w:val="hybridMultilevel"/>
    <w:tmpl w:val="9C9A57DA"/>
    <w:lvl w:ilvl="0" w:tplc="E7B0F064">
      <w:start w:val="1"/>
      <w:numFmt w:val="bullet"/>
      <w:lvlText w:val="•"/>
      <w:lvlJc w:val="left"/>
      <w:pPr>
        <w:ind w:left="193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657" w:hanging="360"/>
      </w:pPr>
      <w:rPr>
        <w:rFonts w:ascii="Courier New" w:hAnsi="Courier New" w:cs="Courier New" w:hint="default"/>
      </w:rPr>
    </w:lvl>
    <w:lvl w:ilvl="2" w:tplc="04090005" w:tentative="1">
      <w:start w:val="1"/>
      <w:numFmt w:val="bullet"/>
      <w:lvlText w:val=""/>
      <w:lvlJc w:val="left"/>
      <w:pPr>
        <w:ind w:left="3377" w:hanging="360"/>
      </w:pPr>
      <w:rPr>
        <w:rFonts w:ascii="Wingdings" w:hAnsi="Wingdings" w:hint="default"/>
      </w:rPr>
    </w:lvl>
    <w:lvl w:ilvl="3" w:tplc="04090001" w:tentative="1">
      <w:start w:val="1"/>
      <w:numFmt w:val="bullet"/>
      <w:lvlText w:val=""/>
      <w:lvlJc w:val="left"/>
      <w:pPr>
        <w:ind w:left="4097" w:hanging="360"/>
      </w:pPr>
      <w:rPr>
        <w:rFonts w:ascii="Symbol" w:hAnsi="Symbol" w:hint="default"/>
      </w:rPr>
    </w:lvl>
    <w:lvl w:ilvl="4" w:tplc="04090003" w:tentative="1">
      <w:start w:val="1"/>
      <w:numFmt w:val="bullet"/>
      <w:lvlText w:val="o"/>
      <w:lvlJc w:val="left"/>
      <w:pPr>
        <w:ind w:left="4817" w:hanging="360"/>
      </w:pPr>
      <w:rPr>
        <w:rFonts w:ascii="Courier New" w:hAnsi="Courier New" w:cs="Courier New" w:hint="default"/>
      </w:rPr>
    </w:lvl>
    <w:lvl w:ilvl="5" w:tplc="04090005" w:tentative="1">
      <w:start w:val="1"/>
      <w:numFmt w:val="bullet"/>
      <w:lvlText w:val=""/>
      <w:lvlJc w:val="left"/>
      <w:pPr>
        <w:ind w:left="5537" w:hanging="360"/>
      </w:pPr>
      <w:rPr>
        <w:rFonts w:ascii="Wingdings" w:hAnsi="Wingdings" w:hint="default"/>
      </w:rPr>
    </w:lvl>
    <w:lvl w:ilvl="6" w:tplc="04090001" w:tentative="1">
      <w:start w:val="1"/>
      <w:numFmt w:val="bullet"/>
      <w:lvlText w:val=""/>
      <w:lvlJc w:val="left"/>
      <w:pPr>
        <w:ind w:left="6257" w:hanging="360"/>
      </w:pPr>
      <w:rPr>
        <w:rFonts w:ascii="Symbol" w:hAnsi="Symbol" w:hint="default"/>
      </w:rPr>
    </w:lvl>
    <w:lvl w:ilvl="7" w:tplc="04090003" w:tentative="1">
      <w:start w:val="1"/>
      <w:numFmt w:val="bullet"/>
      <w:lvlText w:val="o"/>
      <w:lvlJc w:val="left"/>
      <w:pPr>
        <w:ind w:left="6977" w:hanging="360"/>
      </w:pPr>
      <w:rPr>
        <w:rFonts w:ascii="Courier New" w:hAnsi="Courier New" w:cs="Courier New" w:hint="default"/>
      </w:rPr>
    </w:lvl>
    <w:lvl w:ilvl="8" w:tplc="04090005" w:tentative="1">
      <w:start w:val="1"/>
      <w:numFmt w:val="bullet"/>
      <w:lvlText w:val=""/>
      <w:lvlJc w:val="left"/>
      <w:pPr>
        <w:ind w:left="7697" w:hanging="360"/>
      </w:pPr>
      <w:rPr>
        <w:rFonts w:ascii="Wingdings" w:hAnsi="Wingdings" w:hint="default"/>
      </w:rPr>
    </w:lvl>
  </w:abstractNum>
  <w:abstractNum w:abstractNumId="25" w15:restartNumberingAfterBreak="0">
    <w:nsid w:val="69175FE1"/>
    <w:multiLevelType w:val="multilevel"/>
    <w:tmpl w:val="1E9463E6"/>
    <w:lvl w:ilvl="0">
      <w:start w:val="5"/>
      <w:numFmt w:val="decimal"/>
      <w:lvlText w:val="%1."/>
      <w:lvlJc w:val="left"/>
      <w:pPr>
        <w:ind w:left="408" w:hanging="408"/>
      </w:pPr>
      <w:rPr>
        <w:rFonts w:hint="default"/>
        <w:color w:val="4472C4" w:themeColor="accent5"/>
      </w:rPr>
    </w:lvl>
    <w:lvl w:ilvl="1">
      <w:start w:val="1"/>
      <w:numFmt w:val="decimal"/>
      <w:lvlText w:val="%1.%2."/>
      <w:lvlJc w:val="left"/>
      <w:pPr>
        <w:ind w:left="1440" w:hanging="720"/>
      </w:pPr>
      <w:rPr>
        <w:rFonts w:hint="default"/>
        <w:color w:val="4472C4" w:themeColor="accent5"/>
      </w:rPr>
    </w:lvl>
    <w:lvl w:ilvl="2">
      <w:start w:val="1"/>
      <w:numFmt w:val="decimal"/>
      <w:lvlText w:val="%1.%2.%3."/>
      <w:lvlJc w:val="left"/>
      <w:pPr>
        <w:ind w:left="2160" w:hanging="720"/>
      </w:pPr>
      <w:rPr>
        <w:rFonts w:hint="default"/>
        <w:color w:val="4472C4" w:themeColor="accent5"/>
      </w:rPr>
    </w:lvl>
    <w:lvl w:ilvl="3">
      <w:start w:val="1"/>
      <w:numFmt w:val="decimal"/>
      <w:lvlText w:val="%1.%2.%3.%4."/>
      <w:lvlJc w:val="left"/>
      <w:pPr>
        <w:ind w:left="3240" w:hanging="1080"/>
      </w:pPr>
      <w:rPr>
        <w:rFonts w:hint="default"/>
        <w:color w:val="4472C4" w:themeColor="accent5"/>
      </w:rPr>
    </w:lvl>
    <w:lvl w:ilvl="4">
      <w:start w:val="1"/>
      <w:numFmt w:val="decimal"/>
      <w:lvlText w:val="%1.%2.%3.%4.%5."/>
      <w:lvlJc w:val="left"/>
      <w:pPr>
        <w:ind w:left="3960" w:hanging="1080"/>
      </w:pPr>
      <w:rPr>
        <w:rFonts w:hint="default"/>
        <w:color w:val="4472C4" w:themeColor="accent5"/>
      </w:rPr>
    </w:lvl>
    <w:lvl w:ilvl="5">
      <w:start w:val="1"/>
      <w:numFmt w:val="decimal"/>
      <w:lvlText w:val="%1.%2.%3.%4.%5.%6."/>
      <w:lvlJc w:val="left"/>
      <w:pPr>
        <w:ind w:left="5040" w:hanging="1440"/>
      </w:pPr>
      <w:rPr>
        <w:rFonts w:hint="default"/>
        <w:color w:val="4472C4" w:themeColor="accent5"/>
      </w:rPr>
    </w:lvl>
    <w:lvl w:ilvl="6">
      <w:start w:val="1"/>
      <w:numFmt w:val="decimal"/>
      <w:lvlText w:val="%1.%2.%3.%4.%5.%6.%7."/>
      <w:lvlJc w:val="left"/>
      <w:pPr>
        <w:ind w:left="5760" w:hanging="1440"/>
      </w:pPr>
      <w:rPr>
        <w:rFonts w:hint="default"/>
        <w:color w:val="4472C4" w:themeColor="accent5"/>
      </w:rPr>
    </w:lvl>
    <w:lvl w:ilvl="7">
      <w:start w:val="1"/>
      <w:numFmt w:val="decimal"/>
      <w:lvlText w:val="%1.%2.%3.%4.%5.%6.%7.%8."/>
      <w:lvlJc w:val="left"/>
      <w:pPr>
        <w:ind w:left="6840" w:hanging="1800"/>
      </w:pPr>
      <w:rPr>
        <w:rFonts w:hint="default"/>
        <w:color w:val="4472C4" w:themeColor="accent5"/>
      </w:rPr>
    </w:lvl>
    <w:lvl w:ilvl="8">
      <w:start w:val="1"/>
      <w:numFmt w:val="decimal"/>
      <w:lvlText w:val="%1.%2.%3.%4.%5.%6.%7.%8.%9."/>
      <w:lvlJc w:val="left"/>
      <w:pPr>
        <w:ind w:left="7920" w:hanging="2160"/>
      </w:pPr>
      <w:rPr>
        <w:rFonts w:hint="default"/>
        <w:color w:val="4472C4" w:themeColor="accent5"/>
      </w:rPr>
    </w:lvl>
  </w:abstractNum>
  <w:abstractNum w:abstractNumId="26" w15:restartNumberingAfterBreak="0">
    <w:nsid w:val="6A2E2981"/>
    <w:multiLevelType w:val="hybridMultilevel"/>
    <w:tmpl w:val="D5C800BC"/>
    <w:lvl w:ilvl="0" w:tplc="0409000B">
      <w:start w:val="1"/>
      <w:numFmt w:val="bullet"/>
      <w:lvlText w:val=""/>
      <w:lvlJc w:val="left"/>
      <w:pPr>
        <w:ind w:left="2256" w:hanging="360"/>
      </w:pPr>
      <w:rPr>
        <w:rFonts w:ascii="Wingdings" w:hAnsi="Wingdings"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27" w15:restartNumberingAfterBreak="0">
    <w:nsid w:val="6F705DFE"/>
    <w:multiLevelType w:val="multilevel"/>
    <w:tmpl w:val="375ACFA0"/>
    <w:lvl w:ilvl="0">
      <w:start w:val="3"/>
      <w:numFmt w:val="decimal"/>
      <w:lvlText w:val="%1."/>
      <w:lvlJc w:val="left"/>
      <w:pPr>
        <w:ind w:left="408" w:hanging="408"/>
      </w:pPr>
      <w:rPr>
        <w:rFonts w:hint="default"/>
        <w:color w:val="4472C4" w:themeColor="accent5"/>
      </w:rPr>
    </w:lvl>
    <w:lvl w:ilvl="1">
      <w:start w:val="1"/>
      <w:numFmt w:val="decimal"/>
      <w:lvlText w:val="%1.%2."/>
      <w:lvlJc w:val="left"/>
      <w:pPr>
        <w:ind w:left="1440" w:hanging="720"/>
      </w:pPr>
      <w:rPr>
        <w:rFonts w:hint="default"/>
        <w:color w:val="4472C4" w:themeColor="accent5"/>
      </w:rPr>
    </w:lvl>
    <w:lvl w:ilvl="2">
      <w:start w:val="1"/>
      <w:numFmt w:val="decimal"/>
      <w:lvlText w:val="%1.%2.%3."/>
      <w:lvlJc w:val="left"/>
      <w:pPr>
        <w:ind w:left="2160" w:hanging="720"/>
      </w:pPr>
      <w:rPr>
        <w:rFonts w:hint="default"/>
        <w:color w:val="4472C4" w:themeColor="accent5"/>
      </w:rPr>
    </w:lvl>
    <w:lvl w:ilvl="3">
      <w:start w:val="1"/>
      <w:numFmt w:val="decimal"/>
      <w:lvlText w:val="%1.%2.%3.%4."/>
      <w:lvlJc w:val="left"/>
      <w:pPr>
        <w:ind w:left="3240" w:hanging="1080"/>
      </w:pPr>
      <w:rPr>
        <w:rFonts w:hint="default"/>
        <w:color w:val="4472C4" w:themeColor="accent5"/>
      </w:rPr>
    </w:lvl>
    <w:lvl w:ilvl="4">
      <w:start w:val="1"/>
      <w:numFmt w:val="decimal"/>
      <w:lvlText w:val="%1.%2.%3.%4.%5."/>
      <w:lvlJc w:val="left"/>
      <w:pPr>
        <w:ind w:left="3960" w:hanging="1080"/>
      </w:pPr>
      <w:rPr>
        <w:rFonts w:hint="default"/>
        <w:color w:val="4472C4" w:themeColor="accent5"/>
      </w:rPr>
    </w:lvl>
    <w:lvl w:ilvl="5">
      <w:start w:val="1"/>
      <w:numFmt w:val="decimal"/>
      <w:lvlText w:val="%1.%2.%3.%4.%5.%6."/>
      <w:lvlJc w:val="left"/>
      <w:pPr>
        <w:ind w:left="5040" w:hanging="1440"/>
      </w:pPr>
      <w:rPr>
        <w:rFonts w:hint="default"/>
        <w:color w:val="4472C4" w:themeColor="accent5"/>
      </w:rPr>
    </w:lvl>
    <w:lvl w:ilvl="6">
      <w:start w:val="1"/>
      <w:numFmt w:val="decimal"/>
      <w:lvlText w:val="%1.%2.%3.%4.%5.%6.%7."/>
      <w:lvlJc w:val="left"/>
      <w:pPr>
        <w:ind w:left="5760" w:hanging="1440"/>
      </w:pPr>
      <w:rPr>
        <w:rFonts w:hint="default"/>
        <w:color w:val="4472C4" w:themeColor="accent5"/>
      </w:rPr>
    </w:lvl>
    <w:lvl w:ilvl="7">
      <w:start w:val="1"/>
      <w:numFmt w:val="decimal"/>
      <w:lvlText w:val="%1.%2.%3.%4.%5.%6.%7.%8."/>
      <w:lvlJc w:val="left"/>
      <w:pPr>
        <w:ind w:left="6840" w:hanging="1800"/>
      </w:pPr>
      <w:rPr>
        <w:rFonts w:hint="default"/>
        <w:color w:val="4472C4" w:themeColor="accent5"/>
      </w:rPr>
    </w:lvl>
    <w:lvl w:ilvl="8">
      <w:start w:val="1"/>
      <w:numFmt w:val="decimal"/>
      <w:lvlText w:val="%1.%2.%3.%4.%5.%6.%7.%8.%9."/>
      <w:lvlJc w:val="left"/>
      <w:pPr>
        <w:ind w:left="7920" w:hanging="2160"/>
      </w:pPr>
      <w:rPr>
        <w:rFonts w:hint="default"/>
        <w:color w:val="4472C4" w:themeColor="accent5"/>
      </w:rPr>
    </w:lvl>
  </w:abstractNum>
  <w:abstractNum w:abstractNumId="28" w15:restartNumberingAfterBreak="0">
    <w:nsid w:val="6FD05359"/>
    <w:multiLevelType w:val="hybridMultilevel"/>
    <w:tmpl w:val="FBF8DED4"/>
    <w:lvl w:ilvl="0" w:tplc="0409000F">
      <w:start w:val="1"/>
      <w:numFmt w:val="decimal"/>
      <w:lvlText w:val="%1."/>
      <w:lvlJc w:val="left"/>
      <w:pPr>
        <w:ind w:left="1548" w:hanging="360"/>
      </w:p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29" w15:restartNumberingAfterBreak="0">
    <w:nsid w:val="73EE422D"/>
    <w:multiLevelType w:val="multilevel"/>
    <w:tmpl w:val="EAD69558"/>
    <w:lvl w:ilvl="0">
      <w:start w:val="6"/>
      <w:numFmt w:val="decimal"/>
      <w:lvlText w:val="%1."/>
      <w:lvlJc w:val="left"/>
      <w:pPr>
        <w:ind w:left="408" w:hanging="408"/>
      </w:pPr>
      <w:rPr>
        <w:rFonts w:hint="default"/>
        <w:color w:val="4472C4" w:themeColor="accent5"/>
      </w:rPr>
    </w:lvl>
    <w:lvl w:ilvl="1">
      <w:start w:val="1"/>
      <w:numFmt w:val="decimal"/>
      <w:lvlText w:val="%1.%2."/>
      <w:lvlJc w:val="left"/>
      <w:pPr>
        <w:ind w:left="1440" w:hanging="720"/>
      </w:pPr>
      <w:rPr>
        <w:rFonts w:hint="default"/>
        <w:color w:val="4472C4" w:themeColor="accent5"/>
      </w:rPr>
    </w:lvl>
    <w:lvl w:ilvl="2">
      <w:start w:val="1"/>
      <w:numFmt w:val="decimal"/>
      <w:lvlText w:val="%1.%2.%3."/>
      <w:lvlJc w:val="left"/>
      <w:pPr>
        <w:ind w:left="2160" w:hanging="720"/>
      </w:pPr>
      <w:rPr>
        <w:rFonts w:hint="default"/>
        <w:color w:val="4472C4" w:themeColor="accent5"/>
      </w:rPr>
    </w:lvl>
    <w:lvl w:ilvl="3">
      <w:start w:val="1"/>
      <w:numFmt w:val="decimal"/>
      <w:lvlText w:val="%1.%2.%3.%4."/>
      <w:lvlJc w:val="left"/>
      <w:pPr>
        <w:ind w:left="3240" w:hanging="1080"/>
      </w:pPr>
      <w:rPr>
        <w:rFonts w:hint="default"/>
        <w:color w:val="4472C4" w:themeColor="accent5"/>
      </w:rPr>
    </w:lvl>
    <w:lvl w:ilvl="4">
      <w:start w:val="1"/>
      <w:numFmt w:val="decimal"/>
      <w:lvlText w:val="%1.%2.%3.%4.%5."/>
      <w:lvlJc w:val="left"/>
      <w:pPr>
        <w:ind w:left="3960" w:hanging="1080"/>
      </w:pPr>
      <w:rPr>
        <w:rFonts w:hint="default"/>
        <w:color w:val="4472C4" w:themeColor="accent5"/>
      </w:rPr>
    </w:lvl>
    <w:lvl w:ilvl="5">
      <w:start w:val="1"/>
      <w:numFmt w:val="decimal"/>
      <w:lvlText w:val="%1.%2.%3.%4.%5.%6."/>
      <w:lvlJc w:val="left"/>
      <w:pPr>
        <w:ind w:left="5040" w:hanging="1440"/>
      </w:pPr>
      <w:rPr>
        <w:rFonts w:hint="default"/>
        <w:color w:val="4472C4" w:themeColor="accent5"/>
      </w:rPr>
    </w:lvl>
    <w:lvl w:ilvl="6">
      <w:start w:val="1"/>
      <w:numFmt w:val="decimal"/>
      <w:lvlText w:val="%1.%2.%3.%4.%5.%6.%7."/>
      <w:lvlJc w:val="left"/>
      <w:pPr>
        <w:ind w:left="5760" w:hanging="1440"/>
      </w:pPr>
      <w:rPr>
        <w:rFonts w:hint="default"/>
        <w:color w:val="4472C4" w:themeColor="accent5"/>
      </w:rPr>
    </w:lvl>
    <w:lvl w:ilvl="7">
      <w:start w:val="1"/>
      <w:numFmt w:val="decimal"/>
      <w:lvlText w:val="%1.%2.%3.%4.%5.%6.%7.%8."/>
      <w:lvlJc w:val="left"/>
      <w:pPr>
        <w:ind w:left="6840" w:hanging="1800"/>
      </w:pPr>
      <w:rPr>
        <w:rFonts w:hint="default"/>
        <w:color w:val="4472C4" w:themeColor="accent5"/>
      </w:rPr>
    </w:lvl>
    <w:lvl w:ilvl="8">
      <w:start w:val="1"/>
      <w:numFmt w:val="decimal"/>
      <w:lvlText w:val="%1.%2.%3.%4.%5.%6.%7.%8.%9."/>
      <w:lvlJc w:val="left"/>
      <w:pPr>
        <w:ind w:left="7920" w:hanging="2160"/>
      </w:pPr>
      <w:rPr>
        <w:rFonts w:hint="default"/>
        <w:color w:val="4472C4" w:themeColor="accent5"/>
      </w:rPr>
    </w:lvl>
  </w:abstractNum>
  <w:abstractNum w:abstractNumId="30" w15:restartNumberingAfterBreak="0">
    <w:nsid w:val="79255D00"/>
    <w:multiLevelType w:val="multilevel"/>
    <w:tmpl w:val="0EAE65C0"/>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19"/>
  </w:num>
  <w:num w:numId="3">
    <w:abstractNumId w:val="30"/>
  </w:num>
  <w:num w:numId="4">
    <w:abstractNumId w:val="27"/>
  </w:num>
  <w:num w:numId="5">
    <w:abstractNumId w:val="20"/>
  </w:num>
  <w:num w:numId="6">
    <w:abstractNumId w:val="25"/>
  </w:num>
  <w:num w:numId="7">
    <w:abstractNumId w:val="29"/>
  </w:num>
  <w:num w:numId="8">
    <w:abstractNumId w:val="23"/>
  </w:num>
  <w:num w:numId="9">
    <w:abstractNumId w:val="9"/>
  </w:num>
  <w:num w:numId="10">
    <w:abstractNumId w:val="17"/>
  </w:num>
  <w:num w:numId="11">
    <w:abstractNumId w:val="11"/>
  </w:num>
  <w:num w:numId="12">
    <w:abstractNumId w:val="0"/>
  </w:num>
  <w:num w:numId="13">
    <w:abstractNumId w:val="3"/>
  </w:num>
  <w:num w:numId="14">
    <w:abstractNumId w:val="1"/>
  </w:num>
  <w:num w:numId="15">
    <w:abstractNumId w:val="28"/>
  </w:num>
  <w:num w:numId="16">
    <w:abstractNumId w:val="21"/>
  </w:num>
  <w:num w:numId="17">
    <w:abstractNumId w:val="6"/>
  </w:num>
  <w:num w:numId="18">
    <w:abstractNumId w:val="14"/>
  </w:num>
  <w:num w:numId="19">
    <w:abstractNumId w:val="15"/>
  </w:num>
  <w:num w:numId="20">
    <w:abstractNumId w:val="16"/>
  </w:num>
  <w:num w:numId="21">
    <w:abstractNumId w:val="13"/>
  </w:num>
  <w:num w:numId="22">
    <w:abstractNumId w:val="7"/>
  </w:num>
  <w:num w:numId="23">
    <w:abstractNumId w:val="22"/>
  </w:num>
  <w:num w:numId="24">
    <w:abstractNumId w:val="8"/>
  </w:num>
  <w:num w:numId="25">
    <w:abstractNumId w:val="5"/>
  </w:num>
  <w:num w:numId="26">
    <w:abstractNumId w:val="26"/>
  </w:num>
  <w:num w:numId="27">
    <w:abstractNumId w:val="12"/>
  </w:num>
  <w:num w:numId="28">
    <w:abstractNumId w:val="10"/>
  </w:num>
  <w:num w:numId="29">
    <w:abstractNumId w:val="18"/>
  </w:num>
  <w:num w:numId="30">
    <w:abstractNumId w:val="4"/>
  </w:num>
  <w:num w:numId="31">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hamed Alshahoud">
    <w15:presenceInfo w15:providerId="None" w15:userId="Mohamed Alshaho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5A4"/>
    <w:rsid w:val="00000E9F"/>
    <w:rsid w:val="000756EA"/>
    <w:rsid w:val="00077667"/>
    <w:rsid w:val="000A1048"/>
    <w:rsid w:val="000A54EC"/>
    <w:rsid w:val="000D7EDC"/>
    <w:rsid w:val="000E641E"/>
    <w:rsid w:val="000F6132"/>
    <w:rsid w:val="00122E32"/>
    <w:rsid w:val="00142332"/>
    <w:rsid w:val="001964FA"/>
    <w:rsid w:val="001A3095"/>
    <w:rsid w:val="00201212"/>
    <w:rsid w:val="00232AD5"/>
    <w:rsid w:val="00297099"/>
    <w:rsid w:val="002C1782"/>
    <w:rsid w:val="002E222D"/>
    <w:rsid w:val="00372B87"/>
    <w:rsid w:val="003909A7"/>
    <w:rsid w:val="003B637E"/>
    <w:rsid w:val="003C6344"/>
    <w:rsid w:val="00402FAC"/>
    <w:rsid w:val="004324D4"/>
    <w:rsid w:val="00434EF7"/>
    <w:rsid w:val="004576E5"/>
    <w:rsid w:val="0048185A"/>
    <w:rsid w:val="004D3193"/>
    <w:rsid w:val="004E7BF8"/>
    <w:rsid w:val="004F63FC"/>
    <w:rsid w:val="0051326E"/>
    <w:rsid w:val="00521D0E"/>
    <w:rsid w:val="00530FA9"/>
    <w:rsid w:val="00547346"/>
    <w:rsid w:val="00554395"/>
    <w:rsid w:val="00563FD9"/>
    <w:rsid w:val="005A7F55"/>
    <w:rsid w:val="005B0209"/>
    <w:rsid w:val="005B1BD6"/>
    <w:rsid w:val="005E156F"/>
    <w:rsid w:val="00616138"/>
    <w:rsid w:val="00620475"/>
    <w:rsid w:val="00640415"/>
    <w:rsid w:val="0064763D"/>
    <w:rsid w:val="006631CC"/>
    <w:rsid w:val="00665D08"/>
    <w:rsid w:val="00670E1A"/>
    <w:rsid w:val="00671962"/>
    <w:rsid w:val="00682E4C"/>
    <w:rsid w:val="00694DB0"/>
    <w:rsid w:val="006C09D1"/>
    <w:rsid w:val="006D41B7"/>
    <w:rsid w:val="006D4678"/>
    <w:rsid w:val="006E1FB3"/>
    <w:rsid w:val="006F0FAD"/>
    <w:rsid w:val="006F2526"/>
    <w:rsid w:val="006F4CAA"/>
    <w:rsid w:val="0070473D"/>
    <w:rsid w:val="00732EDA"/>
    <w:rsid w:val="007418E3"/>
    <w:rsid w:val="00742743"/>
    <w:rsid w:val="00743255"/>
    <w:rsid w:val="00762D5A"/>
    <w:rsid w:val="007A4F9D"/>
    <w:rsid w:val="007B7E48"/>
    <w:rsid w:val="007F7893"/>
    <w:rsid w:val="008B2038"/>
    <w:rsid w:val="008E3CD3"/>
    <w:rsid w:val="00954669"/>
    <w:rsid w:val="009877BF"/>
    <w:rsid w:val="009909F9"/>
    <w:rsid w:val="009C6DDA"/>
    <w:rsid w:val="009C6FAA"/>
    <w:rsid w:val="00A02058"/>
    <w:rsid w:val="00A12E22"/>
    <w:rsid w:val="00A13A14"/>
    <w:rsid w:val="00A21A82"/>
    <w:rsid w:val="00A41E90"/>
    <w:rsid w:val="00A55DBD"/>
    <w:rsid w:val="00A5686A"/>
    <w:rsid w:val="00AA7C7F"/>
    <w:rsid w:val="00AB059E"/>
    <w:rsid w:val="00AE0353"/>
    <w:rsid w:val="00B107A4"/>
    <w:rsid w:val="00B21653"/>
    <w:rsid w:val="00B2567F"/>
    <w:rsid w:val="00B64454"/>
    <w:rsid w:val="00B66DCB"/>
    <w:rsid w:val="00B87B03"/>
    <w:rsid w:val="00B956CF"/>
    <w:rsid w:val="00BA2B3A"/>
    <w:rsid w:val="00BD43C1"/>
    <w:rsid w:val="00BF216C"/>
    <w:rsid w:val="00BF4513"/>
    <w:rsid w:val="00C025A4"/>
    <w:rsid w:val="00C10F9D"/>
    <w:rsid w:val="00C421E0"/>
    <w:rsid w:val="00C545DB"/>
    <w:rsid w:val="00C92911"/>
    <w:rsid w:val="00C97D63"/>
    <w:rsid w:val="00CB4701"/>
    <w:rsid w:val="00CB6433"/>
    <w:rsid w:val="00CD283C"/>
    <w:rsid w:val="00D109A3"/>
    <w:rsid w:val="00D1649B"/>
    <w:rsid w:val="00D3135C"/>
    <w:rsid w:val="00D400F4"/>
    <w:rsid w:val="00DA3BC1"/>
    <w:rsid w:val="00DD058C"/>
    <w:rsid w:val="00E93B10"/>
    <w:rsid w:val="00EA52F5"/>
    <w:rsid w:val="00EE0BE9"/>
    <w:rsid w:val="00F31773"/>
    <w:rsid w:val="00F41458"/>
    <w:rsid w:val="00F64661"/>
    <w:rsid w:val="00F801C3"/>
    <w:rsid w:val="00F91ED1"/>
    <w:rsid w:val="00FA02DF"/>
    <w:rsid w:val="00FF4E12"/>
    <w:rsid w:val="2DBAC291"/>
    <w:rsid w:val="504C90B8"/>
    <w:rsid w:val="6A32D4D6"/>
    <w:rsid w:val="6F207977"/>
    <w:rsid w:val="7925C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65E1F"/>
  <w15:chartTrackingRefBased/>
  <w15:docId w15:val="{4E28645F-6E1B-4E5C-8363-427EB61E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BD6"/>
    <w:pPr>
      <w:spacing w:after="5" w:line="255" w:lineRule="auto"/>
      <w:ind w:left="10" w:hanging="10"/>
      <w:jc w:val="both"/>
    </w:pPr>
    <w:rPr>
      <w:rFonts w:ascii="Arial" w:eastAsia="Arial" w:hAnsi="Arial" w:cs="Arial"/>
      <w:color w:val="000000"/>
      <w:sz w:val="24"/>
    </w:rPr>
  </w:style>
  <w:style w:type="paragraph" w:styleId="Heading1">
    <w:name w:val="heading 1"/>
    <w:next w:val="Normal"/>
    <w:link w:val="Heading1Char"/>
    <w:uiPriority w:val="9"/>
    <w:unhideWhenUsed/>
    <w:qFormat/>
    <w:rsid w:val="00C025A4"/>
    <w:pPr>
      <w:keepNext/>
      <w:keepLines/>
      <w:spacing w:after="301"/>
      <w:ind w:left="145" w:hanging="10"/>
      <w:jc w:val="center"/>
      <w:outlineLvl w:val="0"/>
    </w:pPr>
    <w:rPr>
      <w:rFonts w:ascii="Arial" w:eastAsia="Arial" w:hAnsi="Arial" w:cs="Arial"/>
      <w:b/>
      <w:color w:val="000000"/>
      <w:sz w:val="56"/>
      <w:shd w:val="clear" w:color="auto" w:fill="D3D3D3"/>
    </w:rPr>
  </w:style>
  <w:style w:type="paragraph" w:styleId="Heading2">
    <w:name w:val="heading 2"/>
    <w:basedOn w:val="Normal"/>
    <w:next w:val="Normal"/>
    <w:link w:val="Heading2Char"/>
    <w:uiPriority w:val="9"/>
    <w:unhideWhenUsed/>
    <w:qFormat/>
    <w:rsid w:val="00000E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31C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25A4"/>
    <w:pPr>
      <w:spacing w:after="0" w:line="240" w:lineRule="auto"/>
    </w:pPr>
    <w:rPr>
      <w:rFonts w:eastAsiaTheme="minorEastAsia"/>
    </w:rPr>
  </w:style>
  <w:style w:type="character" w:customStyle="1" w:styleId="NoSpacingChar">
    <w:name w:val="No Spacing Char"/>
    <w:basedOn w:val="DefaultParagraphFont"/>
    <w:link w:val="NoSpacing"/>
    <w:uiPriority w:val="1"/>
    <w:rsid w:val="00C025A4"/>
    <w:rPr>
      <w:rFonts w:eastAsiaTheme="minorEastAsia"/>
    </w:rPr>
  </w:style>
  <w:style w:type="table" w:customStyle="1" w:styleId="TableGrid1">
    <w:name w:val="Table Grid1"/>
    <w:rsid w:val="00C025A4"/>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C025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025A4"/>
    <w:rPr>
      <w:rFonts w:ascii="Arial" w:eastAsia="Arial" w:hAnsi="Arial" w:cs="Arial"/>
      <w:color w:val="000000"/>
      <w:sz w:val="24"/>
    </w:rPr>
  </w:style>
  <w:style w:type="paragraph" w:styleId="Footer">
    <w:name w:val="footer"/>
    <w:basedOn w:val="Normal"/>
    <w:link w:val="FooterChar"/>
    <w:uiPriority w:val="99"/>
    <w:unhideWhenUsed/>
    <w:rsid w:val="00C025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025A4"/>
    <w:rPr>
      <w:rFonts w:ascii="Arial" w:eastAsia="Arial" w:hAnsi="Arial" w:cs="Arial"/>
      <w:color w:val="000000"/>
      <w:sz w:val="24"/>
    </w:rPr>
  </w:style>
  <w:style w:type="character" w:customStyle="1" w:styleId="Heading1Char">
    <w:name w:val="Heading 1 Char"/>
    <w:basedOn w:val="DefaultParagraphFont"/>
    <w:link w:val="Heading1"/>
    <w:uiPriority w:val="9"/>
    <w:rsid w:val="00C025A4"/>
    <w:rPr>
      <w:rFonts w:ascii="Arial" w:eastAsia="Arial" w:hAnsi="Arial" w:cs="Arial"/>
      <w:b/>
      <w:color w:val="000000"/>
      <w:sz w:val="56"/>
    </w:rPr>
  </w:style>
  <w:style w:type="paragraph" w:styleId="ListParagraph">
    <w:name w:val="List Paragraph"/>
    <w:basedOn w:val="Normal"/>
    <w:uiPriority w:val="34"/>
    <w:qFormat/>
    <w:rsid w:val="00F801C3"/>
    <w:pPr>
      <w:ind w:left="720"/>
      <w:contextualSpacing/>
    </w:pPr>
  </w:style>
  <w:style w:type="paragraph" w:styleId="TOCHeading">
    <w:name w:val="TOC Heading"/>
    <w:basedOn w:val="Heading1"/>
    <w:next w:val="Normal"/>
    <w:uiPriority w:val="39"/>
    <w:unhideWhenUsed/>
    <w:qFormat/>
    <w:rsid w:val="00D3135C"/>
    <w:pPr>
      <w:spacing w:before="240" w:after="0"/>
      <w:ind w:left="0" w:firstLine="0"/>
      <w:jc w:val="left"/>
      <w:outlineLvl w:val="9"/>
    </w:pPr>
    <w:rPr>
      <w:rFonts w:asciiTheme="majorHAnsi" w:eastAsiaTheme="majorEastAsia" w:hAnsiTheme="majorHAnsi" w:cstheme="majorBidi"/>
      <w:b w:val="0"/>
      <w:color w:val="2E74B5" w:themeColor="accent1" w:themeShade="BF"/>
      <w:sz w:val="32"/>
      <w:szCs w:val="32"/>
      <w:shd w:val="clear" w:color="auto" w:fill="auto"/>
    </w:rPr>
  </w:style>
  <w:style w:type="paragraph" w:styleId="TOC2">
    <w:name w:val="toc 2"/>
    <w:basedOn w:val="Normal"/>
    <w:next w:val="Normal"/>
    <w:autoRedefine/>
    <w:uiPriority w:val="39"/>
    <w:unhideWhenUsed/>
    <w:rsid w:val="00CD283C"/>
    <w:pPr>
      <w:tabs>
        <w:tab w:val="right" w:leader="dot" w:pos="9396"/>
      </w:tabs>
      <w:spacing w:after="100" w:line="259" w:lineRule="auto"/>
      <w:ind w:left="220" w:firstLine="0"/>
      <w:jc w:val="left"/>
    </w:pPr>
    <w:rPr>
      <w:rFonts w:eastAsiaTheme="minorEastAsia"/>
      <w:b/>
      <w:noProof/>
      <w:color w:val="2E74B5" w:themeColor="accent1" w:themeShade="BF"/>
      <w:sz w:val="2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TOC1">
    <w:name w:val="toc 1"/>
    <w:basedOn w:val="Normal"/>
    <w:next w:val="Normal"/>
    <w:autoRedefine/>
    <w:uiPriority w:val="39"/>
    <w:unhideWhenUsed/>
    <w:rsid w:val="009C6FAA"/>
    <w:pPr>
      <w:tabs>
        <w:tab w:val="right" w:leader="dot" w:pos="9396"/>
      </w:tabs>
      <w:spacing w:after="100" w:line="259" w:lineRule="auto"/>
      <w:ind w:left="0" w:firstLine="0"/>
      <w:jc w:val="left"/>
    </w:pPr>
    <w:rPr>
      <w:rFonts w:eastAsiaTheme="minorEastAsia"/>
      <w:noProof/>
      <w:color w:val="2E74B5" w:themeColor="accent1" w:themeShade="BF"/>
      <w:sz w:val="28"/>
      <w:szCs w:val="28"/>
      <w:lang w:val="fr-FR"/>
    </w:rPr>
  </w:style>
  <w:style w:type="paragraph" w:styleId="TOC3">
    <w:name w:val="toc 3"/>
    <w:basedOn w:val="Normal"/>
    <w:next w:val="Normal"/>
    <w:autoRedefine/>
    <w:uiPriority w:val="39"/>
    <w:unhideWhenUsed/>
    <w:rsid w:val="006D4678"/>
    <w:pPr>
      <w:tabs>
        <w:tab w:val="left" w:pos="880"/>
        <w:tab w:val="right" w:leader="dot" w:pos="9396"/>
      </w:tabs>
      <w:spacing w:after="100" w:line="259" w:lineRule="auto"/>
      <w:ind w:left="440" w:firstLine="0"/>
      <w:jc w:val="left"/>
    </w:pPr>
    <w:rPr>
      <w:rFonts w:eastAsiaTheme="minorEastAsia"/>
      <w:noProof/>
      <w:color w:val="5B9BD5" w:themeColor="accent1"/>
      <w:sz w:val="22"/>
      <w:lang w:val="fr-FR"/>
    </w:rPr>
  </w:style>
  <w:style w:type="character" w:styleId="Hyperlink">
    <w:name w:val="Hyperlink"/>
    <w:basedOn w:val="DefaultParagraphFont"/>
    <w:uiPriority w:val="99"/>
    <w:unhideWhenUsed/>
    <w:rsid w:val="00D3135C"/>
    <w:rPr>
      <w:color w:val="0563C1" w:themeColor="hyperlink"/>
      <w:u w:val="single"/>
    </w:rPr>
  </w:style>
  <w:style w:type="character" w:customStyle="1" w:styleId="Heading2Char">
    <w:name w:val="Heading 2 Char"/>
    <w:basedOn w:val="DefaultParagraphFont"/>
    <w:link w:val="Heading2"/>
    <w:uiPriority w:val="9"/>
    <w:rsid w:val="00000E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31C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877BF"/>
    <w:rPr>
      <w:b/>
      <w:bCs/>
    </w:rPr>
  </w:style>
  <w:style w:type="character" w:styleId="Emphasis">
    <w:name w:val="Emphasis"/>
    <w:basedOn w:val="DefaultParagraphFont"/>
    <w:uiPriority w:val="20"/>
    <w:qFormat/>
    <w:rsid w:val="009877BF"/>
    <w:rPr>
      <w:i/>
      <w:iCs/>
    </w:rPr>
  </w:style>
  <w:style w:type="paragraph" w:styleId="NormalWeb">
    <w:name w:val="Normal (Web)"/>
    <w:basedOn w:val="Normal"/>
    <w:uiPriority w:val="99"/>
    <w:unhideWhenUsed/>
    <w:rsid w:val="009877BF"/>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BalloonText">
    <w:name w:val="Balloon Text"/>
    <w:basedOn w:val="Normal"/>
    <w:link w:val="BalloonTextChar"/>
    <w:uiPriority w:val="99"/>
    <w:semiHidden/>
    <w:unhideWhenUsed/>
    <w:rsid w:val="00B644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454"/>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358963">
      <w:bodyDiv w:val="1"/>
      <w:marLeft w:val="0"/>
      <w:marRight w:val="0"/>
      <w:marTop w:val="0"/>
      <w:marBottom w:val="0"/>
      <w:divBdr>
        <w:top w:val="none" w:sz="0" w:space="0" w:color="auto"/>
        <w:left w:val="none" w:sz="0" w:space="0" w:color="auto"/>
        <w:bottom w:val="none" w:sz="0" w:space="0" w:color="auto"/>
        <w:right w:val="none" w:sz="0" w:space="0" w:color="auto"/>
      </w:divBdr>
    </w:div>
    <w:div w:id="1217472433">
      <w:bodyDiv w:val="1"/>
      <w:marLeft w:val="0"/>
      <w:marRight w:val="0"/>
      <w:marTop w:val="0"/>
      <w:marBottom w:val="0"/>
      <w:divBdr>
        <w:top w:val="none" w:sz="0" w:space="0" w:color="auto"/>
        <w:left w:val="none" w:sz="0" w:space="0" w:color="auto"/>
        <w:bottom w:val="none" w:sz="0" w:space="0" w:color="auto"/>
        <w:right w:val="none" w:sz="0" w:space="0" w:color="auto"/>
      </w:divBdr>
    </w:div>
    <w:div w:id="210052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0.png"/><Relationship Id="rId26" Type="http://schemas.openxmlformats.org/officeDocument/2006/relationships/image" Target="media/image17.jpg"/><Relationship Id="rId39" Type="http://schemas.openxmlformats.org/officeDocument/2006/relationships/hyperlink" Target="https://www.w3schools.com/html/html_intro.asp" TargetMode="External"/><Relationship Id="rId21" Type="http://schemas.openxmlformats.org/officeDocument/2006/relationships/image" Target="media/image13.png"/><Relationship Id="rId34" Type="http://schemas.openxmlformats.org/officeDocument/2006/relationships/hyperlink" Target="https://symfony.com/doc/6.1/setup.html" TargetMode="External"/><Relationship Id="rId42" Type="http://schemas.openxmlformats.org/officeDocument/2006/relationships/hyperlink" Target="https://dev.mysql.com/doc/refman/8.0/en/what-is-mysql.html" TargetMode="External"/><Relationship Id="rId47" Type="http://schemas.openxmlformats.org/officeDocument/2006/relationships/footer" Target="footer5.xml"/><Relationship Id="rId50"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footer" Target="footer2.xml"/><Relationship Id="rId24" Type="http://schemas.openxmlformats.org/officeDocument/2006/relationships/image" Target="media/image15.jpg"/><Relationship Id="rId32" Type="http://schemas.openxmlformats.org/officeDocument/2006/relationships/hyperlink" Target="https://symfony.com/doc/6.1/setup.html" TargetMode="External"/><Relationship Id="rId37" Type="http://schemas.openxmlformats.org/officeDocument/2006/relationships/hyperlink" Target="https://www.youtube.com/watch?app=desktop&amp;v=Bo0guUbL5uo" TargetMode="External"/><Relationship Id="rId40" Type="http://schemas.openxmlformats.org/officeDocument/2006/relationships/hyperlink" Target="https://developer.mozilla.org/fr/docs/Learn/CSS/First_steps/What_is_CSS" TargetMode="External"/><Relationship Id="rId45" Type="http://schemas.openxmlformats.org/officeDocument/2006/relationships/header" Target="header4.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s://symfony.com/doc/6.1/setup.html" TargetMode="External"/><Relationship Id="rId44" Type="http://schemas.openxmlformats.org/officeDocument/2006/relationships/header" Target="header3.xm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www.adimeo.com/blog/choisir-cms-site-web" TargetMode="External"/><Relationship Id="rId27" Type="http://schemas.openxmlformats.org/officeDocument/2006/relationships/image" Target="media/image18.jpg"/><Relationship Id="rId30" Type="http://schemas.openxmlformats.org/officeDocument/2006/relationships/hyperlink" Target="https://www.adimeo.com/blog/quest-ce-que-symfony-et-quels-sont-ses-avantages" TargetMode="External"/><Relationship Id="rId35" Type="http://schemas.openxmlformats.org/officeDocument/2006/relationships/hyperlink" Target="https://symfony.com/doc/6.1/setup/docker.html" TargetMode="External"/><Relationship Id="rId43" Type="http://schemas.openxmlformats.org/officeDocument/2006/relationships/hyperlink" Target="https://www.youtube.com/watch?v=_wdQ2Hm_MiY" TargetMode="External"/><Relationship Id="rId48"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9.png"/><Relationship Id="rId25" Type="http://schemas.openxmlformats.org/officeDocument/2006/relationships/image" Target="media/image16.jpg"/><Relationship Id="rId33" Type="http://schemas.openxmlformats.org/officeDocument/2006/relationships/hyperlink" Target="https://symfony.com/doc/6.1/setup.html" TargetMode="External"/><Relationship Id="rId38" Type="http://schemas.openxmlformats.org/officeDocument/2006/relationships/hyperlink" Target="https://developer.mozilla.org/fr/docs/Learn/JavaScript/First_steps/What_is_JavaScript" TargetMode="External"/><Relationship Id="rId46" Type="http://schemas.openxmlformats.org/officeDocument/2006/relationships/footer" Target="footer4.xml"/><Relationship Id="rId20" Type="http://schemas.openxmlformats.org/officeDocument/2006/relationships/image" Target="media/image12.png"/><Relationship Id="rId41" Type="http://schemas.openxmlformats.org/officeDocument/2006/relationships/hyperlink" Target="https://getbootstrap.com/docs/5.1/getting-started/introduc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yperlink" Target="https://fr.wikipedia.org/wiki/Symfony" TargetMode="External"/><Relationship Id="rId49" Type="http://schemas.openxmlformats.org/officeDocument/2006/relationships/footer" Target="footer6.xml"/></Relationships>
</file>

<file path=word/_rels/foot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ABC11-C0FA-4A9C-981B-49E60ECCE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5445</Words>
  <Characters>31038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36411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Alshahoud</dc:creator>
  <cp:keywords/>
  <dc:description/>
  <cp:lastModifiedBy>Mohamed Alshahoud</cp:lastModifiedBy>
  <cp:revision>9</cp:revision>
  <cp:lastPrinted>2024-06-13T21:24:00Z</cp:lastPrinted>
  <dcterms:created xsi:type="dcterms:W3CDTF">2024-05-14T17:06:00Z</dcterms:created>
  <dcterms:modified xsi:type="dcterms:W3CDTF">2024-06-13T21:27:00Z</dcterms:modified>
</cp:coreProperties>
</file>